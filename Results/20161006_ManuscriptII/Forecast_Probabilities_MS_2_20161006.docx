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2E04" w:rsidRPr="00C44097" w:rsidRDefault="00E23B20" w:rsidP="0039501A">
      <w:pPr>
        <w:pStyle w:val="Default"/>
        <w:rPr>
          <w:rFonts w:asciiTheme="minorHAnsi" w:hAnsiTheme="minorHAnsi" w:cstheme="minorBidi"/>
          <w:color w:val="auto"/>
          <w:sz w:val="16"/>
          <w:szCs w:val="22"/>
          <w:lang w:val="en-GB"/>
          <w:rPrChange w:id="0" w:author="Nicolas Blöchliger" w:date="2016-10-06T09:29:00Z">
            <w:rPr>
              <w:rFonts w:asciiTheme="minorHAnsi" w:hAnsiTheme="minorHAnsi" w:cstheme="minorBidi"/>
              <w:color w:val="auto"/>
              <w:sz w:val="16"/>
              <w:szCs w:val="22"/>
              <w:lang w:val="en-US"/>
            </w:rPr>
          </w:rPrChange>
        </w:rPr>
      </w:pPr>
      <w:r w:rsidRPr="00C44097">
        <w:rPr>
          <w:rFonts w:asciiTheme="minorHAnsi" w:hAnsiTheme="minorHAnsi" w:cstheme="minorBidi"/>
          <w:color w:val="auto"/>
          <w:sz w:val="16"/>
          <w:szCs w:val="22"/>
          <w:highlight w:val="cyan"/>
          <w:lang w:val="en-GB"/>
          <w:rPrChange w:id="1" w:author="Nicolas Blöchliger" w:date="2016-10-06T09:29:00Z">
            <w:rPr>
              <w:rFonts w:asciiTheme="minorHAnsi" w:hAnsiTheme="minorHAnsi" w:cstheme="minorBidi"/>
              <w:color w:val="auto"/>
              <w:sz w:val="16"/>
              <w:szCs w:val="22"/>
              <w:highlight w:val="cyan"/>
              <w:lang w:val="en-US"/>
            </w:rPr>
          </w:rPrChange>
        </w:rPr>
        <w:t xml:space="preserve">MS 1: </w:t>
      </w:r>
      <w:r w:rsidR="00262E04" w:rsidRPr="00C44097">
        <w:rPr>
          <w:rFonts w:asciiTheme="minorHAnsi" w:hAnsiTheme="minorHAnsi" w:cstheme="minorBidi"/>
          <w:color w:val="auto"/>
          <w:sz w:val="16"/>
          <w:szCs w:val="22"/>
          <w:highlight w:val="cyan"/>
          <w:lang w:val="en-GB"/>
          <w:rPrChange w:id="2" w:author="Nicolas Blöchliger" w:date="2016-10-06T09:29:00Z">
            <w:rPr>
              <w:rFonts w:asciiTheme="minorHAnsi" w:hAnsiTheme="minorHAnsi" w:cstheme="minorBidi"/>
              <w:color w:val="auto"/>
              <w:sz w:val="16"/>
              <w:szCs w:val="22"/>
              <w:highlight w:val="cyan"/>
              <w:lang w:val="en-US"/>
            </w:rPr>
          </w:rPrChange>
        </w:rPr>
        <w:t xml:space="preserve">HOMER – </w:t>
      </w:r>
      <w:r w:rsidRPr="00C44097">
        <w:rPr>
          <w:rFonts w:asciiTheme="minorHAnsi" w:hAnsiTheme="minorHAnsi" w:cstheme="minorBidi"/>
          <w:color w:val="auto"/>
          <w:sz w:val="16"/>
          <w:szCs w:val="22"/>
          <w:highlight w:val="cyan"/>
          <w:lang w:val="en-GB"/>
          <w:rPrChange w:id="3" w:author="Nicolas Blöchliger" w:date="2016-10-06T09:29:00Z">
            <w:rPr>
              <w:rFonts w:asciiTheme="minorHAnsi" w:hAnsiTheme="minorHAnsi" w:cstheme="minorBidi"/>
              <w:color w:val="auto"/>
              <w:sz w:val="16"/>
              <w:szCs w:val="22"/>
              <w:highlight w:val="cyan"/>
              <w:lang w:val="en-US"/>
            </w:rPr>
          </w:rPrChange>
        </w:rPr>
        <w:t>Description of a</w:t>
      </w:r>
      <w:r w:rsidR="00262E04" w:rsidRPr="00C44097">
        <w:rPr>
          <w:rFonts w:asciiTheme="minorHAnsi" w:hAnsiTheme="minorHAnsi" w:cstheme="minorBidi"/>
          <w:color w:val="auto"/>
          <w:sz w:val="16"/>
          <w:szCs w:val="22"/>
          <w:highlight w:val="cyan"/>
          <w:lang w:val="en-GB"/>
          <w:rPrChange w:id="4" w:author="Nicolas Blöchliger" w:date="2016-10-06T09:29:00Z">
            <w:rPr>
              <w:rFonts w:asciiTheme="minorHAnsi" w:hAnsiTheme="minorHAnsi" w:cstheme="minorBidi"/>
              <w:color w:val="auto"/>
              <w:sz w:val="16"/>
              <w:szCs w:val="22"/>
              <w:highlight w:val="cyan"/>
              <w:lang w:val="en-US"/>
            </w:rPr>
          </w:rPrChange>
        </w:rPr>
        <w:t xml:space="preserve"> new mathematical tool to </w:t>
      </w:r>
      <w:r w:rsidRPr="00C44097">
        <w:rPr>
          <w:rFonts w:asciiTheme="minorHAnsi" w:hAnsiTheme="minorHAnsi" w:cstheme="minorBidi"/>
          <w:color w:val="auto"/>
          <w:sz w:val="16"/>
          <w:szCs w:val="22"/>
          <w:highlight w:val="cyan"/>
          <w:lang w:val="en-GB"/>
          <w:rPrChange w:id="5" w:author="Nicolas Blöchliger" w:date="2016-10-06T09:29:00Z">
            <w:rPr>
              <w:rFonts w:asciiTheme="minorHAnsi" w:hAnsiTheme="minorHAnsi" w:cstheme="minorBidi"/>
              <w:color w:val="auto"/>
              <w:sz w:val="16"/>
              <w:szCs w:val="22"/>
              <w:highlight w:val="cyan"/>
              <w:lang w:val="en-US"/>
            </w:rPr>
          </w:rPrChange>
        </w:rPr>
        <w:t>calculate</w:t>
      </w:r>
      <w:r w:rsidR="00262E04" w:rsidRPr="00C44097">
        <w:rPr>
          <w:rFonts w:asciiTheme="minorHAnsi" w:hAnsiTheme="minorHAnsi" w:cstheme="minorBidi"/>
          <w:color w:val="auto"/>
          <w:sz w:val="16"/>
          <w:szCs w:val="22"/>
          <w:highlight w:val="cyan"/>
          <w:lang w:val="en-GB"/>
          <w:rPrChange w:id="6" w:author="Nicolas Blöchliger" w:date="2016-10-06T09:29:00Z">
            <w:rPr>
              <w:rFonts w:asciiTheme="minorHAnsi" w:hAnsiTheme="minorHAnsi" w:cstheme="minorBidi"/>
              <w:color w:val="auto"/>
              <w:sz w:val="16"/>
              <w:szCs w:val="22"/>
              <w:highlight w:val="cyan"/>
              <w:lang w:val="en-US"/>
            </w:rPr>
          </w:rPrChange>
        </w:rPr>
        <w:t xml:space="preserve"> categorization error rates</w:t>
      </w:r>
      <w:r w:rsidRPr="00C44097">
        <w:rPr>
          <w:rFonts w:asciiTheme="minorHAnsi" w:hAnsiTheme="minorHAnsi" w:cstheme="minorBidi"/>
          <w:color w:val="auto"/>
          <w:sz w:val="16"/>
          <w:szCs w:val="22"/>
          <w:highlight w:val="cyan"/>
          <w:lang w:val="en-GB"/>
          <w:rPrChange w:id="7" w:author="Nicolas Blöchliger" w:date="2016-10-06T09:29:00Z">
            <w:rPr>
              <w:rFonts w:asciiTheme="minorHAnsi" w:hAnsiTheme="minorHAnsi" w:cstheme="minorBidi"/>
              <w:color w:val="auto"/>
              <w:sz w:val="16"/>
              <w:szCs w:val="22"/>
              <w:highlight w:val="cyan"/>
              <w:lang w:val="en-US"/>
            </w:rPr>
          </w:rPrChange>
        </w:rPr>
        <w:t xml:space="preserve"> of antimicrobial susceptibility testing from population distributions</w:t>
      </w:r>
    </w:p>
    <w:p w:rsidR="001D0D65" w:rsidRPr="00C44097" w:rsidRDefault="001D0D65" w:rsidP="001D0D65">
      <w:pPr>
        <w:pStyle w:val="Default"/>
        <w:rPr>
          <w:rFonts w:asciiTheme="minorHAnsi" w:hAnsiTheme="minorHAnsi" w:cstheme="minorBidi"/>
          <w:color w:val="auto"/>
          <w:sz w:val="22"/>
          <w:szCs w:val="22"/>
          <w:lang w:val="en-GB"/>
          <w:rPrChange w:id="8" w:author="Nicolas Blöchliger" w:date="2016-10-06T09:29:00Z">
            <w:rPr>
              <w:rFonts w:asciiTheme="minorHAnsi" w:hAnsiTheme="minorHAnsi" w:cstheme="minorBidi"/>
              <w:color w:val="auto"/>
              <w:sz w:val="22"/>
              <w:szCs w:val="22"/>
              <w:lang w:val="en-US"/>
            </w:rPr>
          </w:rPrChange>
        </w:rPr>
      </w:pPr>
    </w:p>
    <w:p w:rsidR="001D0D65" w:rsidRPr="00C44097" w:rsidRDefault="00E23B20" w:rsidP="00C91096">
      <w:pPr>
        <w:pStyle w:val="Default"/>
        <w:jc w:val="both"/>
        <w:rPr>
          <w:rFonts w:ascii="Times New Roman" w:hAnsi="Times New Roman" w:cs="Times New Roman"/>
          <w:b/>
          <w:color w:val="auto"/>
          <w:lang w:val="en-GB"/>
          <w:rPrChange w:id="9" w:author="Nicolas Blöchliger" w:date="2016-10-06T09:29:00Z">
            <w:rPr>
              <w:rFonts w:ascii="Times New Roman" w:hAnsi="Times New Roman" w:cs="Times New Roman"/>
              <w:b/>
              <w:color w:val="auto"/>
              <w:lang w:val="en-US"/>
            </w:rPr>
          </w:rPrChange>
        </w:rPr>
      </w:pPr>
      <w:r w:rsidRPr="00C44097">
        <w:rPr>
          <w:rFonts w:ascii="Times New Roman" w:hAnsi="Times New Roman" w:cs="Times New Roman"/>
          <w:b/>
          <w:color w:val="auto"/>
          <w:highlight w:val="yellow"/>
          <w:lang w:val="en-GB"/>
          <w:rPrChange w:id="10" w:author="Nicolas Blöchliger" w:date="2016-10-06T09:29:00Z">
            <w:rPr>
              <w:rFonts w:ascii="Times New Roman" w:hAnsi="Times New Roman" w:cs="Times New Roman"/>
              <w:b/>
              <w:color w:val="auto"/>
              <w:highlight w:val="yellow"/>
              <w:lang w:val="en-US"/>
            </w:rPr>
          </w:rPrChange>
        </w:rPr>
        <w:t>MS 2:</w:t>
      </w:r>
      <w:r w:rsidRPr="00C44097">
        <w:rPr>
          <w:rFonts w:ascii="Times New Roman" w:hAnsi="Times New Roman" w:cs="Times New Roman"/>
          <w:b/>
          <w:color w:val="auto"/>
          <w:lang w:val="en-GB"/>
          <w:rPrChange w:id="11" w:author="Nicolas Blöchliger" w:date="2016-10-06T09:29:00Z">
            <w:rPr>
              <w:rFonts w:ascii="Times New Roman" w:hAnsi="Times New Roman" w:cs="Times New Roman"/>
              <w:b/>
              <w:color w:val="auto"/>
              <w:lang w:val="en-US"/>
            </w:rPr>
          </w:rPrChange>
        </w:rPr>
        <w:t xml:space="preserve"> </w:t>
      </w:r>
      <w:r w:rsidR="001D0D65" w:rsidRPr="00C44097">
        <w:rPr>
          <w:rFonts w:ascii="Times New Roman" w:hAnsi="Times New Roman" w:cs="Times New Roman"/>
          <w:b/>
          <w:color w:val="auto"/>
          <w:lang w:val="en-GB"/>
          <w:rPrChange w:id="12" w:author="Nicolas Blöchliger" w:date="2016-10-06T09:29:00Z">
            <w:rPr>
              <w:rFonts w:ascii="Times New Roman" w:hAnsi="Times New Roman" w:cs="Times New Roman"/>
              <w:b/>
              <w:color w:val="auto"/>
              <w:lang w:val="en-US"/>
            </w:rPr>
          </w:rPrChange>
        </w:rPr>
        <w:t xml:space="preserve">The use of HOMER, a new mathematical tool to calculate antibiotic susceptibility forecast probabilities in optimizing clinical breakpoints </w:t>
      </w:r>
    </w:p>
    <w:p w:rsidR="00262E04" w:rsidRPr="00C44097" w:rsidRDefault="00262E04" w:rsidP="00C91096">
      <w:pPr>
        <w:pStyle w:val="Default"/>
        <w:jc w:val="both"/>
        <w:rPr>
          <w:rFonts w:ascii="Times New Roman" w:hAnsi="Times New Roman" w:cs="Times New Roman"/>
          <w:b/>
          <w:color w:val="auto"/>
          <w:lang w:val="en-GB"/>
          <w:rPrChange w:id="13" w:author="Nicolas Blöchliger" w:date="2016-10-06T09:29:00Z">
            <w:rPr>
              <w:rFonts w:ascii="Times New Roman" w:hAnsi="Times New Roman" w:cs="Times New Roman"/>
              <w:b/>
              <w:color w:val="auto"/>
              <w:lang w:val="en-US"/>
            </w:rPr>
          </w:rPrChange>
        </w:rPr>
      </w:pPr>
    </w:p>
    <w:p w:rsidR="00262E04" w:rsidRPr="00C44097" w:rsidRDefault="00262E04" w:rsidP="00C91096">
      <w:pPr>
        <w:pStyle w:val="Default"/>
        <w:jc w:val="both"/>
        <w:rPr>
          <w:rFonts w:ascii="Times New Roman" w:hAnsi="Times New Roman" w:cs="Times New Roman"/>
          <w:b/>
          <w:color w:val="auto"/>
          <w:sz w:val="22"/>
          <w:szCs w:val="22"/>
          <w:lang w:val="en-GB"/>
          <w:rPrChange w:id="14" w:author="Nicolas Blöchliger" w:date="2016-10-06T09:29:00Z">
            <w:rPr>
              <w:rFonts w:ascii="Times New Roman" w:hAnsi="Times New Roman" w:cs="Times New Roman"/>
              <w:b/>
              <w:color w:val="auto"/>
              <w:sz w:val="22"/>
              <w:szCs w:val="22"/>
            </w:rPr>
          </w:rPrChange>
        </w:rPr>
      </w:pPr>
      <w:r w:rsidRPr="00C44097">
        <w:rPr>
          <w:rFonts w:ascii="Times New Roman" w:hAnsi="Times New Roman" w:cs="Times New Roman"/>
          <w:b/>
          <w:color w:val="auto"/>
          <w:sz w:val="22"/>
          <w:szCs w:val="22"/>
          <w:lang w:val="en-GB"/>
          <w:rPrChange w:id="15" w:author="Nicolas Blöchliger" w:date="2016-10-06T09:29:00Z">
            <w:rPr>
              <w:rFonts w:ascii="Times New Roman" w:hAnsi="Times New Roman" w:cs="Times New Roman"/>
              <w:b/>
              <w:color w:val="auto"/>
              <w:sz w:val="22"/>
              <w:szCs w:val="22"/>
            </w:rPr>
          </w:rPrChange>
        </w:rPr>
        <w:t xml:space="preserve">Nicolas </w:t>
      </w:r>
      <w:proofErr w:type="spellStart"/>
      <w:r w:rsidRPr="00C44097">
        <w:rPr>
          <w:rFonts w:ascii="Times New Roman" w:hAnsi="Times New Roman" w:cs="Times New Roman"/>
          <w:b/>
          <w:color w:val="auto"/>
          <w:sz w:val="22"/>
          <w:szCs w:val="22"/>
          <w:lang w:val="en-GB"/>
          <w:rPrChange w:id="16" w:author="Nicolas Blöchliger" w:date="2016-10-06T09:29:00Z">
            <w:rPr>
              <w:rFonts w:ascii="Times New Roman" w:hAnsi="Times New Roman" w:cs="Times New Roman"/>
              <w:b/>
              <w:color w:val="auto"/>
              <w:sz w:val="22"/>
              <w:szCs w:val="22"/>
            </w:rPr>
          </w:rPrChange>
        </w:rPr>
        <w:t>Blöchliger</w:t>
      </w:r>
      <w:proofErr w:type="spellEnd"/>
      <w:r w:rsidRPr="00C44097">
        <w:rPr>
          <w:rFonts w:ascii="Times New Roman" w:hAnsi="Times New Roman" w:cs="Times New Roman"/>
          <w:b/>
          <w:color w:val="auto"/>
          <w:sz w:val="22"/>
          <w:szCs w:val="22"/>
          <w:lang w:val="en-GB"/>
          <w:rPrChange w:id="17" w:author="Nicolas Blöchliger" w:date="2016-10-06T09:29:00Z">
            <w:rPr>
              <w:rFonts w:ascii="Times New Roman" w:hAnsi="Times New Roman" w:cs="Times New Roman"/>
              <w:b/>
              <w:color w:val="auto"/>
              <w:sz w:val="22"/>
              <w:szCs w:val="22"/>
            </w:rPr>
          </w:rPrChange>
        </w:rPr>
        <w:t xml:space="preserve">, Peter </w:t>
      </w:r>
      <w:ins w:id="18" w:author="Peter Keller" w:date="2016-09-17T21:12:00Z">
        <w:r w:rsidR="00BA16BD" w:rsidRPr="00C44097">
          <w:rPr>
            <w:rFonts w:ascii="Times New Roman" w:hAnsi="Times New Roman" w:cs="Times New Roman"/>
            <w:b/>
            <w:color w:val="auto"/>
            <w:sz w:val="22"/>
            <w:szCs w:val="22"/>
            <w:lang w:val="en-GB"/>
            <w:rPrChange w:id="19" w:author="Nicolas Blöchliger" w:date="2016-10-06T09:29:00Z">
              <w:rPr>
                <w:rFonts w:ascii="Times New Roman" w:hAnsi="Times New Roman" w:cs="Times New Roman"/>
                <w:b/>
                <w:color w:val="auto"/>
                <w:sz w:val="22"/>
                <w:szCs w:val="22"/>
              </w:rPr>
            </w:rPrChange>
          </w:rPr>
          <w:t xml:space="preserve">M. </w:t>
        </w:r>
      </w:ins>
      <w:r w:rsidRPr="00C44097">
        <w:rPr>
          <w:rFonts w:ascii="Times New Roman" w:hAnsi="Times New Roman" w:cs="Times New Roman"/>
          <w:b/>
          <w:color w:val="auto"/>
          <w:sz w:val="22"/>
          <w:szCs w:val="22"/>
          <w:lang w:val="en-GB"/>
          <w:rPrChange w:id="20" w:author="Nicolas Blöchliger" w:date="2016-10-06T09:29:00Z">
            <w:rPr>
              <w:rFonts w:ascii="Times New Roman" w:hAnsi="Times New Roman" w:cs="Times New Roman"/>
              <w:b/>
              <w:color w:val="auto"/>
              <w:sz w:val="22"/>
              <w:szCs w:val="22"/>
            </w:rPr>
          </w:rPrChange>
        </w:rPr>
        <w:t xml:space="preserve">Keller, Michael </w:t>
      </w:r>
      <w:proofErr w:type="spellStart"/>
      <w:r w:rsidRPr="00C44097">
        <w:rPr>
          <w:rFonts w:ascii="Times New Roman" w:hAnsi="Times New Roman" w:cs="Times New Roman"/>
          <w:b/>
          <w:color w:val="auto"/>
          <w:sz w:val="22"/>
          <w:szCs w:val="22"/>
          <w:lang w:val="en-GB"/>
          <w:rPrChange w:id="21" w:author="Nicolas Blöchliger" w:date="2016-10-06T09:29:00Z">
            <w:rPr>
              <w:rFonts w:ascii="Times New Roman" w:hAnsi="Times New Roman" w:cs="Times New Roman"/>
              <w:b/>
              <w:color w:val="auto"/>
              <w:sz w:val="22"/>
              <w:szCs w:val="22"/>
            </w:rPr>
          </w:rPrChange>
        </w:rPr>
        <w:t>Hombach</w:t>
      </w:r>
      <w:proofErr w:type="spellEnd"/>
    </w:p>
    <w:p w:rsidR="00262E04" w:rsidRPr="00C44097" w:rsidRDefault="00262E04" w:rsidP="00C91096">
      <w:pPr>
        <w:pStyle w:val="Default"/>
        <w:jc w:val="both"/>
        <w:rPr>
          <w:rFonts w:ascii="Times New Roman" w:hAnsi="Times New Roman" w:cs="Times New Roman"/>
          <w:b/>
          <w:color w:val="auto"/>
          <w:lang w:val="en-GB"/>
          <w:rPrChange w:id="22" w:author="Nicolas Blöchliger" w:date="2016-10-06T09:29:00Z">
            <w:rPr>
              <w:rFonts w:ascii="Times New Roman" w:hAnsi="Times New Roman" w:cs="Times New Roman"/>
              <w:b/>
              <w:color w:val="auto"/>
            </w:rPr>
          </w:rPrChange>
        </w:rPr>
      </w:pPr>
    </w:p>
    <w:p w:rsidR="00C91096" w:rsidRPr="00C44097" w:rsidRDefault="00C91096" w:rsidP="00C91096">
      <w:pPr>
        <w:spacing w:line="480" w:lineRule="auto"/>
        <w:jc w:val="both"/>
        <w:rPr>
          <w:rFonts w:ascii="Times New Roman" w:hAnsi="Times New Roman" w:cs="Times New Roman"/>
          <w:i/>
          <w:lang w:val="en-GB"/>
          <w:rPrChange w:id="23" w:author="Nicolas Blöchliger" w:date="2016-10-06T09:29:00Z">
            <w:rPr>
              <w:rFonts w:ascii="Times New Roman" w:hAnsi="Times New Roman" w:cs="Times New Roman"/>
              <w:i/>
            </w:rPr>
          </w:rPrChange>
        </w:rPr>
      </w:pPr>
      <w:proofErr w:type="spellStart"/>
      <w:r w:rsidRPr="00C44097">
        <w:rPr>
          <w:rFonts w:ascii="Times New Roman" w:hAnsi="Times New Roman" w:cs="Times New Roman"/>
          <w:i/>
          <w:lang w:val="en-GB"/>
          <w:rPrChange w:id="24" w:author="Nicolas Blöchliger" w:date="2016-10-06T09:29:00Z">
            <w:rPr>
              <w:rFonts w:ascii="Times New Roman" w:hAnsi="Times New Roman" w:cs="Times New Roman"/>
              <w:i/>
            </w:rPr>
          </w:rPrChange>
        </w:rPr>
        <w:t>Institut</w:t>
      </w:r>
      <w:proofErr w:type="spellEnd"/>
      <w:r w:rsidRPr="00C44097">
        <w:rPr>
          <w:rFonts w:ascii="Times New Roman" w:hAnsi="Times New Roman" w:cs="Times New Roman"/>
          <w:i/>
          <w:lang w:val="en-GB"/>
          <w:rPrChange w:id="25" w:author="Nicolas Blöchliger" w:date="2016-10-06T09:29:00Z">
            <w:rPr>
              <w:rFonts w:ascii="Times New Roman" w:hAnsi="Times New Roman" w:cs="Times New Roman"/>
              <w:i/>
            </w:rPr>
          </w:rPrChange>
        </w:rPr>
        <w:t xml:space="preserve"> </w:t>
      </w:r>
      <w:proofErr w:type="spellStart"/>
      <w:r w:rsidRPr="00C44097">
        <w:rPr>
          <w:rFonts w:ascii="Times New Roman" w:hAnsi="Times New Roman" w:cs="Times New Roman"/>
          <w:i/>
          <w:lang w:val="en-GB"/>
          <w:rPrChange w:id="26" w:author="Nicolas Blöchliger" w:date="2016-10-06T09:29:00Z">
            <w:rPr>
              <w:rFonts w:ascii="Times New Roman" w:hAnsi="Times New Roman" w:cs="Times New Roman"/>
              <w:i/>
            </w:rPr>
          </w:rPrChange>
        </w:rPr>
        <w:t>für</w:t>
      </w:r>
      <w:proofErr w:type="spellEnd"/>
      <w:r w:rsidRPr="00C44097">
        <w:rPr>
          <w:rFonts w:ascii="Times New Roman" w:hAnsi="Times New Roman" w:cs="Times New Roman"/>
          <w:i/>
          <w:lang w:val="en-GB"/>
          <w:rPrChange w:id="27" w:author="Nicolas Blöchliger" w:date="2016-10-06T09:29:00Z">
            <w:rPr>
              <w:rFonts w:ascii="Times New Roman" w:hAnsi="Times New Roman" w:cs="Times New Roman"/>
              <w:i/>
            </w:rPr>
          </w:rPrChange>
        </w:rPr>
        <w:t xml:space="preserve"> </w:t>
      </w:r>
      <w:proofErr w:type="spellStart"/>
      <w:r w:rsidRPr="00C44097">
        <w:rPr>
          <w:rFonts w:ascii="Times New Roman" w:hAnsi="Times New Roman" w:cs="Times New Roman"/>
          <w:i/>
          <w:lang w:val="en-GB"/>
          <w:rPrChange w:id="28" w:author="Nicolas Blöchliger" w:date="2016-10-06T09:29:00Z">
            <w:rPr>
              <w:rFonts w:ascii="Times New Roman" w:hAnsi="Times New Roman" w:cs="Times New Roman"/>
              <w:i/>
            </w:rPr>
          </w:rPrChange>
        </w:rPr>
        <w:t>Medizinische</w:t>
      </w:r>
      <w:proofErr w:type="spellEnd"/>
      <w:r w:rsidRPr="00C44097">
        <w:rPr>
          <w:rFonts w:ascii="Times New Roman" w:hAnsi="Times New Roman" w:cs="Times New Roman"/>
          <w:i/>
          <w:lang w:val="en-GB"/>
          <w:rPrChange w:id="29" w:author="Nicolas Blöchliger" w:date="2016-10-06T09:29:00Z">
            <w:rPr>
              <w:rFonts w:ascii="Times New Roman" w:hAnsi="Times New Roman" w:cs="Times New Roman"/>
              <w:i/>
            </w:rPr>
          </w:rPrChange>
        </w:rPr>
        <w:t xml:space="preserve"> </w:t>
      </w:r>
      <w:proofErr w:type="spellStart"/>
      <w:r w:rsidRPr="00C44097">
        <w:rPr>
          <w:rFonts w:ascii="Times New Roman" w:hAnsi="Times New Roman" w:cs="Times New Roman"/>
          <w:i/>
          <w:lang w:val="en-GB"/>
          <w:rPrChange w:id="30" w:author="Nicolas Blöchliger" w:date="2016-10-06T09:29:00Z">
            <w:rPr>
              <w:rFonts w:ascii="Times New Roman" w:hAnsi="Times New Roman" w:cs="Times New Roman"/>
              <w:i/>
            </w:rPr>
          </w:rPrChange>
        </w:rPr>
        <w:t>Mikrobiologie</w:t>
      </w:r>
      <w:proofErr w:type="spellEnd"/>
      <w:r w:rsidRPr="00C44097">
        <w:rPr>
          <w:rFonts w:ascii="Times New Roman" w:hAnsi="Times New Roman" w:cs="Times New Roman"/>
          <w:i/>
          <w:lang w:val="en-GB"/>
          <w:rPrChange w:id="31" w:author="Nicolas Blöchliger" w:date="2016-10-06T09:29:00Z">
            <w:rPr>
              <w:rFonts w:ascii="Times New Roman" w:hAnsi="Times New Roman" w:cs="Times New Roman"/>
              <w:i/>
            </w:rPr>
          </w:rPrChange>
        </w:rPr>
        <w:t xml:space="preserve">, </w:t>
      </w:r>
      <w:proofErr w:type="spellStart"/>
      <w:r w:rsidRPr="00C44097">
        <w:rPr>
          <w:rFonts w:ascii="Times New Roman" w:hAnsi="Times New Roman" w:cs="Times New Roman"/>
          <w:i/>
          <w:lang w:val="en-GB"/>
          <w:rPrChange w:id="32" w:author="Nicolas Blöchliger" w:date="2016-10-06T09:29:00Z">
            <w:rPr>
              <w:rFonts w:ascii="Times New Roman" w:hAnsi="Times New Roman" w:cs="Times New Roman"/>
              <w:i/>
            </w:rPr>
          </w:rPrChange>
        </w:rPr>
        <w:t>Universtät</w:t>
      </w:r>
      <w:proofErr w:type="spellEnd"/>
      <w:r w:rsidRPr="00C44097">
        <w:rPr>
          <w:rFonts w:ascii="Times New Roman" w:hAnsi="Times New Roman" w:cs="Times New Roman"/>
          <w:i/>
          <w:lang w:val="en-GB"/>
          <w:rPrChange w:id="33" w:author="Nicolas Blöchliger" w:date="2016-10-06T09:29:00Z">
            <w:rPr>
              <w:rFonts w:ascii="Times New Roman" w:hAnsi="Times New Roman" w:cs="Times New Roman"/>
              <w:i/>
            </w:rPr>
          </w:rPrChange>
        </w:rPr>
        <w:t xml:space="preserve"> Zürich, 8006 Zürich, Switzerland</w:t>
      </w:r>
    </w:p>
    <w:p w:rsidR="00C91096" w:rsidRPr="00C44097" w:rsidRDefault="00C91096" w:rsidP="00C91096">
      <w:pPr>
        <w:spacing w:after="0" w:line="480" w:lineRule="auto"/>
        <w:jc w:val="both"/>
        <w:rPr>
          <w:rFonts w:ascii="Times New Roman" w:hAnsi="Times New Roman" w:cs="Times New Roman"/>
          <w:lang w:val="en-GB"/>
          <w:rPrChange w:id="34" w:author="Nicolas Blöchliger" w:date="2016-10-06T09:29:00Z">
            <w:rPr>
              <w:rFonts w:ascii="Times New Roman" w:hAnsi="Times New Roman" w:cs="Times New Roman"/>
              <w:lang w:val="en-US"/>
            </w:rPr>
          </w:rPrChange>
        </w:rPr>
      </w:pPr>
      <w:r w:rsidRPr="00C44097">
        <w:rPr>
          <w:rFonts w:ascii="Times New Roman" w:hAnsi="Times New Roman" w:cs="Times New Roman"/>
          <w:lang w:val="en-GB"/>
          <w:rPrChange w:id="35" w:author="Nicolas Blöchliger" w:date="2016-10-06T09:29:00Z">
            <w:rPr>
              <w:rFonts w:ascii="Times New Roman" w:hAnsi="Times New Roman" w:cs="Times New Roman"/>
              <w:lang w:val="en-US"/>
            </w:rPr>
          </w:rPrChange>
        </w:rPr>
        <w:t xml:space="preserve">Short title: Forecast probability-based optimization of clinical breakpoints </w:t>
      </w:r>
    </w:p>
    <w:p w:rsidR="00C91096" w:rsidRPr="00C44097" w:rsidRDefault="00C91096" w:rsidP="00C91096">
      <w:pPr>
        <w:spacing w:after="0" w:line="240" w:lineRule="auto"/>
        <w:jc w:val="both"/>
        <w:rPr>
          <w:rFonts w:ascii="Times New Roman" w:hAnsi="Times New Roman" w:cs="Times New Roman"/>
          <w:lang w:val="en-GB"/>
          <w:rPrChange w:id="36" w:author="Nicolas Blöchliger" w:date="2016-10-06T09:29:00Z">
            <w:rPr>
              <w:rFonts w:ascii="Times New Roman" w:hAnsi="Times New Roman" w:cs="Times New Roman"/>
              <w:lang w:val="en-US"/>
            </w:rPr>
          </w:rPrChange>
        </w:rPr>
      </w:pPr>
    </w:p>
    <w:p w:rsidR="00C91096" w:rsidRPr="00C44097" w:rsidRDefault="00C91096" w:rsidP="00C91096">
      <w:pPr>
        <w:spacing w:after="0" w:line="240" w:lineRule="auto"/>
        <w:jc w:val="both"/>
        <w:outlineLvl w:val="0"/>
        <w:rPr>
          <w:rFonts w:ascii="Times New Roman" w:hAnsi="Times New Roman" w:cs="Times New Roman"/>
          <w:lang w:val="en-GB"/>
          <w:rPrChange w:id="37" w:author="Nicolas Blöchliger" w:date="2016-10-06T09:29:00Z">
            <w:rPr>
              <w:rFonts w:ascii="Times New Roman" w:hAnsi="Times New Roman" w:cs="Times New Roman"/>
              <w:lang w:val="en-US"/>
            </w:rPr>
          </w:rPrChange>
        </w:rPr>
      </w:pPr>
      <w:r w:rsidRPr="00C44097">
        <w:rPr>
          <w:rFonts w:ascii="Times New Roman" w:hAnsi="Times New Roman" w:cs="Times New Roman"/>
          <w:lang w:val="en-GB"/>
          <w:rPrChange w:id="38" w:author="Nicolas Blöchliger" w:date="2016-10-06T09:29:00Z">
            <w:rPr>
              <w:rFonts w:ascii="Times New Roman" w:hAnsi="Times New Roman" w:cs="Times New Roman"/>
              <w:lang w:val="en-US"/>
            </w:rPr>
          </w:rPrChange>
        </w:rPr>
        <w:t xml:space="preserve">Keywords: </w:t>
      </w:r>
      <w:del w:id="39" w:author="Peter Keller" w:date="2016-09-17T21:12:00Z">
        <w:r w:rsidRPr="00C44097" w:rsidDel="00BA16BD">
          <w:rPr>
            <w:rFonts w:ascii="Times New Roman" w:hAnsi="Times New Roman" w:cs="Times New Roman"/>
            <w:highlight w:val="yellow"/>
            <w:lang w:val="en-GB"/>
            <w:rPrChange w:id="40" w:author="Nicolas Blöchliger" w:date="2016-10-06T09:29:00Z">
              <w:rPr>
                <w:rFonts w:ascii="Times New Roman" w:hAnsi="Times New Roman" w:cs="Times New Roman"/>
                <w:highlight w:val="yellow"/>
                <w:lang w:val="en-US"/>
              </w:rPr>
            </w:rPrChange>
          </w:rPr>
          <w:delText>???</w:delText>
        </w:r>
      </w:del>
      <w:ins w:id="41" w:author="Peter Keller" w:date="2016-09-17T21:13:00Z">
        <w:r w:rsidR="00BA16BD" w:rsidRPr="00C44097">
          <w:rPr>
            <w:rFonts w:ascii="Times New Roman" w:hAnsi="Times New Roman" w:cs="Times New Roman"/>
            <w:lang w:val="en-GB"/>
            <w:rPrChange w:id="42" w:author="Nicolas Blöchliger" w:date="2016-10-06T09:29:00Z">
              <w:rPr>
                <w:rFonts w:ascii="Times New Roman" w:hAnsi="Times New Roman" w:cs="Times New Roman"/>
                <w:lang w:val="en-US"/>
              </w:rPr>
            </w:rPrChange>
          </w:rPr>
          <w:t>antimicrobial</w:t>
        </w:r>
      </w:ins>
      <w:ins w:id="43" w:author="Peter Keller" w:date="2016-09-17T21:12:00Z">
        <w:r w:rsidR="00BA16BD" w:rsidRPr="00C44097">
          <w:rPr>
            <w:rFonts w:ascii="Times New Roman" w:hAnsi="Times New Roman" w:cs="Times New Roman"/>
            <w:lang w:val="en-GB"/>
            <w:rPrChange w:id="44" w:author="Nicolas Blöchliger" w:date="2016-10-06T09:29:00Z">
              <w:rPr>
                <w:rFonts w:ascii="Times New Roman" w:hAnsi="Times New Roman" w:cs="Times New Roman"/>
                <w:lang w:val="en-US"/>
              </w:rPr>
            </w:rPrChange>
          </w:rPr>
          <w:t xml:space="preserve"> </w:t>
        </w:r>
      </w:ins>
      <w:ins w:id="45" w:author="Peter Keller" w:date="2016-09-17T21:13:00Z">
        <w:r w:rsidR="00BA16BD" w:rsidRPr="00C44097">
          <w:rPr>
            <w:rFonts w:ascii="Times New Roman" w:hAnsi="Times New Roman" w:cs="Times New Roman"/>
            <w:lang w:val="en-GB"/>
            <w:rPrChange w:id="46" w:author="Nicolas Blöchliger" w:date="2016-10-06T09:29:00Z">
              <w:rPr>
                <w:rFonts w:ascii="Times New Roman" w:hAnsi="Times New Roman" w:cs="Times New Roman"/>
                <w:lang w:val="en-US"/>
              </w:rPr>
            </w:rPrChange>
          </w:rPr>
          <w:t>s</w:t>
        </w:r>
      </w:ins>
      <w:ins w:id="47" w:author="Peter Keller" w:date="2016-09-17T21:12:00Z">
        <w:r w:rsidR="00BA16BD" w:rsidRPr="00C44097">
          <w:rPr>
            <w:rFonts w:ascii="Times New Roman" w:hAnsi="Times New Roman" w:cs="Times New Roman"/>
            <w:lang w:val="en-GB"/>
            <w:rPrChange w:id="48" w:author="Nicolas Blöchliger" w:date="2016-10-06T09:29:00Z">
              <w:rPr>
                <w:rFonts w:ascii="Times New Roman" w:hAnsi="Times New Roman" w:cs="Times New Roman"/>
                <w:lang w:val="en-US"/>
              </w:rPr>
            </w:rPrChange>
          </w:rPr>
          <w:t xml:space="preserve">usceptibility </w:t>
        </w:r>
      </w:ins>
      <w:ins w:id="49" w:author="Peter Keller" w:date="2016-09-17T21:13:00Z">
        <w:r w:rsidR="00BA16BD" w:rsidRPr="00C44097">
          <w:rPr>
            <w:rFonts w:ascii="Times New Roman" w:hAnsi="Times New Roman" w:cs="Times New Roman"/>
            <w:lang w:val="en-GB"/>
            <w:rPrChange w:id="50" w:author="Nicolas Blöchliger" w:date="2016-10-06T09:29:00Z">
              <w:rPr>
                <w:rFonts w:ascii="Times New Roman" w:hAnsi="Times New Roman" w:cs="Times New Roman"/>
                <w:lang w:val="en-US"/>
              </w:rPr>
            </w:rPrChange>
          </w:rPr>
          <w:t>t</w:t>
        </w:r>
      </w:ins>
      <w:ins w:id="51" w:author="Peter Keller" w:date="2016-09-17T21:12:00Z">
        <w:r w:rsidR="00BA16BD" w:rsidRPr="00C44097">
          <w:rPr>
            <w:rFonts w:ascii="Times New Roman" w:hAnsi="Times New Roman" w:cs="Times New Roman"/>
            <w:lang w:val="en-GB"/>
            <w:rPrChange w:id="52" w:author="Nicolas Blöchliger" w:date="2016-10-06T09:29:00Z">
              <w:rPr>
                <w:rFonts w:ascii="Times New Roman" w:hAnsi="Times New Roman" w:cs="Times New Roman"/>
                <w:lang w:val="en-US"/>
              </w:rPr>
            </w:rPrChange>
          </w:rPr>
          <w:t xml:space="preserve">esting, </w:t>
        </w:r>
      </w:ins>
      <w:ins w:id="53" w:author="Peter Keller" w:date="2016-09-17T21:13:00Z">
        <w:r w:rsidR="00BA16BD" w:rsidRPr="00C44097">
          <w:rPr>
            <w:rFonts w:ascii="Times New Roman" w:hAnsi="Times New Roman" w:cs="Times New Roman"/>
            <w:lang w:val="en-GB"/>
            <w:rPrChange w:id="54" w:author="Nicolas Blöchliger" w:date="2016-10-06T09:29:00Z">
              <w:rPr>
                <w:rFonts w:ascii="Times New Roman" w:hAnsi="Times New Roman" w:cs="Times New Roman"/>
                <w:lang w:val="en-US"/>
              </w:rPr>
            </w:rPrChange>
          </w:rPr>
          <w:t>c</w:t>
        </w:r>
      </w:ins>
      <w:ins w:id="55" w:author="Peter Keller" w:date="2016-09-17T21:12:00Z">
        <w:r w:rsidR="00BA16BD" w:rsidRPr="00C44097">
          <w:rPr>
            <w:rFonts w:ascii="Times New Roman" w:hAnsi="Times New Roman" w:cs="Times New Roman"/>
            <w:lang w:val="en-GB"/>
            <w:rPrChange w:id="56" w:author="Nicolas Blöchliger" w:date="2016-10-06T09:29:00Z">
              <w:rPr>
                <w:rFonts w:ascii="Times New Roman" w:hAnsi="Times New Roman" w:cs="Times New Roman"/>
                <w:lang w:val="en-US"/>
              </w:rPr>
            </w:rPrChange>
          </w:rPr>
          <w:t xml:space="preserve">linical </w:t>
        </w:r>
      </w:ins>
      <w:ins w:id="57" w:author="Peter Keller" w:date="2016-09-17T21:13:00Z">
        <w:r w:rsidR="00BA16BD" w:rsidRPr="00C44097">
          <w:rPr>
            <w:rFonts w:ascii="Times New Roman" w:hAnsi="Times New Roman" w:cs="Times New Roman"/>
            <w:lang w:val="en-GB"/>
            <w:rPrChange w:id="58" w:author="Nicolas Blöchliger" w:date="2016-10-06T09:29:00Z">
              <w:rPr>
                <w:rFonts w:ascii="Times New Roman" w:hAnsi="Times New Roman" w:cs="Times New Roman"/>
                <w:lang w:val="en-US"/>
              </w:rPr>
            </w:rPrChange>
          </w:rPr>
          <w:t>b</w:t>
        </w:r>
      </w:ins>
      <w:ins w:id="59" w:author="Peter Keller" w:date="2016-09-17T21:12:00Z">
        <w:r w:rsidR="00BA16BD" w:rsidRPr="00C44097">
          <w:rPr>
            <w:rFonts w:ascii="Times New Roman" w:hAnsi="Times New Roman" w:cs="Times New Roman"/>
            <w:lang w:val="en-GB"/>
            <w:rPrChange w:id="60" w:author="Nicolas Blöchliger" w:date="2016-10-06T09:29:00Z">
              <w:rPr>
                <w:rFonts w:ascii="Times New Roman" w:hAnsi="Times New Roman" w:cs="Times New Roman"/>
                <w:lang w:val="en-US"/>
              </w:rPr>
            </w:rPrChange>
          </w:rPr>
          <w:t>reakpoint</w:t>
        </w:r>
      </w:ins>
      <w:ins w:id="61" w:author="Michael Hombach" w:date="2016-09-29T10:25:00Z">
        <w:r w:rsidR="00480838" w:rsidRPr="00C44097">
          <w:rPr>
            <w:rFonts w:ascii="Times New Roman" w:hAnsi="Times New Roman" w:cs="Times New Roman"/>
            <w:lang w:val="en-GB"/>
            <w:rPrChange w:id="62" w:author="Nicolas Blöchliger" w:date="2016-10-06T09:29:00Z">
              <w:rPr>
                <w:rFonts w:ascii="Times New Roman" w:hAnsi="Times New Roman" w:cs="Times New Roman"/>
                <w:lang w:val="en-US"/>
              </w:rPr>
            </w:rPrChange>
          </w:rPr>
          <w:t>s</w:t>
        </w:r>
      </w:ins>
      <w:ins w:id="63" w:author="Peter Keller" w:date="2016-09-17T21:12:00Z">
        <w:r w:rsidR="00BA16BD" w:rsidRPr="00C44097">
          <w:rPr>
            <w:rFonts w:ascii="Times New Roman" w:hAnsi="Times New Roman" w:cs="Times New Roman"/>
            <w:lang w:val="en-GB"/>
            <w:rPrChange w:id="64" w:author="Nicolas Blöchliger" w:date="2016-10-06T09:29:00Z">
              <w:rPr>
                <w:rFonts w:ascii="Times New Roman" w:hAnsi="Times New Roman" w:cs="Times New Roman"/>
                <w:lang w:val="en-US"/>
              </w:rPr>
            </w:rPrChange>
          </w:rPr>
          <w:t xml:space="preserve">, </w:t>
        </w:r>
      </w:ins>
      <w:ins w:id="65" w:author="Nicolas Blöchliger" w:date="2016-10-06T10:46:00Z">
        <w:r w:rsidR="00E218B3">
          <w:rPr>
            <w:rFonts w:ascii="Times New Roman" w:hAnsi="Times New Roman" w:cs="Times New Roman"/>
            <w:lang w:val="en-GB"/>
          </w:rPr>
          <w:t xml:space="preserve">forecast </w:t>
        </w:r>
      </w:ins>
      <w:ins w:id="66" w:author="Peter Keller" w:date="2016-09-17T21:13:00Z">
        <w:r w:rsidR="00BA16BD" w:rsidRPr="00C44097">
          <w:rPr>
            <w:rFonts w:ascii="Times New Roman" w:hAnsi="Times New Roman" w:cs="Times New Roman"/>
            <w:lang w:val="en-GB"/>
            <w:rPrChange w:id="67" w:author="Nicolas Blöchliger" w:date="2016-10-06T09:29:00Z">
              <w:rPr>
                <w:rFonts w:ascii="Times New Roman" w:hAnsi="Times New Roman" w:cs="Times New Roman"/>
                <w:lang w:val="en-US"/>
              </w:rPr>
            </w:rPrChange>
          </w:rPr>
          <w:t>probability</w:t>
        </w:r>
        <w:del w:id="68" w:author="Michael Hombach" w:date="2016-09-29T10:26:00Z">
          <w:r w:rsidR="00BA16BD" w:rsidRPr="00C44097" w:rsidDel="00480838">
            <w:rPr>
              <w:rFonts w:ascii="Times New Roman" w:hAnsi="Times New Roman" w:cs="Times New Roman"/>
              <w:lang w:val="en-GB"/>
              <w:rPrChange w:id="69" w:author="Nicolas Blöchliger" w:date="2016-10-06T09:29:00Z">
                <w:rPr>
                  <w:rFonts w:ascii="Times New Roman" w:hAnsi="Times New Roman" w:cs="Times New Roman"/>
                  <w:lang w:val="en-US"/>
                </w:rPr>
              </w:rPrChange>
            </w:rPr>
            <w:delText xml:space="preserve"> of</w:delText>
          </w:r>
        </w:del>
      </w:ins>
      <w:ins w:id="70" w:author="Michael Hombach" w:date="2016-09-29T10:26:00Z">
        <w:r w:rsidR="00480838" w:rsidRPr="00C44097">
          <w:rPr>
            <w:rFonts w:ascii="Times New Roman" w:hAnsi="Times New Roman" w:cs="Times New Roman"/>
            <w:lang w:val="en-GB"/>
            <w:rPrChange w:id="71" w:author="Nicolas Blöchliger" w:date="2016-10-06T09:29:00Z">
              <w:rPr>
                <w:rFonts w:ascii="Times New Roman" w:hAnsi="Times New Roman" w:cs="Times New Roman"/>
                <w:lang w:val="en-US"/>
              </w:rPr>
            </w:rPrChange>
          </w:rPr>
          <w:t>,</w:t>
        </w:r>
      </w:ins>
      <w:ins w:id="72" w:author="Peter Keller" w:date="2016-09-17T21:13:00Z">
        <w:r w:rsidR="00BA16BD" w:rsidRPr="00C44097">
          <w:rPr>
            <w:rFonts w:ascii="Times New Roman" w:hAnsi="Times New Roman" w:cs="Times New Roman"/>
            <w:lang w:val="en-GB"/>
            <w:rPrChange w:id="73" w:author="Nicolas Blöchliger" w:date="2016-10-06T09:29:00Z">
              <w:rPr>
                <w:rFonts w:ascii="Times New Roman" w:hAnsi="Times New Roman" w:cs="Times New Roman"/>
                <w:lang w:val="en-US"/>
              </w:rPr>
            </w:rPrChange>
          </w:rPr>
          <w:t xml:space="preserve"> susceptibility, mathematical model</w:t>
        </w:r>
      </w:ins>
      <w:ins w:id="74" w:author="Nicolas Blöchliger" w:date="2016-10-06T10:46:00Z">
        <w:r w:rsidR="00E218B3">
          <w:rPr>
            <w:rFonts w:ascii="Times New Roman" w:hAnsi="Times New Roman" w:cs="Times New Roman"/>
            <w:lang w:val="en-GB"/>
          </w:rPr>
          <w:t>, error rates</w:t>
        </w:r>
      </w:ins>
      <w:ins w:id="75" w:author="Peter Keller" w:date="2016-09-17T21:13:00Z">
        <w:del w:id="76" w:author="Michael Hombach" w:date="2016-09-29T10:26:00Z">
          <w:r w:rsidR="00BA16BD" w:rsidRPr="00C44097" w:rsidDel="00480838">
            <w:rPr>
              <w:rFonts w:ascii="Times New Roman" w:hAnsi="Times New Roman" w:cs="Times New Roman"/>
              <w:lang w:val="en-GB"/>
              <w:rPrChange w:id="77" w:author="Nicolas Blöchliger" w:date="2016-10-06T09:29:00Z">
                <w:rPr>
                  <w:rFonts w:ascii="Times New Roman" w:hAnsi="Times New Roman" w:cs="Times New Roman"/>
                  <w:lang w:val="en-US"/>
                </w:rPr>
              </w:rPrChange>
            </w:rPr>
            <w:delText>.</w:delText>
          </w:r>
        </w:del>
      </w:ins>
    </w:p>
    <w:p w:rsidR="00C91096" w:rsidRPr="00C44097" w:rsidRDefault="00C91096" w:rsidP="00C91096">
      <w:pPr>
        <w:spacing w:after="0" w:line="240" w:lineRule="auto"/>
        <w:jc w:val="both"/>
        <w:rPr>
          <w:rFonts w:ascii="Times New Roman" w:hAnsi="Times New Roman" w:cs="Times New Roman"/>
          <w:lang w:val="en-GB"/>
          <w:rPrChange w:id="78" w:author="Nicolas Blöchliger" w:date="2016-10-06T09:29:00Z">
            <w:rPr>
              <w:rFonts w:ascii="Times New Roman" w:hAnsi="Times New Roman" w:cs="Times New Roman"/>
              <w:lang w:val="en-US"/>
            </w:rPr>
          </w:rPrChange>
        </w:rPr>
      </w:pPr>
    </w:p>
    <w:p w:rsidR="00C91096" w:rsidRPr="00C44097" w:rsidRDefault="00C91096" w:rsidP="00C91096">
      <w:pPr>
        <w:spacing w:after="0" w:line="240" w:lineRule="auto"/>
        <w:jc w:val="both"/>
        <w:rPr>
          <w:rFonts w:ascii="Times New Roman" w:hAnsi="Times New Roman" w:cs="Times New Roman"/>
          <w:lang w:val="en-GB"/>
          <w:rPrChange w:id="79" w:author="Nicolas Blöchliger" w:date="2016-10-06T09:29:00Z">
            <w:rPr>
              <w:rFonts w:ascii="Times New Roman" w:hAnsi="Times New Roman" w:cs="Times New Roman"/>
              <w:lang w:val="en-US"/>
            </w:rPr>
          </w:rPrChange>
        </w:rPr>
      </w:pPr>
      <w:bookmarkStart w:id="80" w:name="_GoBack"/>
      <w:bookmarkEnd w:id="80"/>
    </w:p>
    <w:p w:rsidR="00C91096" w:rsidRPr="00C44097" w:rsidRDefault="00C91096" w:rsidP="00C91096">
      <w:pPr>
        <w:spacing w:after="0" w:line="240" w:lineRule="auto"/>
        <w:jc w:val="both"/>
        <w:rPr>
          <w:rFonts w:ascii="Times New Roman" w:hAnsi="Times New Roman" w:cs="Times New Roman"/>
          <w:lang w:val="en-GB"/>
          <w:rPrChange w:id="81" w:author="Nicolas Blöchliger" w:date="2016-10-06T09:29:00Z">
            <w:rPr>
              <w:rFonts w:ascii="Times New Roman" w:hAnsi="Times New Roman" w:cs="Times New Roman"/>
              <w:lang w:val="en-US"/>
            </w:rPr>
          </w:rPrChange>
        </w:rPr>
      </w:pPr>
      <w:r w:rsidRPr="00C44097">
        <w:rPr>
          <w:rFonts w:ascii="Times New Roman" w:hAnsi="Times New Roman" w:cs="Times New Roman"/>
          <w:lang w:val="en-GB"/>
          <w:rPrChange w:id="82" w:author="Nicolas Blöchliger" w:date="2016-10-06T09:29:00Z">
            <w:rPr>
              <w:rFonts w:ascii="Times New Roman" w:hAnsi="Times New Roman" w:cs="Times New Roman"/>
              <w:lang w:val="en-US"/>
            </w:rPr>
          </w:rPrChange>
        </w:rPr>
        <w:t>‡Corresponding author:</w:t>
      </w:r>
      <w:r w:rsidRPr="00C44097">
        <w:rPr>
          <w:rFonts w:ascii="Times New Roman" w:hAnsi="Times New Roman" w:cs="Times New Roman"/>
          <w:lang w:val="en-GB"/>
          <w:rPrChange w:id="83" w:author="Nicolas Blöchliger" w:date="2016-10-06T09:29:00Z">
            <w:rPr>
              <w:rFonts w:ascii="Times New Roman" w:hAnsi="Times New Roman" w:cs="Times New Roman"/>
              <w:lang w:val="en-US"/>
            </w:rPr>
          </w:rPrChange>
        </w:rPr>
        <w:tab/>
      </w:r>
      <w:r w:rsidRPr="00C44097">
        <w:rPr>
          <w:rFonts w:ascii="Times New Roman" w:hAnsi="Times New Roman" w:cs="Times New Roman"/>
          <w:lang w:val="en-GB"/>
          <w:rPrChange w:id="84" w:author="Nicolas Blöchliger" w:date="2016-10-06T09:29:00Z">
            <w:rPr>
              <w:rFonts w:ascii="Times New Roman" w:hAnsi="Times New Roman" w:cs="Times New Roman"/>
              <w:lang w:val="en-US"/>
            </w:rPr>
          </w:rPrChange>
        </w:rPr>
        <w:tab/>
      </w:r>
      <w:r w:rsidRPr="00C44097">
        <w:rPr>
          <w:rFonts w:ascii="Times New Roman" w:hAnsi="Times New Roman" w:cs="Times New Roman"/>
          <w:lang w:val="en-GB"/>
          <w:rPrChange w:id="85" w:author="Nicolas Blöchliger" w:date="2016-10-06T09:29:00Z">
            <w:rPr>
              <w:rFonts w:ascii="Times New Roman" w:hAnsi="Times New Roman" w:cs="Times New Roman"/>
              <w:lang w:val="en-US"/>
            </w:rPr>
          </w:rPrChange>
        </w:rPr>
        <w:tab/>
      </w:r>
      <w:r w:rsidRPr="00C44097">
        <w:rPr>
          <w:rFonts w:ascii="Times New Roman" w:hAnsi="Times New Roman" w:cs="Times New Roman"/>
          <w:lang w:val="en-GB"/>
          <w:rPrChange w:id="86" w:author="Nicolas Blöchliger" w:date="2016-10-06T09:29:00Z">
            <w:rPr>
              <w:rFonts w:ascii="Times New Roman" w:hAnsi="Times New Roman" w:cs="Times New Roman"/>
              <w:lang w:val="en-US"/>
            </w:rPr>
          </w:rPrChange>
        </w:rPr>
        <w:tab/>
      </w:r>
      <w:r w:rsidRPr="00C44097">
        <w:rPr>
          <w:rFonts w:ascii="Times New Roman" w:hAnsi="Times New Roman" w:cs="Times New Roman"/>
          <w:lang w:val="en-GB"/>
          <w:rPrChange w:id="87" w:author="Nicolas Blöchliger" w:date="2016-10-06T09:29:00Z">
            <w:rPr>
              <w:rFonts w:ascii="Times New Roman" w:hAnsi="Times New Roman" w:cs="Times New Roman"/>
              <w:lang w:val="en-US"/>
            </w:rPr>
          </w:rPrChange>
        </w:rPr>
        <w:tab/>
      </w:r>
      <w:r w:rsidRPr="00C44097">
        <w:rPr>
          <w:rFonts w:ascii="Times New Roman" w:hAnsi="Times New Roman" w:cs="Times New Roman"/>
          <w:lang w:val="en-GB"/>
          <w:rPrChange w:id="88" w:author="Nicolas Blöchliger" w:date="2016-10-06T09:29:00Z">
            <w:rPr>
              <w:rFonts w:ascii="Times New Roman" w:hAnsi="Times New Roman" w:cs="Times New Roman"/>
              <w:lang w:val="en-US"/>
            </w:rPr>
          </w:rPrChange>
        </w:rPr>
        <w:tab/>
      </w:r>
      <w:r w:rsidRPr="00C44097">
        <w:rPr>
          <w:rFonts w:ascii="Times New Roman" w:hAnsi="Times New Roman" w:cs="Times New Roman"/>
          <w:lang w:val="en-GB"/>
          <w:rPrChange w:id="89" w:author="Nicolas Blöchliger" w:date="2016-10-06T09:29:00Z">
            <w:rPr>
              <w:rFonts w:ascii="Times New Roman" w:hAnsi="Times New Roman" w:cs="Times New Roman"/>
              <w:lang w:val="en-US"/>
            </w:rPr>
          </w:rPrChange>
        </w:rPr>
        <w:tab/>
      </w:r>
      <w:r w:rsidRPr="00C44097">
        <w:rPr>
          <w:rFonts w:ascii="Times New Roman" w:hAnsi="Times New Roman" w:cs="Times New Roman"/>
          <w:lang w:val="en-GB"/>
          <w:rPrChange w:id="90" w:author="Nicolas Blöchliger" w:date="2016-10-06T09:29:00Z">
            <w:rPr>
              <w:rFonts w:ascii="Times New Roman" w:hAnsi="Times New Roman" w:cs="Times New Roman"/>
              <w:lang w:val="en-US"/>
            </w:rPr>
          </w:rPrChange>
        </w:rPr>
        <w:tab/>
      </w:r>
      <w:r w:rsidRPr="00C44097">
        <w:rPr>
          <w:rFonts w:ascii="Times New Roman" w:hAnsi="Times New Roman" w:cs="Times New Roman"/>
          <w:lang w:val="en-GB"/>
          <w:rPrChange w:id="91" w:author="Nicolas Blöchliger" w:date="2016-10-06T09:29:00Z">
            <w:rPr>
              <w:rFonts w:ascii="Times New Roman" w:hAnsi="Times New Roman" w:cs="Times New Roman"/>
              <w:lang w:val="en-US"/>
            </w:rPr>
          </w:rPrChange>
        </w:rPr>
        <w:tab/>
      </w:r>
      <w:r w:rsidRPr="00C44097">
        <w:rPr>
          <w:rFonts w:ascii="Times New Roman" w:hAnsi="Times New Roman" w:cs="Times New Roman"/>
          <w:lang w:val="en-GB"/>
          <w:rPrChange w:id="92" w:author="Nicolas Blöchliger" w:date="2016-10-06T09:29:00Z">
            <w:rPr>
              <w:rFonts w:ascii="Times New Roman" w:hAnsi="Times New Roman" w:cs="Times New Roman"/>
              <w:lang w:val="en-US"/>
            </w:rPr>
          </w:rPrChange>
        </w:rPr>
        <w:tab/>
      </w:r>
      <w:r w:rsidRPr="00C44097">
        <w:rPr>
          <w:rFonts w:ascii="Times New Roman" w:hAnsi="Times New Roman" w:cs="Times New Roman"/>
          <w:lang w:val="en-GB"/>
          <w:rPrChange w:id="93" w:author="Nicolas Blöchliger" w:date="2016-10-06T09:29:00Z">
            <w:rPr>
              <w:rFonts w:ascii="Times New Roman" w:hAnsi="Times New Roman" w:cs="Times New Roman"/>
              <w:lang w:val="en-US"/>
            </w:rPr>
          </w:rPrChange>
        </w:rPr>
        <w:tab/>
      </w:r>
      <w:r w:rsidRPr="00C44097">
        <w:rPr>
          <w:rFonts w:ascii="Times New Roman" w:hAnsi="Times New Roman" w:cs="Times New Roman"/>
          <w:lang w:val="en-GB"/>
          <w:rPrChange w:id="94" w:author="Nicolas Blöchliger" w:date="2016-10-06T09:29:00Z">
            <w:rPr>
              <w:rFonts w:ascii="Times New Roman" w:hAnsi="Times New Roman" w:cs="Times New Roman"/>
              <w:lang w:val="en-US"/>
            </w:rPr>
          </w:rPrChange>
        </w:rPr>
        <w:tab/>
      </w:r>
    </w:p>
    <w:p w:rsidR="00C91096" w:rsidRPr="00C44097" w:rsidRDefault="00C91096" w:rsidP="00C91096">
      <w:pPr>
        <w:spacing w:after="0" w:line="360" w:lineRule="auto"/>
        <w:jc w:val="both"/>
        <w:rPr>
          <w:rFonts w:ascii="Times New Roman" w:hAnsi="Times New Roman" w:cs="Times New Roman"/>
          <w:lang w:val="en-GB"/>
          <w:rPrChange w:id="95" w:author="Nicolas Blöchliger" w:date="2016-10-06T09:29:00Z">
            <w:rPr>
              <w:rFonts w:ascii="Times New Roman" w:hAnsi="Times New Roman" w:cs="Times New Roman"/>
              <w:lang w:val="en-US"/>
            </w:rPr>
          </w:rPrChange>
        </w:rPr>
      </w:pPr>
      <w:r w:rsidRPr="00C44097">
        <w:rPr>
          <w:rFonts w:ascii="Times New Roman" w:hAnsi="Times New Roman" w:cs="Times New Roman"/>
          <w:lang w:val="en-GB"/>
          <w:rPrChange w:id="96" w:author="Nicolas Blöchliger" w:date="2016-10-06T09:29:00Z">
            <w:rPr>
              <w:rFonts w:ascii="Times New Roman" w:hAnsi="Times New Roman" w:cs="Times New Roman"/>
              <w:lang w:val="en-US"/>
            </w:rPr>
          </w:rPrChange>
        </w:rPr>
        <w:t xml:space="preserve">Michael </w:t>
      </w:r>
      <w:proofErr w:type="spellStart"/>
      <w:r w:rsidRPr="00C44097">
        <w:rPr>
          <w:rFonts w:ascii="Times New Roman" w:hAnsi="Times New Roman" w:cs="Times New Roman"/>
          <w:lang w:val="en-GB"/>
          <w:rPrChange w:id="97" w:author="Nicolas Blöchliger" w:date="2016-10-06T09:29:00Z">
            <w:rPr>
              <w:rFonts w:ascii="Times New Roman" w:hAnsi="Times New Roman" w:cs="Times New Roman"/>
              <w:lang w:val="en-US"/>
            </w:rPr>
          </w:rPrChange>
        </w:rPr>
        <w:t>Hombach</w:t>
      </w:r>
      <w:proofErr w:type="spellEnd"/>
      <w:r w:rsidRPr="00C44097">
        <w:rPr>
          <w:rFonts w:ascii="Times New Roman" w:hAnsi="Times New Roman" w:cs="Times New Roman"/>
          <w:lang w:val="en-GB"/>
          <w:rPrChange w:id="98" w:author="Nicolas Blöchliger" w:date="2016-10-06T09:29:00Z">
            <w:rPr>
              <w:rFonts w:ascii="Times New Roman" w:hAnsi="Times New Roman" w:cs="Times New Roman"/>
              <w:lang w:val="en-US"/>
            </w:rPr>
          </w:rPrChange>
        </w:rPr>
        <w:t>, M.D.</w:t>
      </w:r>
      <w:r w:rsidRPr="00C44097">
        <w:rPr>
          <w:rFonts w:ascii="Times New Roman" w:hAnsi="Times New Roman" w:cs="Times New Roman"/>
          <w:lang w:val="en-GB"/>
          <w:rPrChange w:id="99" w:author="Nicolas Blöchliger" w:date="2016-10-06T09:29:00Z">
            <w:rPr>
              <w:rFonts w:ascii="Times New Roman" w:hAnsi="Times New Roman" w:cs="Times New Roman"/>
              <w:lang w:val="en-US"/>
            </w:rPr>
          </w:rPrChange>
        </w:rPr>
        <w:tab/>
      </w:r>
      <w:r w:rsidRPr="00C44097">
        <w:rPr>
          <w:rFonts w:ascii="Times New Roman" w:hAnsi="Times New Roman" w:cs="Times New Roman"/>
          <w:lang w:val="en-GB"/>
          <w:rPrChange w:id="100" w:author="Nicolas Blöchliger" w:date="2016-10-06T09:29:00Z">
            <w:rPr>
              <w:rFonts w:ascii="Times New Roman" w:hAnsi="Times New Roman" w:cs="Times New Roman"/>
              <w:lang w:val="en-US"/>
            </w:rPr>
          </w:rPrChange>
        </w:rPr>
        <w:tab/>
      </w:r>
      <w:r w:rsidRPr="00C44097">
        <w:rPr>
          <w:rFonts w:ascii="Times New Roman" w:hAnsi="Times New Roman" w:cs="Times New Roman"/>
          <w:lang w:val="en-GB"/>
          <w:rPrChange w:id="101" w:author="Nicolas Blöchliger" w:date="2016-10-06T09:29:00Z">
            <w:rPr>
              <w:rFonts w:ascii="Times New Roman" w:hAnsi="Times New Roman" w:cs="Times New Roman"/>
              <w:lang w:val="en-US"/>
            </w:rPr>
          </w:rPrChange>
        </w:rPr>
        <w:tab/>
      </w:r>
      <w:r w:rsidRPr="00C44097">
        <w:rPr>
          <w:rFonts w:ascii="Times New Roman" w:hAnsi="Times New Roman" w:cs="Times New Roman"/>
          <w:lang w:val="en-GB"/>
          <w:rPrChange w:id="102" w:author="Nicolas Blöchliger" w:date="2016-10-06T09:29:00Z">
            <w:rPr>
              <w:rFonts w:ascii="Times New Roman" w:hAnsi="Times New Roman" w:cs="Times New Roman"/>
              <w:lang w:val="en-US"/>
            </w:rPr>
          </w:rPrChange>
        </w:rPr>
        <w:tab/>
      </w:r>
      <w:r w:rsidRPr="00C44097">
        <w:rPr>
          <w:rFonts w:ascii="Times New Roman" w:hAnsi="Times New Roman" w:cs="Times New Roman"/>
          <w:lang w:val="en-GB"/>
          <w:rPrChange w:id="103" w:author="Nicolas Blöchliger" w:date="2016-10-06T09:29:00Z">
            <w:rPr>
              <w:rFonts w:ascii="Times New Roman" w:hAnsi="Times New Roman" w:cs="Times New Roman"/>
              <w:lang w:val="en-US"/>
            </w:rPr>
          </w:rPrChange>
        </w:rPr>
        <w:tab/>
      </w:r>
      <w:r w:rsidRPr="00C44097">
        <w:rPr>
          <w:rFonts w:ascii="Times New Roman" w:hAnsi="Times New Roman" w:cs="Times New Roman"/>
          <w:lang w:val="en-GB"/>
          <w:rPrChange w:id="104" w:author="Nicolas Blöchliger" w:date="2016-10-06T09:29:00Z">
            <w:rPr>
              <w:rFonts w:ascii="Times New Roman" w:hAnsi="Times New Roman" w:cs="Times New Roman"/>
              <w:lang w:val="en-US"/>
            </w:rPr>
          </w:rPrChange>
        </w:rPr>
        <w:tab/>
      </w:r>
      <w:r w:rsidRPr="00C44097">
        <w:rPr>
          <w:rFonts w:ascii="Times New Roman" w:hAnsi="Times New Roman" w:cs="Times New Roman"/>
          <w:lang w:val="en-GB"/>
          <w:rPrChange w:id="105" w:author="Nicolas Blöchliger" w:date="2016-10-06T09:29:00Z">
            <w:rPr>
              <w:rFonts w:ascii="Times New Roman" w:hAnsi="Times New Roman" w:cs="Times New Roman"/>
              <w:lang w:val="en-US"/>
            </w:rPr>
          </w:rPrChange>
        </w:rPr>
        <w:tab/>
      </w:r>
      <w:r w:rsidRPr="00C44097">
        <w:rPr>
          <w:rFonts w:ascii="Times New Roman" w:hAnsi="Times New Roman" w:cs="Times New Roman"/>
          <w:lang w:val="en-GB"/>
          <w:rPrChange w:id="106" w:author="Nicolas Blöchliger" w:date="2016-10-06T09:29:00Z">
            <w:rPr>
              <w:rFonts w:ascii="Times New Roman" w:hAnsi="Times New Roman" w:cs="Times New Roman"/>
              <w:lang w:val="en-US"/>
            </w:rPr>
          </w:rPrChange>
        </w:rPr>
        <w:tab/>
      </w:r>
      <w:r w:rsidRPr="00C44097">
        <w:rPr>
          <w:rFonts w:ascii="Times New Roman" w:hAnsi="Times New Roman" w:cs="Times New Roman"/>
          <w:lang w:val="en-GB"/>
          <w:rPrChange w:id="107" w:author="Nicolas Blöchliger" w:date="2016-10-06T09:29:00Z">
            <w:rPr>
              <w:rFonts w:ascii="Times New Roman" w:hAnsi="Times New Roman" w:cs="Times New Roman"/>
              <w:lang w:val="en-US"/>
            </w:rPr>
          </w:rPrChange>
        </w:rPr>
        <w:tab/>
      </w:r>
    </w:p>
    <w:p w:rsidR="00C91096" w:rsidRPr="00C44097" w:rsidRDefault="00C91096" w:rsidP="00C91096">
      <w:pPr>
        <w:spacing w:after="0" w:line="360" w:lineRule="auto"/>
        <w:jc w:val="both"/>
        <w:rPr>
          <w:rFonts w:ascii="Times New Roman" w:hAnsi="Times New Roman" w:cs="Times New Roman"/>
          <w:lang w:val="en-GB"/>
          <w:rPrChange w:id="108" w:author="Nicolas Blöchliger" w:date="2016-10-06T09:29:00Z">
            <w:rPr>
              <w:rFonts w:ascii="Times New Roman" w:hAnsi="Times New Roman" w:cs="Times New Roman"/>
            </w:rPr>
          </w:rPrChange>
        </w:rPr>
      </w:pPr>
      <w:proofErr w:type="spellStart"/>
      <w:r w:rsidRPr="00C44097">
        <w:rPr>
          <w:rFonts w:ascii="Times New Roman" w:hAnsi="Times New Roman" w:cs="Times New Roman"/>
          <w:lang w:val="en-GB"/>
          <w:rPrChange w:id="109" w:author="Nicolas Blöchliger" w:date="2016-10-06T09:29:00Z">
            <w:rPr>
              <w:rFonts w:ascii="Times New Roman" w:hAnsi="Times New Roman" w:cs="Times New Roman"/>
            </w:rPr>
          </w:rPrChange>
        </w:rPr>
        <w:t>Institut</w:t>
      </w:r>
      <w:proofErr w:type="spellEnd"/>
      <w:r w:rsidRPr="00C44097">
        <w:rPr>
          <w:rFonts w:ascii="Times New Roman" w:hAnsi="Times New Roman" w:cs="Times New Roman"/>
          <w:lang w:val="en-GB"/>
          <w:rPrChange w:id="110" w:author="Nicolas Blöchliger" w:date="2016-10-06T09:29:00Z">
            <w:rPr>
              <w:rFonts w:ascii="Times New Roman" w:hAnsi="Times New Roman" w:cs="Times New Roman"/>
            </w:rPr>
          </w:rPrChange>
        </w:rPr>
        <w:t xml:space="preserve"> </w:t>
      </w:r>
      <w:proofErr w:type="spellStart"/>
      <w:r w:rsidRPr="00C44097">
        <w:rPr>
          <w:rFonts w:ascii="Times New Roman" w:hAnsi="Times New Roman" w:cs="Times New Roman"/>
          <w:lang w:val="en-GB"/>
          <w:rPrChange w:id="111" w:author="Nicolas Blöchliger" w:date="2016-10-06T09:29:00Z">
            <w:rPr>
              <w:rFonts w:ascii="Times New Roman" w:hAnsi="Times New Roman" w:cs="Times New Roman"/>
            </w:rPr>
          </w:rPrChange>
        </w:rPr>
        <w:t>für</w:t>
      </w:r>
      <w:proofErr w:type="spellEnd"/>
      <w:r w:rsidRPr="00C44097">
        <w:rPr>
          <w:rFonts w:ascii="Times New Roman" w:hAnsi="Times New Roman" w:cs="Times New Roman"/>
          <w:lang w:val="en-GB"/>
          <w:rPrChange w:id="112" w:author="Nicolas Blöchliger" w:date="2016-10-06T09:29:00Z">
            <w:rPr>
              <w:rFonts w:ascii="Times New Roman" w:hAnsi="Times New Roman" w:cs="Times New Roman"/>
            </w:rPr>
          </w:rPrChange>
        </w:rPr>
        <w:t xml:space="preserve"> </w:t>
      </w:r>
      <w:proofErr w:type="spellStart"/>
      <w:r w:rsidRPr="00C44097">
        <w:rPr>
          <w:rFonts w:ascii="Times New Roman" w:hAnsi="Times New Roman" w:cs="Times New Roman"/>
          <w:lang w:val="en-GB"/>
          <w:rPrChange w:id="113" w:author="Nicolas Blöchliger" w:date="2016-10-06T09:29:00Z">
            <w:rPr>
              <w:rFonts w:ascii="Times New Roman" w:hAnsi="Times New Roman" w:cs="Times New Roman"/>
            </w:rPr>
          </w:rPrChange>
        </w:rPr>
        <w:t>Medizinische</w:t>
      </w:r>
      <w:proofErr w:type="spellEnd"/>
      <w:r w:rsidRPr="00C44097">
        <w:rPr>
          <w:rFonts w:ascii="Times New Roman" w:hAnsi="Times New Roman" w:cs="Times New Roman"/>
          <w:lang w:val="en-GB"/>
          <w:rPrChange w:id="114" w:author="Nicolas Blöchliger" w:date="2016-10-06T09:29:00Z">
            <w:rPr>
              <w:rFonts w:ascii="Times New Roman" w:hAnsi="Times New Roman" w:cs="Times New Roman"/>
            </w:rPr>
          </w:rPrChange>
        </w:rPr>
        <w:t xml:space="preserve"> </w:t>
      </w:r>
      <w:proofErr w:type="spellStart"/>
      <w:r w:rsidRPr="00C44097">
        <w:rPr>
          <w:rFonts w:ascii="Times New Roman" w:hAnsi="Times New Roman" w:cs="Times New Roman"/>
          <w:lang w:val="en-GB"/>
          <w:rPrChange w:id="115" w:author="Nicolas Blöchliger" w:date="2016-10-06T09:29:00Z">
            <w:rPr>
              <w:rFonts w:ascii="Times New Roman" w:hAnsi="Times New Roman" w:cs="Times New Roman"/>
            </w:rPr>
          </w:rPrChange>
        </w:rPr>
        <w:t>Mikrobiologie</w:t>
      </w:r>
      <w:proofErr w:type="spellEnd"/>
      <w:r w:rsidRPr="00C44097">
        <w:rPr>
          <w:rFonts w:ascii="Times New Roman" w:hAnsi="Times New Roman" w:cs="Times New Roman"/>
          <w:lang w:val="en-GB"/>
          <w:rPrChange w:id="116" w:author="Nicolas Blöchliger" w:date="2016-10-06T09:29:00Z">
            <w:rPr>
              <w:rFonts w:ascii="Times New Roman" w:hAnsi="Times New Roman" w:cs="Times New Roman"/>
            </w:rPr>
          </w:rPrChange>
        </w:rPr>
        <w:tab/>
      </w:r>
      <w:r w:rsidRPr="00C44097">
        <w:rPr>
          <w:rFonts w:ascii="Times New Roman" w:hAnsi="Times New Roman" w:cs="Times New Roman"/>
          <w:lang w:val="en-GB"/>
          <w:rPrChange w:id="117" w:author="Nicolas Blöchliger" w:date="2016-10-06T09:29:00Z">
            <w:rPr>
              <w:rFonts w:ascii="Times New Roman" w:hAnsi="Times New Roman" w:cs="Times New Roman"/>
            </w:rPr>
          </w:rPrChange>
        </w:rPr>
        <w:tab/>
      </w:r>
      <w:r w:rsidRPr="00C44097">
        <w:rPr>
          <w:rFonts w:ascii="Times New Roman" w:hAnsi="Times New Roman" w:cs="Times New Roman"/>
          <w:lang w:val="en-GB"/>
          <w:rPrChange w:id="118" w:author="Nicolas Blöchliger" w:date="2016-10-06T09:29:00Z">
            <w:rPr>
              <w:rFonts w:ascii="Times New Roman" w:hAnsi="Times New Roman" w:cs="Times New Roman"/>
            </w:rPr>
          </w:rPrChange>
        </w:rPr>
        <w:tab/>
      </w:r>
      <w:r w:rsidRPr="00C44097">
        <w:rPr>
          <w:rFonts w:ascii="Times New Roman" w:hAnsi="Times New Roman" w:cs="Times New Roman"/>
          <w:lang w:val="en-GB"/>
          <w:rPrChange w:id="119" w:author="Nicolas Blöchliger" w:date="2016-10-06T09:29:00Z">
            <w:rPr>
              <w:rFonts w:ascii="Times New Roman" w:hAnsi="Times New Roman" w:cs="Times New Roman"/>
            </w:rPr>
          </w:rPrChange>
        </w:rPr>
        <w:tab/>
      </w:r>
    </w:p>
    <w:p w:rsidR="00C91096" w:rsidRPr="00C44097" w:rsidRDefault="00C91096" w:rsidP="00C91096">
      <w:pPr>
        <w:spacing w:after="0" w:line="360" w:lineRule="auto"/>
        <w:jc w:val="both"/>
        <w:rPr>
          <w:rFonts w:ascii="Times New Roman" w:hAnsi="Times New Roman" w:cs="Times New Roman"/>
          <w:lang w:val="en-GB"/>
          <w:rPrChange w:id="120" w:author="Nicolas Blöchliger" w:date="2016-10-06T09:29:00Z">
            <w:rPr>
              <w:rFonts w:ascii="Times New Roman" w:hAnsi="Times New Roman" w:cs="Times New Roman"/>
            </w:rPr>
          </w:rPrChange>
        </w:rPr>
      </w:pPr>
      <w:proofErr w:type="spellStart"/>
      <w:r w:rsidRPr="00C44097">
        <w:rPr>
          <w:rFonts w:ascii="Times New Roman" w:hAnsi="Times New Roman" w:cs="Times New Roman"/>
          <w:lang w:val="en-GB"/>
          <w:rPrChange w:id="121" w:author="Nicolas Blöchliger" w:date="2016-10-06T09:29:00Z">
            <w:rPr>
              <w:rFonts w:ascii="Times New Roman" w:hAnsi="Times New Roman" w:cs="Times New Roman"/>
            </w:rPr>
          </w:rPrChange>
        </w:rPr>
        <w:t>Universität</w:t>
      </w:r>
      <w:proofErr w:type="spellEnd"/>
      <w:r w:rsidRPr="00C44097">
        <w:rPr>
          <w:rFonts w:ascii="Times New Roman" w:hAnsi="Times New Roman" w:cs="Times New Roman"/>
          <w:lang w:val="en-GB"/>
          <w:rPrChange w:id="122" w:author="Nicolas Blöchliger" w:date="2016-10-06T09:29:00Z">
            <w:rPr>
              <w:rFonts w:ascii="Times New Roman" w:hAnsi="Times New Roman" w:cs="Times New Roman"/>
            </w:rPr>
          </w:rPrChange>
        </w:rPr>
        <w:t xml:space="preserve"> Zürich </w:t>
      </w:r>
      <w:r w:rsidRPr="00C44097">
        <w:rPr>
          <w:rFonts w:ascii="Times New Roman" w:hAnsi="Times New Roman" w:cs="Times New Roman"/>
          <w:lang w:val="en-GB"/>
          <w:rPrChange w:id="123" w:author="Nicolas Blöchliger" w:date="2016-10-06T09:29:00Z">
            <w:rPr>
              <w:rFonts w:ascii="Times New Roman" w:hAnsi="Times New Roman" w:cs="Times New Roman"/>
            </w:rPr>
          </w:rPrChange>
        </w:rPr>
        <w:tab/>
      </w:r>
      <w:r w:rsidRPr="00C44097">
        <w:rPr>
          <w:rFonts w:ascii="Times New Roman" w:hAnsi="Times New Roman" w:cs="Times New Roman"/>
          <w:lang w:val="en-GB"/>
          <w:rPrChange w:id="124" w:author="Nicolas Blöchliger" w:date="2016-10-06T09:29:00Z">
            <w:rPr>
              <w:rFonts w:ascii="Times New Roman" w:hAnsi="Times New Roman" w:cs="Times New Roman"/>
            </w:rPr>
          </w:rPrChange>
        </w:rPr>
        <w:tab/>
      </w:r>
      <w:r w:rsidRPr="00C44097">
        <w:rPr>
          <w:rFonts w:ascii="Times New Roman" w:hAnsi="Times New Roman" w:cs="Times New Roman"/>
          <w:lang w:val="en-GB"/>
          <w:rPrChange w:id="125" w:author="Nicolas Blöchliger" w:date="2016-10-06T09:29:00Z">
            <w:rPr>
              <w:rFonts w:ascii="Times New Roman" w:hAnsi="Times New Roman" w:cs="Times New Roman"/>
            </w:rPr>
          </w:rPrChange>
        </w:rPr>
        <w:tab/>
      </w:r>
      <w:r w:rsidRPr="00C44097">
        <w:rPr>
          <w:rFonts w:ascii="Times New Roman" w:hAnsi="Times New Roman" w:cs="Times New Roman"/>
          <w:lang w:val="en-GB"/>
          <w:rPrChange w:id="126" w:author="Nicolas Blöchliger" w:date="2016-10-06T09:29:00Z">
            <w:rPr>
              <w:rFonts w:ascii="Times New Roman" w:hAnsi="Times New Roman" w:cs="Times New Roman"/>
            </w:rPr>
          </w:rPrChange>
        </w:rPr>
        <w:tab/>
      </w:r>
      <w:r w:rsidRPr="00C44097">
        <w:rPr>
          <w:rFonts w:ascii="Times New Roman" w:hAnsi="Times New Roman" w:cs="Times New Roman"/>
          <w:lang w:val="en-GB"/>
          <w:rPrChange w:id="127" w:author="Nicolas Blöchliger" w:date="2016-10-06T09:29:00Z">
            <w:rPr>
              <w:rFonts w:ascii="Times New Roman" w:hAnsi="Times New Roman" w:cs="Times New Roman"/>
            </w:rPr>
          </w:rPrChange>
        </w:rPr>
        <w:tab/>
      </w:r>
      <w:r w:rsidRPr="00C44097">
        <w:rPr>
          <w:rFonts w:ascii="Times New Roman" w:hAnsi="Times New Roman" w:cs="Times New Roman"/>
          <w:lang w:val="en-GB"/>
          <w:rPrChange w:id="128" w:author="Nicolas Blöchliger" w:date="2016-10-06T09:29:00Z">
            <w:rPr>
              <w:rFonts w:ascii="Times New Roman" w:hAnsi="Times New Roman" w:cs="Times New Roman"/>
            </w:rPr>
          </w:rPrChange>
        </w:rPr>
        <w:tab/>
      </w:r>
      <w:r w:rsidRPr="00C44097">
        <w:rPr>
          <w:rFonts w:ascii="Times New Roman" w:hAnsi="Times New Roman" w:cs="Times New Roman"/>
          <w:lang w:val="en-GB"/>
          <w:rPrChange w:id="129" w:author="Nicolas Blöchliger" w:date="2016-10-06T09:29:00Z">
            <w:rPr>
              <w:rFonts w:ascii="Times New Roman" w:hAnsi="Times New Roman" w:cs="Times New Roman"/>
            </w:rPr>
          </w:rPrChange>
        </w:rPr>
        <w:tab/>
      </w:r>
      <w:r w:rsidRPr="00C44097">
        <w:rPr>
          <w:rFonts w:ascii="Times New Roman" w:hAnsi="Times New Roman" w:cs="Times New Roman"/>
          <w:lang w:val="en-GB"/>
          <w:rPrChange w:id="130" w:author="Nicolas Blöchliger" w:date="2016-10-06T09:29:00Z">
            <w:rPr>
              <w:rFonts w:ascii="Times New Roman" w:hAnsi="Times New Roman" w:cs="Times New Roman"/>
            </w:rPr>
          </w:rPrChange>
        </w:rPr>
        <w:tab/>
      </w:r>
      <w:r w:rsidRPr="00C44097">
        <w:rPr>
          <w:rFonts w:ascii="Times New Roman" w:hAnsi="Times New Roman" w:cs="Times New Roman"/>
          <w:lang w:val="en-GB"/>
          <w:rPrChange w:id="131" w:author="Nicolas Blöchliger" w:date="2016-10-06T09:29:00Z">
            <w:rPr>
              <w:rFonts w:ascii="Times New Roman" w:hAnsi="Times New Roman" w:cs="Times New Roman"/>
            </w:rPr>
          </w:rPrChange>
        </w:rPr>
        <w:tab/>
      </w:r>
      <w:r w:rsidRPr="00C44097">
        <w:rPr>
          <w:rFonts w:ascii="Times New Roman" w:hAnsi="Times New Roman" w:cs="Times New Roman"/>
          <w:lang w:val="en-GB"/>
          <w:rPrChange w:id="132" w:author="Nicolas Blöchliger" w:date="2016-10-06T09:29:00Z">
            <w:rPr>
              <w:rFonts w:ascii="Times New Roman" w:hAnsi="Times New Roman" w:cs="Times New Roman"/>
            </w:rPr>
          </w:rPrChange>
        </w:rPr>
        <w:tab/>
        <w:t xml:space="preserve"> </w:t>
      </w:r>
    </w:p>
    <w:p w:rsidR="00C91096" w:rsidRPr="00C44097" w:rsidRDefault="00C91096" w:rsidP="00C91096">
      <w:pPr>
        <w:spacing w:after="0" w:line="360" w:lineRule="auto"/>
        <w:jc w:val="both"/>
        <w:rPr>
          <w:rFonts w:ascii="Times New Roman" w:hAnsi="Times New Roman" w:cs="Times New Roman"/>
          <w:lang w:val="en-GB"/>
          <w:rPrChange w:id="133" w:author="Nicolas Blöchliger" w:date="2016-10-06T09:29:00Z">
            <w:rPr>
              <w:rFonts w:ascii="Times New Roman" w:hAnsi="Times New Roman" w:cs="Times New Roman"/>
              <w:lang w:val="en-US"/>
            </w:rPr>
          </w:rPrChange>
        </w:rPr>
      </w:pPr>
      <w:proofErr w:type="spellStart"/>
      <w:proofErr w:type="gramStart"/>
      <w:r w:rsidRPr="00C44097">
        <w:rPr>
          <w:rFonts w:ascii="Times New Roman" w:hAnsi="Times New Roman" w:cs="Times New Roman"/>
          <w:lang w:val="en-GB"/>
          <w:rPrChange w:id="134" w:author="Nicolas Blöchliger" w:date="2016-10-06T09:29:00Z">
            <w:rPr>
              <w:rFonts w:ascii="Times New Roman" w:hAnsi="Times New Roman" w:cs="Times New Roman"/>
              <w:lang w:val="en-US"/>
            </w:rPr>
          </w:rPrChange>
        </w:rPr>
        <w:t>Gloriastr</w:t>
      </w:r>
      <w:proofErr w:type="spellEnd"/>
      <w:r w:rsidRPr="00C44097">
        <w:rPr>
          <w:rFonts w:ascii="Times New Roman" w:hAnsi="Times New Roman" w:cs="Times New Roman"/>
          <w:lang w:val="en-GB"/>
          <w:rPrChange w:id="135" w:author="Nicolas Blöchliger" w:date="2016-10-06T09:29:00Z">
            <w:rPr>
              <w:rFonts w:ascii="Times New Roman" w:hAnsi="Times New Roman" w:cs="Times New Roman"/>
              <w:lang w:val="en-US"/>
            </w:rPr>
          </w:rPrChange>
        </w:rPr>
        <w:t>.</w:t>
      </w:r>
      <w:proofErr w:type="gramEnd"/>
      <w:r w:rsidRPr="00C44097">
        <w:rPr>
          <w:rFonts w:ascii="Times New Roman" w:hAnsi="Times New Roman" w:cs="Times New Roman"/>
          <w:lang w:val="en-GB"/>
          <w:rPrChange w:id="136" w:author="Nicolas Blöchliger" w:date="2016-10-06T09:29:00Z">
            <w:rPr>
              <w:rFonts w:ascii="Times New Roman" w:hAnsi="Times New Roman" w:cs="Times New Roman"/>
              <w:lang w:val="en-US"/>
            </w:rPr>
          </w:rPrChange>
        </w:rPr>
        <w:t xml:space="preserve"> 30/32</w:t>
      </w:r>
      <w:r w:rsidRPr="00C44097">
        <w:rPr>
          <w:rFonts w:ascii="Times New Roman" w:hAnsi="Times New Roman" w:cs="Times New Roman"/>
          <w:lang w:val="en-GB"/>
          <w:rPrChange w:id="137" w:author="Nicolas Blöchliger" w:date="2016-10-06T09:29:00Z">
            <w:rPr>
              <w:rFonts w:ascii="Times New Roman" w:hAnsi="Times New Roman" w:cs="Times New Roman"/>
              <w:lang w:val="en-US"/>
            </w:rPr>
          </w:rPrChange>
        </w:rPr>
        <w:tab/>
      </w:r>
      <w:r w:rsidRPr="00C44097">
        <w:rPr>
          <w:rFonts w:ascii="Times New Roman" w:hAnsi="Times New Roman" w:cs="Times New Roman"/>
          <w:lang w:val="en-GB"/>
          <w:rPrChange w:id="138" w:author="Nicolas Blöchliger" w:date="2016-10-06T09:29:00Z">
            <w:rPr>
              <w:rFonts w:ascii="Times New Roman" w:hAnsi="Times New Roman" w:cs="Times New Roman"/>
              <w:lang w:val="en-US"/>
            </w:rPr>
          </w:rPrChange>
        </w:rPr>
        <w:tab/>
      </w:r>
      <w:r w:rsidRPr="00C44097">
        <w:rPr>
          <w:rFonts w:ascii="Times New Roman" w:hAnsi="Times New Roman" w:cs="Times New Roman"/>
          <w:lang w:val="en-GB"/>
          <w:rPrChange w:id="139" w:author="Nicolas Blöchliger" w:date="2016-10-06T09:29:00Z">
            <w:rPr>
              <w:rFonts w:ascii="Times New Roman" w:hAnsi="Times New Roman" w:cs="Times New Roman"/>
              <w:lang w:val="en-US"/>
            </w:rPr>
          </w:rPrChange>
        </w:rPr>
        <w:tab/>
      </w:r>
      <w:r w:rsidRPr="00C44097">
        <w:rPr>
          <w:rFonts w:ascii="Times New Roman" w:hAnsi="Times New Roman" w:cs="Times New Roman"/>
          <w:lang w:val="en-GB"/>
          <w:rPrChange w:id="140" w:author="Nicolas Blöchliger" w:date="2016-10-06T09:29:00Z">
            <w:rPr>
              <w:rFonts w:ascii="Times New Roman" w:hAnsi="Times New Roman" w:cs="Times New Roman"/>
              <w:lang w:val="en-US"/>
            </w:rPr>
          </w:rPrChange>
        </w:rPr>
        <w:tab/>
      </w:r>
      <w:r w:rsidRPr="00C44097">
        <w:rPr>
          <w:rFonts w:ascii="Times New Roman" w:hAnsi="Times New Roman" w:cs="Times New Roman"/>
          <w:lang w:val="en-GB"/>
          <w:rPrChange w:id="141" w:author="Nicolas Blöchliger" w:date="2016-10-06T09:29:00Z">
            <w:rPr>
              <w:rFonts w:ascii="Times New Roman" w:hAnsi="Times New Roman" w:cs="Times New Roman"/>
              <w:lang w:val="en-US"/>
            </w:rPr>
          </w:rPrChange>
        </w:rPr>
        <w:tab/>
      </w:r>
      <w:r w:rsidRPr="00C44097">
        <w:rPr>
          <w:rFonts w:ascii="Times New Roman" w:hAnsi="Times New Roman" w:cs="Times New Roman"/>
          <w:lang w:val="en-GB"/>
          <w:rPrChange w:id="142" w:author="Nicolas Blöchliger" w:date="2016-10-06T09:29:00Z">
            <w:rPr>
              <w:rFonts w:ascii="Times New Roman" w:hAnsi="Times New Roman" w:cs="Times New Roman"/>
              <w:lang w:val="en-US"/>
            </w:rPr>
          </w:rPrChange>
        </w:rPr>
        <w:tab/>
      </w:r>
    </w:p>
    <w:p w:rsidR="00C91096" w:rsidRPr="00C44097" w:rsidRDefault="00C91096" w:rsidP="00C91096">
      <w:pPr>
        <w:spacing w:after="0" w:line="360" w:lineRule="auto"/>
        <w:jc w:val="both"/>
        <w:rPr>
          <w:rFonts w:ascii="Times New Roman" w:hAnsi="Times New Roman" w:cs="Times New Roman"/>
          <w:lang w:val="en-GB"/>
          <w:rPrChange w:id="143" w:author="Nicolas Blöchliger" w:date="2016-10-06T09:29:00Z">
            <w:rPr>
              <w:rFonts w:ascii="Times New Roman" w:hAnsi="Times New Roman" w:cs="Times New Roman"/>
              <w:lang w:val="en-US"/>
            </w:rPr>
          </w:rPrChange>
        </w:rPr>
      </w:pPr>
      <w:r w:rsidRPr="00C44097">
        <w:rPr>
          <w:rFonts w:ascii="Times New Roman" w:hAnsi="Times New Roman" w:cs="Times New Roman"/>
          <w:lang w:val="en-GB"/>
          <w:rPrChange w:id="144" w:author="Nicolas Blöchliger" w:date="2016-10-06T09:29:00Z">
            <w:rPr>
              <w:rFonts w:ascii="Times New Roman" w:hAnsi="Times New Roman" w:cs="Times New Roman"/>
              <w:lang w:val="en-US"/>
            </w:rPr>
          </w:rPrChange>
        </w:rPr>
        <w:t xml:space="preserve">8006 Zürich </w:t>
      </w:r>
      <w:r w:rsidRPr="00C44097">
        <w:rPr>
          <w:rFonts w:ascii="Times New Roman" w:hAnsi="Times New Roman" w:cs="Times New Roman"/>
          <w:lang w:val="en-GB"/>
          <w:rPrChange w:id="145" w:author="Nicolas Blöchliger" w:date="2016-10-06T09:29:00Z">
            <w:rPr>
              <w:rFonts w:ascii="Times New Roman" w:hAnsi="Times New Roman" w:cs="Times New Roman"/>
              <w:lang w:val="en-US"/>
            </w:rPr>
          </w:rPrChange>
        </w:rPr>
        <w:tab/>
      </w:r>
      <w:r w:rsidRPr="00C44097">
        <w:rPr>
          <w:rFonts w:ascii="Times New Roman" w:hAnsi="Times New Roman" w:cs="Times New Roman"/>
          <w:lang w:val="en-GB"/>
          <w:rPrChange w:id="146" w:author="Nicolas Blöchliger" w:date="2016-10-06T09:29:00Z">
            <w:rPr>
              <w:rFonts w:ascii="Times New Roman" w:hAnsi="Times New Roman" w:cs="Times New Roman"/>
              <w:lang w:val="en-US"/>
            </w:rPr>
          </w:rPrChange>
        </w:rPr>
        <w:tab/>
      </w:r>
      <w:r w:rsidRPr="00C44097">
        <w:rPr>
          <w:rFonts w:ascii="Times New Roman" w:hAnsi="Times New Roman" w:cs="Times New Roman"/>
          <w:lang w:val="en-GB"/>
          <w:rPrChange w:id="147" w:author="Nicolas Blöchliger" w:date="2016-10-06T09:29:00Z">
            <w:rPr>
              <w:rFonts w:ascii="Times New Roman" w:hAnsi="Times New Roman" w:cs="Times New Roman"/>
              <w:lang w:val="en-US"/>
            </w:rPr>
          </w:rPrChange>
        </w:rPr>
        <w:tab/>
      </w:r>
      <w:r w:rsidRPr="00C44097">
        <w:rPr>
          <w:rFonts w:ascii="Times New Roman" w:hAnsi="Times New Roman" w:cs="Times New Roman"/>
          <w:lang w:val="en-GB"/>
          <w:rPrChange w:id="148" w:author="Nicolas Blöchliger" w:date="2016-10-06T09:29:00Z">
            <w:rPr>
              <w:rFonts w:ascii="Times New Roman" w:hAnsi="Times New Roman" w:cs="Times New Roman"/>
              <w:lang w:val="en-US"/>
            </w:rPr>
          </w:rPrChange>
        </w:rPr>
        <w:tab/>
      </w:r>
      <w:r w:rsidRPr="00C44097">
        <w:rPr>
          <w:rFonts w:ascii="Times New Roman" w:hAnsi="Times New Roman" w:cs="Times New Roman"/>
          <w:lang w:val="en-GB"/>
          <w:rPrChange w:id="149" w:author="Nicolas Blöchliger" w:date="2016-10-06T09:29:00Z">
            <w:rPr>
              <w:rFonts w:ascii="Times New Roman" w:hAnsi="Times New Roman" w:cs="Times New Roman"/>
              <w:lang w:val="en-US"/>
            </w:rPr>
          </w:rPrChange>
        </w:rPr>
        <w:tab/>
      </w:r>
      <w:r w:rsidRPr="00C44097">
        <w:rPr>
          <w:rFonts w:ascii="Times New Roman" w:hAnsi="Times New Roman" w:cs="Times New Roman"/>
          <w:lang w:val="en-GB"/>
          <w:rPrChange w:id="150" w:author="Nicolas Blöchliger" w:date="2016-10-06T09:29:00Z">
            <w:rPr>
              <w:rFonts w:ascii="Times New Roman" w:hAnsi="Times New Roman" w:cs="Times New Roman"/>
              <w:lang w:val="en-US"/>
            </w:rPr>
          </w:rPrChange>
        </w:rPr>
        <w:tab/>
      </w:r>
      <w:r w:rsidRPr="00C44097">
        <w:rPr>
          <w:rFonts w:ascii="Times New Roman" w:hAnsi="Times New Roman" w:cs="Times New Roman"/>
          <w:lang w:val="en-GB"/>
          <w:rPrChange w:id="151" w:author="Nicolas Blöchliger" w:date="2016-10-06T09:29:00Z">
            <w:rPr>
              <w:rFonts w:ascii="Times New Roman" w:hAnsi="Times New Roman" w:cs="Times New Roman"/>
              <w:lang w:val="en-US"/>
            </w:rPr>
          </w:rPrChange>
        </w:rPr>
        <w:tab/>
      </w:r>
      <w:r w:rsidRPr="00C44097">
        <w:rPr>
          <w:rFonts w:ascii="Times New Roman" w:hAnsi="Times New Roman" w:cs="Times New Roman"/>
          <w:lang w:val="en-GB"/>
          <w:rPrChange w:id="152" w:author="Nicolas Blöchliger" w:date="2016-10-06T09:29:00Z">
            <w:rPr>
              <w:rFonts w:ascii="Times New Roman" w:hAnsi="Times New Roman" w:cs="Times New Roman"/>
              <w:lang w:val="en-US"/>
            </w:rPr>
          </w:rPrChange>
        </w:rPr>
        <w:tab/>
      </w:r>
      <w:r w:rsidRPr="00C44097">
        <w:rPr>
          <w:rFonts w:ascii="Times New Roman" w:hAnsi="Times New Roman" w:cs="Times New Roman"/>
          <w:lang w:val="en-GB"/>
          <w:rPrChange w:id="153" w:author="Nicolas Blöchliger" w:date="2016-10-06T09:29:00Z">
            <w:rPr>
              <w:rFonts w:ascii="Times New Roman" w:hAnsi="Times New Roman" w:cs="Times New Roman"/>
              <w:lang w:val="en-US"/>
            </w:rPr>
          </w:rPrChange>
        </w:rPr>
        <w:tab/>
      </w:r>
      <w:r w:rsidRPr="00C44097">
        <w:rPr>
          <w:rFonts w:ascii="Times New Roman" w:hAnsi="Times New Roman" w:cs="Times New Roman"/>
          <w:lang w:val="en-GB"/>
          <w:rPrChange w:id="154" w:author="Nicolas Blöchliger" w:date="2016-10-06T09:29:00Z">
            <w:rPr>
              <w:rFonts w:ascii="Times New Roman" w:hAnsi="Times New Roman" w:cs="Times New Roman"/>
              <w:lang w:val="en-US"/>
            </w:rPr>
          </w:rPrChange>
        </w:rPr>
        <w:tab/>
      </w:r>
      <w:r w:rsidRPr="00C44097">
        <w:rPr>
          <w:rFonts w:ascii="Times New Roman" w:hAnsi="Times New Roman" w:cs="Times New Roman"/>
          <w:lang w:val="en-GB"/>
          <w:rPrChange w:id="155" w:author="Nicolas Blöchliger" w:date="2016-10-06T09:29:00Z">
            <w:rPr>
              <w:rFonts w:ascii="Times New Roman" w:hAnsi="Times New Roman" w:cs="Times New Roman"/>
              <w:lang w:val="en-US"/>
            </w:rPr>
          </w:rPrChange>
        </w:rPr>
        <w:tab/>
        <w:t xml:space="preserve"> </w:t>
      </w:r>
    </w:p>
    <w:p w:rsidR="00C91096" w:rsidRPr="00C44097" w:rsidRDefault="00C91096" w:rsidP="00C91096">
      <w:pPr>
        <w:spacing w:after="0" w:line="360" w:lineRule="auto"/>
        <w:jc w:val="both"/>
        <w:rPr>
          <w:rFonts w:ascii="Times New Roman" w:hAnsi="Times New Roman" w:cs="Times New Roman"/>
          <w:lang w:val="en-GB"/>
          <w:rPrChange w:id="156" w:author="Nicolas Blöchliger" w:date="2016-10-06T09:29:00Z">
            <w:rPr>
              <w:rFonts w:ascii="Times New Roman" w:hAnsi="Times New Roman" w:cs="Times New Roman"/>
              <w:lang w:val="en-US"/>
            </w:rPr>
          </w:rPrChange>
        </w:rPr>
      </w:pPr>
      <w:r w:rsidRPr="00C44097">
        <w:rPr>
          <w:rFonts w:ascii="Times New Roman" w:hAnsi="Times New Roman" w:cs="Times New Roman"/>
          <w:lang w:val="en-GB"/>
          <w:rPrChange w:id="157" w:author="Nicolas Blöchliger" w:date="2016-10-06T09:29:00Z">
            <w:rPr>
              <w:rFonts w:ascii="Times New Roman" w:hAnsi="Times New Roman" w:cs="Times New Roman"/>
              <w:lang w:val="en-US"/>
            </w:rPr>
          </w:rPrChange>
        </w:rPr>
        <w:t>Switzerland</w:t>
      </w:r>
      <w:r w:rsidRPr="00C44097">
        <w:rPr>
          <w:rFonts w:ascii="Times New Roman" w:hAnsi="Times New Roman" w:cs="Times New Roman"/>
          <w:lang w:val="en-GB"/>
          <w:rPrChange w:id="158" w:author="Nicolas Blöchliger" w:date="2016-10-06T09:29:00Z">
            <w:rPr>
              <w:rFonts w:ascii="Times New Roman" w:hAnsi="Times New Roman" w:cs="Times New Roman"/>
              <w:lang w:val="en-US"/>
            </w:rPr>
          </w:rPrChange>
        </w:rPr>
        <w:tab/>
      </w:r>
      <w:r w:rsidRPr="00C44097">
        <w:rPr>
          <w:rFonts w:ascii="Times New Roman" w:hAnsi="Times New Roman" w:cs="Times New Roman"/>
          <w:lang w:val="en-GB"/>
          <w:rPrChange w:id="159" w:author="Nicolas Blöchliger" w:date="2016-10-06T09:29:00Z">
            <w:rPr>
              <w:rFonts w:ascii="Times New Roman" w:hAnsi="Times New Roman" w:cs="Times New Roman"/>
              <w:lang w:val="en-US"/>
            </w:rPr>
          </w:rPrChange>
        </w:rPr>
        <w:tab/>
      </w:r>
      <w:r w:rsidRPr="00C44097">
        <w:rPr>
          <w:rFonts w:ascii="Times New Roman" w:hAnsi="Times New Roman" w:cs="Times New Roman"/>
          <w:lang w:val="en-GB"/>
          <w:rPrChange w:id="160" w:author="Nicolas Blöchliger" w:date="2016-10-06T09:29:00Z">
            <w:rPr>
              <w:rFonts w:ascii="Times New Roman" w:hAnsi="Times New Roman" w:cs="Times New Roman"/>
              <w:lang w:val="en-US"/>
            </w:rPr>
          </w:rPrChange>
        </w:rPr>
        <w:tab/>
      </w:r>
      <w:r w:rsidRPr="00C44097">
        <w:rPr>
          <w:rFonts w:ascii="Times New Roman" w:hAnsi="Times New Roman" w:cs="Times New Roman"/>
          <w:lang w:val="en-GB"/>
          <w:rPrChange w:id="161" w:author="Nicolas Blöchliger" w:date="2016-10-06T09:29:00Z">
            <w:rPr>
              <w:rFonts w:ascii="Times New Roman" w:hAnsi="Times New Roman" w:cs="Times New Roman"/>
              <w:lang w:val="en-US"/>
            </w:rPr>
          </w:rPrChange>
        </w:rPr>
        <w:tab/>
      </w:r>
      <w:r w:rsidRPr="00C44097">
        <w:rPr>
          <w:rFonts w:ascii="Times New Roman" w:hAnsi="Times New Roman" w:cs="Times New Roman"/>
          <w:lang w:val="en-GB"/>
          <w:rPrChange w:id="162" w:author="Nicolas Blöchliger" w:date="2016-10-06T09:29:00Z">
            <w:rPr>
              <w:rFonts w:ascii="Times New Roman" w:hAnsi="Times New Roman" w:cs="Times New Roman"/>
              <w:lang w:val="en-US"/>
            </w:rPr>
          </w:rPrChange>
        </w:rPr>
        <w:tab/>
      </w:r>
      <w:r w:rsidRPr="00C44097">
        <w:rPr>
          <w:rFonts w:ascii="Times New Roman" w:hAnsi="Times New Roman" w:cs="Times New Roman"/>
          <w:lang w:val="en-GB"/>
          <w:rPrChange w:id="163" w:author="Nicolas Blöchliger" w:date="2016-10-06T09:29:00Z">
            <w:rPr>
              <w:rFonts w:ascii="Times New Roman" w:hAnsi="Times New Roman" w:cs="Times New Roman"/>
              <w:lang w:val="en-US"/>
            </w:rPr>
          </w:rPrChange>
        </w:rPr>
        <w:tab/>
      </w:r>
      <w:r w:rsidRPr="00C44097">
        <w:rPr>
          <w:rFonts w:ascii="Times New Roman" w:hAnsi="Times New Roman" w:cs="Times New Roman"/>
          <w:lang w:val="en-GB"/>
          <w:rPrChange w:id="164" w:author="Nicolas Blöchliger" w:date="2016-10-06T09:29:00Z">
            <w:rPr>
              <w:rFonts w:ascii="Times New Roman" w:hAnsi="Times New Roman" w:cs="Times New Roman"/>
              <w:lang w:val="en-US"/>
            </w:rPr>
          </w:rPrChange>
        </w:rPr>
        <w:tab/>
      </w:r>
      <w:r w:rsidRPr="00C44097">
        <w:rPr>
          <w:rFonts w:ascii="Times New Roman" w:hAnsi="Times New Roman" w:cs="Times New Roman"/>
          <w:lang w:val="en-GB"/>
          <w:rPrChange w:id="165" w:author="Nicolas Blöchliger" w:date="2016-10-06T09:29:00Z">
            <w:rPr>
              <w:rFonts w:ascii="Times New Roman" w:hAnsi="Times New Roman" w:cs="Times New Roman"/>
              <w:lang w:val="en-US"/>
            </w:rPr>
          </w:rPrChange>
        </w:rPr>
        <w:tab/>
      </w:r>
      <w:r w:rsidRPr="00C44097">
        <w:rPr>
          <w:rFonts w:ascii="Times New Roman" w:hAnsi="Times New Roman" w:cs="Times New Roman"/>
          <w:lang w:val="en-GB"/>
          <w:rPrChange w:id="166" w:author="Nicolas Blöchliger" w:date="2016-10-06T09:29:00Z">
            <w:rPr>
              <w:rFonts w:ascii="Times New Roman" w:hAnsi="Times New Roman" w:cs="Times New Roman"/>
              <w:lang w:val="en-US"/>
            </w:rPr>
          </w:rPrChange>
        </w:rPr>
        <w:tab/>
      </w:r>
      <w:r w:rsidRPr="00C44097">
        <w:rPr>
          <w:rFonts w:ascii="Times New Roman" w:hAnsi="Times New Roman" w:cs="Times New Roman"/>
          <w:lang w:val="en-GB"/>
          <w:rPrChange w:id="167" w:author="Nicolas Blöchliger" w:date="2016-10-06T09:29:00Z">
            <w:rPr>
              <w:rFonts w:ascii="Times New Roman" w:hAnsi="Times New Roman" w:cs="Times New Roman"/>
              <w:lang w:val="en-US"/>
            </w:rPr>
          </w:rPrChange>
        </w:rPr>
        <w:tab/>
      </w:r>
      <w:r w:rsidRPr="00C44097">
        <w:rPr>
          <w:rFonts w:ascii="Times New Roman" w:hAnsi="Times New Roman" w:cs="Times New Roman"/>
          <w:lang w:val="en-GB"/>
          <w:rPrChange w:id="168" w:author="Nicolas Blöchliger" w:date="2016-10-06T09:29:00Z">
            <w:rPr>
              <w:rFonts w:ascii="Times New Roman" w:hAnsi="Times New Roman" w:cs="Times New Roman"/>
              <w:lang w:val="en-US"/>
            </w:rPr>
          </w:rPrChange>
        </w:rPr>
        <w:tab/>
      </w:r>
    </w:p>
    <w:p w:rsidR="00C91096" w:rsidRPr="00C44097" w:rsidRDefault="00C91096" w:rsidP="00C91096">
      <w:pPr>
        <w:spacing w:after="0" w:line="360" w:lineRule="auto"/>
        <w:jc w:val="both"/>
        <w:rPr>
          <w:rFonts w:ascii="Times New Roman" w:hAnsi="Times New Roman" w:cs="Times New Roman"/>
          <w:lang w:val="en-GB"/>
          <w:rPrChange w:id="169" w:author="Nicolas Blöchliger" w:date="2016-10-06T09:29:00Z">
            <w:rPr>
              <w:rFonts w:ascii="Times New Roman" w:hAnsi="Times New Roman" w:cs="Times New Roman"/>
              <w:lang w:val="en-US"/>
            </w:rPr>
          </w:rPrChange>
        </w:rPr>
      </w:pPr>
      <w:r w:rsidRPr="00C44097">
        <w:rPr>
          <w:rFonts w:ascii="Times New Roman" w:hAnsi="Times New Roman" w:cs="Times New Roman"/>
          <w:lang w:val="en-GB"/>
          <w:rPrChange w:id="170" w:author="Nicolas Blöchliger" w:date="2016-10-06T09:29:00Z">
            <w:rPr>
              <w:rFonts w:ascii="Times New Roman" w:hAnsi="Times New Roman" w:cs="Times New Roman"/>
              <w:lang w:val="en-US"/>
            </w:rPr>
          </w:rPrChange>
        </w:rPr>
        <w:t>Phone: 0041 44 634 27 00</w:t>
      </w:r>
      <w:r w:rsidRPr="00C44097">
        <w:rPr>
          <w:rFonts w:ascii="Times New Roman" w:hAnsi="Times New Roman" w:cs="Times New Roman"/>
          <w:lang w:val="en-GB"/>
          <w:rPrChange w:id="171" w:author="Nicolas Blöchliger" w:date="2016-10-06T09:29:00Z">
            <w:rPr>
              <w:rFonts w:ascii="Times New Roman" w:hAnsi="Times New Roman" w:cs="Times New Roman"/>
              <w:lang w:val="en-US"/>
            </w:rPr>
          </w:rPrChange>
        </w:rPr>
        <w:tab/>
      </w:r>
      <w:r w:rsidRPr="00C44097">
        <w:rPr>
          <w:rFonts w:ascii="Times New Roman" w:hAnsi="Times New Roman" w:cs="Times New Roman"/>
          <w:lang w:val="en-GB"/>
          <w:rPrChange w:id="172" w:author="Nicolas Blöchliger" w:date="2016-10-06T09:29:00Z">
            <w:rPr>
              <w:rFonts w:ascii="Times New Roman" w:hAnsi="Times New Roman" w:cs="Times New Roman"/>
              <w:lang w:val="en-US"/>
            </w:rPr>
          </w:rPrChange>
        </w:rPr>
        <w:tab/>
      </w:r>
      <w:r w:rsidRPr="00C44097">
        <w:rPr>
          <w:rFonts w:ascii="Times New Roman" w:hAnsi="Times New Roman" w:cs="Times New Roman"/>
          <w:lang w:val="en-GB"/>
          <w:rPrChange w:id="173" w:author="Nicolas Blöchliger" w:date="2016-10-06T09:29:00Z">
            <w:rPr>
              <w:rFonts w:ascii="Times New Roman" w:hAnsi="Times New Roman" w:cs="Times New Roman"/>
              <w:lang w:val="en-US"/>
            </w:rPr>
          </w:rPrChange>
        </w:rPr>
        <w:tab/>
      </w:r>
      <w:r w:rsidRPr="00C44097">
        <w:rPr>
          <w:rFonts w:ascii="Times New Roman" w:hAnsi="Times New Roman" w:cs="Times New Roman"/>
          <w:lang w:val="en-GB"/>
          <w:rPrChange w:id="174" w:author="Nicolas Blöchliger" w:date="2016-10-06T09:29:00Z">
            <w:rPr>
              <w:rFonts w:ascii="Times New Roman" w:hAnsi="Times New Roman" w:cs="Times New Roman"/>
              <w:lang w:val="en-US"/>
            </w:rPr>
          </w:rPrChange>
        </w:rPr>
        <w:tab/>
      </w:r>
      <w:r w:rsidRPr="00C44097">
        <w:rPr>
          <w:rFonts w:ascii="Times New Roman" w:hAnsi="Times New Roman" w:cs="Times New Roman"/>
          <w:lang w:val="en-GB"/>
          <w:rPrChange w:id="175" w:author="Nicolas Blöchliger" w:date="2016-10-06T09:29:00Z">
            <w:rPr>
              <w:rFonts w:ascii="Times New Roman" w:hAnsi="Times New Roman" w:cs="Times New Roman"/>
              <w:lang w:val="en-US"/>
            </w:rPr>
          </w:rPrChange>
        </w:rPr>
        <w:tab/>
      </w:r>
      <w:r w:rsidRPr="00C44097">
        <w:rPr>
          <w:rFonts w:ascii="Times New Roman" w:hAnsi="Times New Roman" w:cs="Times New Roman"/>
          <w:lang w:val="en-GB"/>
          <w:rPrChange w:id="176" w:author="Nicolas Blöchliger" w:date="2016-10-06T09:29:00Z">
            <w:rPr>
              <w:rFonts w:ascii="Times New Roman" w:hAnsi="Times New Roman" w:cs="Times New Roman"/>
              <w:lang w:val="en-US"/>
            </w:rPr>
          </w:rPrChange>
        </w:rPr>
        <w:tab/>
      </w:r>
      <w:r w:rsidRPr="00C44097">
        <w:rPr>
          <w:rFonts w:ascii="Times New Roman" w:hAnsi="Times New Roman" w:cs="Times New Roman"/>
          <w:lang w:val="en-GB"/>
          <w:rPrChange w:id="177" w:author="Nicolas Blöchliger" w:date="2016-10-06T09:29:00Z">
            <w:rPr>
              <w:rFonts w:ascii="Times New Roman" w:hAnsi="Times New Roman" w:cs="Times New Roman"/>
              <w:lang w:val="en-US"/>
            </w:rPr>
          </w:rPrChange>
        </w:rPr>
        <w:tab/>
      </w:r>
      <w:r w:rsidRPr="00C44097">
        <w:rPr>
          <w:rFonts w:ascii="Times New Roman" w:hAnsi="Times New Roman" w:cs="Times New Roman"/>
          <w:lang w:val="en-GB"/>
          <w:rPrChange w:id="178" w:author="Nicolas Blöchliger" w:date="2016-10-06T09:29:00Z">
            <w:rPr>
              <w:rFonts w:ascii="Times New Roman" w:hAnsi="Times New Roman" w:cs="Times New Roman"/>
              <w:lang w:val="en-US"/>
            </w:rPr>
          </w:rPrChange>
        </w:rPr>
        <w:tab/>
      </w:r>
      <w:r w:rsidRPr="00C44097">
        <w:rPr>
          <w:rFonts w:ascii="Times New Roman" w:hAnsi="Times New Roman" w:cs="Times New Roman"/>
          <w:lang w:val="en-GB"/>
          <w:rPrChange w:id="179" w:author="Nicolas Blöchliger" w:date="2016-10-06T09:29:00Z">
            <w:rPr>
              <w:rFonts w:ascii="Times New Roman" w:hAnsi="Times New Roman" w:cs="Times New Roman"/>
              <w:lang w:val="en-US"/>
            </w:rPr>
          </w:rPrChange>
        </w:rPr>
        <w:tab/>
      </w:r>
    </w:p>
    <w:p w:rsidR="00C91096" w:rsidRPr="00C44097" w:rsidRDefault="00C91096" w:rsidP="00C91096">
      <w:pPr>
        <w:spacing w:after="0" w:line="360" w:lineRule="auto"/>
        <w:jc w:val="both"/>
        <w:rPr>
          <w:rFonts w:ascii="Times New Roman" w:hAnsi="Times New Roman" w:cs="Times New Roman"/>
          <w:lang w:val="en-GB"/>
          <w:rPrChange w:id="180" w:author="Nicolas Blöchliger" w:date="2016-10-06T09:29:00Z">
            <w:rPr>
              <w:rFonts w:ascii="Times New Roman" w:hAnsi="Times New Roman" w:cs="Times New Roman"/>
              <w:lang w:val="en-US"/>
            </w:rPr>
          </w:rPrChange>
        </w:rPr>
      </w:pPr>
      <w:r w:rsidRPr="00C44097">
        <w:rPr>
          <w:rFonts w:ascii="Times New Roman" w:hAnsi="Times New Roman" w:cs="Times New Roman"/>
          <w:lang w:val="en-GB"/>
          <w:rPrChange w:id="181" w:author="Nicolas Blöchliger" w:date="2016-10-06T09:29:00Z">
            <w:rPr>
              <w:rFonts w:ascii="Times New Roman" w:hAnsi="Times New Roman" w:cs="Times New Roman"/>
              <w:lang w:val="en-US"/>
            </w:rPr>
          </w:rPrChange>
        </w:rPr>
        <w:t>Fax: 0041 634 49 06</w:t>
      </w:r>
      <w:r w:rsidRPr="00C44097">
        <w:rPr>
          <w:rFonts w:ascii="Times New Roman" w:hAnsi="Times New Roman" w:cs="Times New Roman"/>
          <w:lang w:val="en-GB"/>
          <w:rPrChange w:id="182" w:author="Nicolas Blöchliger" w:date="2016-10-06T09:29:00Z">
            <w:rPr>
              <w:rFonts w:ascii="Times New Roman" w:hAnsi="Times New Roman" w:cs="Times New Roman"/>
              <w:lang w:val="en-US"/>
            </w:rPr>
          </w:rPrChange>
        </w:rPr>
        <w:tab/>
      </w:r>
      <w:r w:rsidRPr="00C44097">
        <w:rPr>
          <w:rFonts w:ascii="Times New Roman" w:hAnsi="Times New Roman" w:cs="Times New Roman"/>
          <w:lang w:val="en-GB"/>
          <w:rPrChange w:id="183" w:author="Nicolas Blöchliger" w:date="2016-10-06T09:29:00Z">
            <w:rPr>
              <w:rFonts w:ascii="Times New Roman" w:hAnsi="Times New Roman" w:cs="Times New Roman"/>
              <w:lang w:val="en-US"/>
            </w:rPr>
          </w:rPrChange>
        </w:rPr>
        <w:tab/>
      </w:r>
      <w:r w:rsidRPr="00C44097">
        <w:rPr>
          <w:rFonts w:ascii="Times New Roman" w:hAnsi="Times New Roman" w:cs="Times New Roman"/>
          <w:lang w:val="en-GB"/>
          <w:rPrChange w:id="184" w:author="Nicolas Blöchliger" w:date="2016-10-06T09:29:00Z">
            <w:rPr>
              <w:rFonts w:ascii="Times New Roman" w:hAnsi="Times New Roman" w:cs="Times New Roman"/>
              <w:lang w:val="en-US"/>
            </w:rPr>
          </w:rPrChange>
        </w:rPr>
        <w:tab/>
      </w:r>
      <w:r w:rsidRPr="00C44097">
        <w:rPr>
          <w:rFonts w:ascii="Times New Roman" w:hAnsi="Times New Roman" w:cs="Times New Roman"/>
          <w:lang w:val="en-GB"/>
          <w:rPrChange w:id="185" w:author="Nicolas Blöchliger" w:date="2016-10-06T09:29:00Z">
            <w:rPr>
              <w:rFonts w:ascii="Times New Roman" w:hAnsi="Times New Roman" w:cs="Times New Roman"/>
              <w:lang w:val="en-US"/>
            </w:rPr>
          </w:rPrChange>
        </w:rPr>
        <w:tab/>
      </w:r>
      <w:r w:rsidRPr="00C44097">
        <w:rPr>
          <w:rFonts w:ascii="Times New Roman" w:hAnsi="Times New Roman" w:cs="Times New Roman"/>
          <w:lang w:val="en-GB"/>
          <w:rPrChange w:id="186" w:author="Nicolas Blöchliger" w:date="2016-10-06T09:29:00Z">
            <w:rPr>
              <w:rFonts w:ascii="Times New Roman" w:hAnsi="Times New Roman" w:cs="Times New Roman"/>
              <w:lang w:val="en-US"/>
            </w:rPr>
          </w:rPrChange>
        </w:rPr>
        <w:tab/>
      </w:r>
      <w:r w:rsidRPr="00C44097">
        <w:rPr>
          <w:rFonts w:ascii="Times New Roman" w:hAnsi="Times New Roman" w:cs="Times New Roman"/>
          <w:lang w:val="en-GB"/>
          <w:rPrChange w:id="187" w:author="Nicolas Blöchliger" w:date="2016-10-06T09:29:00Z">
            <w:rPr>
              <w:rFonts w:ascii="Times New Roman" w:hAnsi="Times New Roman" w:cs="Times New Roman"/>
              <w:lang w:val="en-US"/>
            </w:rPr>
          </w:rPrChange>
        </w:rPr>
        <w:tab/>
      </w:r>
      <w:r w:rsidRPr="00C44097">
        <w:rPr>
          <w:rFonts w:ascii="Times New Roman" w:hAnsi="Times New Roman" w:cs="Times New Roman"/>
          <w:lang w:val="en-GB"/>
          <w:rPrChange w:id="188" w:author="Nicolas Blöchliger" w:date="2016-10-06T09:29:00Z">
            <w:rPr>
              <w:rFonts w:ascii="Times New Roman" w:hAnsi="Times New Roman" w:cs="Times New Roman"/>
              <w:lang w:val="en-US"/>
            </w:rPr>
          </w:rPrChange>
        </w:rPr>
        <w:tab/>
      </w:r>
      <w:r w:rsidRPr="00C44097">
        <w:rPr>
          <w:rFonts w:ascii="Times New Roman" w:hAnsi="Times New Roman" w:cs="Times New Roman"/>
          <w:lang w:val="en-GB"/>
          <w:rPrChange w:id="189" w:author="Nicolas Blöchliger" w:date="2016-10-06T09:29:00Z">
            <w:rPr>
              <w:rFonts w:ascii="Times New Roman" w:hAnsi="Times New Roman" w:cs="Times New Roman"/>
              <w:lang w:val="en-US"/>
            </w:rPr>
          </w:rPrChange>
        </w:rPr>
        <w:tab/>
      </w:r>
      <w:r w:rsidRPr="00C44097">
        <w:rPr>
          <w:rFonts w:ascii="Times New Roman" w:hAnsi="Times New Roman" w:cs="Times New Roman"/>
          <w:lang w:val="en-GB"/>
          <w:rPrChange w:id="190" w:author="Nicolas Blöchliger" w:date="2016-10-06T09:29:00Z">
            <w:rPr>
              <w:rFonts w:ascii="Times New Roman" w:hAnsi="Times New Roman" w:cs="Times New Roman"/>
              <w:lang w:val="en-US"/>
            </w:rPr>
          </w:rPrChange>
        </w:rPr>
        <w:tab/>
      </w:r>
    </w:p>
    <w:p w:rsidR="00C91096" w:rsidRPr="00C44097" w:rsidRDefault="00C91096" w:rsidP="00C91096">
      <w:pPr>
        <w:spacing w:after="0" w:line="360" w:lineRule="auto"/>
        <w:jc w:val="both"/>
        <w:rPr>
          <w:rFonts w:ascii="Times New Roman" w:hAnsi="Times New Roman" w:cs="Times New Roman"/>
          <w:lang w:val="en-GB"/>
          <w:rPrChange w:id="191" w:author="Nicolas Blöchliger" w:date="2016-10-06T09:29:00Z">
            <w:rPr>
              <w:rFonts w:ascii="Times New Roman" w:hAnsi="Times New Roman" w:cs="Times New Roman"/>
              <w:lang w:val="en-US"/>
            </w:rPr>
          </w:rPrChange>
        </w:rPr>
      </w:pPr>
      <w:proofErr w:type="gramStart"/>
      <w:r w:rsidRPr="00C44097">
        <w:rPr>
          <w:rFonts w:ascii="Times New Roman" w:hAnsi="Times New Roman" w:cs="Times New Roman"/>
          <w:lang w:val="en-GB"/>
          <w:rPrChange w:id="192" w:author="Nicolas Blöchliger" w:date="2016-10-06T09:29:00Z">
            <w:rPr>
              <w:rFonts w:ascii="Times New Roman" w:hAnsi="Times New Roman" w:cs="Times New Roman"/>
              <w:lang w:val="en-US"/>
            </w:rPr>
          </w:rPrChange>
        </w:rPr>
        <w:t>email</w:t>
      </w:r>
      <w:proofErr w:type="gramEnd"/>
      <w:r w:rsidRPr="00C44097">
        <w:rPr>
          <w:rFonts w:ascii="Times New Roman" w:hAnsi="Times New Roman" w:cs="Times New Roman"/>
          <w:lang w:val="en-GB"/>
          <w:rPrChange w:id="193" w:author="Nicolas Blöchliger" w:date="2016-10-06T09:29:00Z">
            <w:rPr>
              <w:rFonts w:ascii="Times New Roman" w:hAnsi="Times New Roman" w:cs="Times New Roman"/>
              <w:lang w:val="en-US"/>
            </w:rPr>
          </w:rPrChange>
        </w:rPr>
        <w:t>: mhombach@imm.uzh.ch</w:t>
      </w:r>
    </w:p>
    <w:p w:rsidR="00C91096" w:rsidRPr="00C44097" w:rsidRDefault="00C91096" w:rsidP="00C91096">
      <w:pPr>
        <w:pStyle w:val="Default"/>
        <w:jc w:val="both"/>
        <w:rPr>
          <w:rFonts w:ascii="Times New Roman" w:hAnsi="Times New Roman" w:cs="Times New Roman"/>
          <w:color w:val="auto"/>
          <w:sz w:val="22"/>
          <w:szCs w:val="22"/>
          <w:lang w:val="en-GB"/>
          <w:rPrChange w:id="194" w:author="Nicolas Blöchliger" w:date="2016-10-06T09:29:00Z">
            <w:rPr>
              <w:rFonts w:ascii="Times New Roman" w:hAnsi="Times New Roman" w:cs="Times New Roman"/>
              <w:color w:val="auto"/>
              <w:sz w:val="22"/>
              <w:szCs w:val="22"/>
              <w:lang w:val="en-US"/>
            </w:rPr>
          </w:rPrChange>
        </w:rPr>
      </w:pPr>
    </w:p>
    <w:p w:rsidR="00C91096" w:rsidRPr="00C44097" w:rsidRDefault="00C91096" w:rsidP="00C91096">
      <w:pPr>
        <w:pStyle w:val="Default"/>
        <w:spacing w:line="480" w:lineRule="auto"/>
        <w:rPr>
          <w:rFonts w:ascii="Times New Roman" w:hAnsi="Times New Roman" w:cs="Times New Roman"/>
          <w:color w:val="auto"/>
          <w:sz w:val="22"/>
          <w:szCs w:val="22"/>
          <w:lang w:val="en-GB"/>
          <w:rPrChange w:id="195" w:author="Nicolas Blöchliger" w:date="2016-10-06T09:29:00Z">
            <w:rPr>
              <w:rFonts w:ascii="Times New Roman" w:hAnsi="Times New Roman" w:cs="Times New Roman"/>
              <w:color w:val="auto"/>
              <w:sz w:val="22"/>
              <w:szCs w:val="22"/>
              <w:lang w:val="en-US"/>
            </w:rPr>
          </w:rPrChange>
        </w:rPr>
      </w:pPr>
      <w:r w:rsidRPr="00C44097">
        <w:rPr>
          <w:rFonts w:ascii="Times New Roman" w:hAnsi="Times New Roman" w:cs="Times New Roman"/>
          <w:color w:val="auto"/>
          <w:sz w:val="22"/>
          <w:szCs w:val="22"/>
          <w:lang w:val="en-GB"/>
          <w:rPrChange w:id="196" w:author="Nicolas Blöchliger" w:date="2016-10-06T09:29:00Z">
            <w:rPr>
              <w:rFonts w:ascii="Times New Roman" w:hAnsi="Times New Roman" w:cs="Times New Roman"/>
              <w:color w:val="auto"/>
              <w:sz w:val="22"/>
              <w:szCs w:val="22"/>
              <w:lang w:val="en-US"/>
            </w:rPr>
          </w:rPrChange>
        </w:rPr>
        <w:br w:type="page"/>
      </w:r>
    </w:p>
    <w:p w:rsidR="008D3E88" w:rsidRPr="00C44097" w:rsidRDefault="008D3E88" w:rsidP="00C91096">
      <w:pPr>
        <w:pStyle w:val="Default"/>
        <w:spacing w:line="480" w:lineRule="auto"/>
        <w:rPr>
          <w:rFonts w:ascii="Times New Roman" w:hAnsi="Times New Roman" w:cs="Times New Roman"/>
          <w:b/>
          <w:color w:val="auto"/>
          <w:sz w:val="22"/>
          <w:szCs w:val="22"/>
          <w:lang w:val="en-GB"/>
          <w:rPrChange w:id="197" w:author="Nicolas Blöchliger" w:date="2016-10-06T09:29:00Z">
            <w:rPr>
              <w:rFonts w:ascii="Times New Roman" w:hAnsi="Times New Roman" w:cs="Times New Roman"/>
              <w:b/>
              <w:color w:val="auto"/>
              <w:sz w:val="22"/>
              <w:szCs w:val="22"/>
              <w:lang w:val="en-US"/>
            </w:rPr>
          </w:rPrChange>
        </w:rPr>
        <w:sectPr w:rsidR="008D3E88" w:rsidRPr="00C44097">
          <w:pgSz w:w="11906" w:h="16838"/>
          <w:pgMar w:top="1417" w:right="1417" w:bottom="1134" w:left="1417" w:header="708" w:footer="708" w:gutter="0"/>
          <w:cols w:space="708"/>
          <w:docGrid w:linePitch="360"/>
        </w:sectPr>
      </w:pPr>
    </w:p>
    <w:p w:rsidR="00C91096" w:rsidRPr="00C44097" w:rsidRDefault="00C91096" w:rsidP="00C91096">
      <w:pPr>
        <w:pStyle w:val="Default"/>
        <w:spacing w:line="480" w:lineRule="auto"/>
        <w:rPr>
          <w:rFonts w:ascii="Times New Roman" w:hAnsi="Times New Roman" w:cs="Times New Roman"/>
          <w:b/>
          <w:color w:val="auto"/>
          <w:sz w:val="22"/>
          <w:szCs w:val="22"/>
          <w:lang w:val="en-GB"/>
          <w:rPrChange w:id="198" w:author="Nicolas Blöchliger" w:date="2016-10-06T09:29:00Z">
            <w:rPr>
              <w:rFonts w:ascii="Times New Roman" w:hAnsi="Times New Roman" w:cs="Times New Roman"/>
              <w:b/>
              <w:color w:val="auto"/>
              <w:sz w:val="22"/>
              <w:szCs w:val="22"/>
              <w:lang w:val="en-US"/>
            </w:rPr>
          </w:rPrChange>
        </w:rPr>
      </w:pPr>
      <w:r w:rsidRPr="00C44097">
        <w:rPr>
          <w:rFonts w:ascii="Times New Roman" w:hAnsi="Times New Roman" w:cs="Times New Roman"/>
          <w:b/>
          <w:color w:val="auto"/>
          <w:sz w:val="22"/>
          <w:szCs w:val="22"/>
          <w:lang w:val="en-GB"/>
          <w:rPrChange w:id="199" w:author="Nicolas Blöchliger" w:date="2016-10-06T09:29:00Z">
            <w:rPr>
              <w:rFonts w:ascii="Times New Roman" w:hAnsi="Times New Roman" w:cs="Times New Roman"/>
              <w:b/>
              <w:color w:val="auto"/>
              <w:sz w:val="22"/>
              <w:szCs w:val="22"/>
              <w:lang w:val="en-US"/>
            </w:rPr>
          </w:rPrChange>
        </w:rPr>
        <w:lastRenderedPageBreak/>
        <w:t>Abstract</w:t>
      </w:r>
    </w:p>
    <w:p w:rsidR="00C91096" w:rsidRPr="00C44097" w:rsidRDefault="00C91096" w:rsidP="00C91096">
      <w:pPr>
        <w:pStyle w:val="Default"/>
        <w:spacing w:line="480" w:lineRule="auto"/>
        <w:rPr>
          <w:rFonts w:ascii="Times New Roman" w:hAnsi="Times New Roman" w:cs="Times New Roman"/>
          <w:b/>
          <w:color w:val="auto"/>
          <w:sz w:val="22"/>
          <w:szCs w:val="22"/>
          <w:lang w:val="en-GB"/>
          <w:rPrChange w:id="200" w:author="Nicolas Blöchliger" w:date="2016-10-06T09:29:00Z">
            <w:rPr>
              <w:rFonts w:ascii="Times New Roman" w:hAnsi="Times New Roman" w:cs="Times New Roman"/>
              <w:b/>
              <w:color w:val="auto"/>
              <w:sz w:val="22"/>
              <w:szCs w:val="22"/>
              <w:lang w:val="en-US"/>
            </w:rPr>
          </w:rPrChange>
        </w:rPr>
      </w:pPr>
    </w:p>
    <w:p w:rsidR="00C91096" w:rsidRPr="00C44097" w:rsidRDefault="00C91096" w:rsidP="00C41724">
      <w:pPr>
        <w:pStyle w:val="Default"/>
        <w:spacing w:line="480" w:lineRule="auto"/>
        <w:ind w:left="180" w:right="250"/>
        <w:rPr>
          <w:rFonts w:ascii="Times New Roman" w:hAnsi="Times New Roman" w:cs="Times New Roman"/>
          <w:b/>
          <w:color w:val="auto"/>
          <w:sz w:val="22"/>
          <w:szCs w:val="22"/>
          <w:lang w:val="en-GB"/>
          <w:rPrChange w:id="201" w:author="Nicolas Blöchliger" w:date="2016-10-06T09:29:00Z">
            <w:rPr>
              <w:rFonts w:ascii="Times New Roman" w:hAnsi="Times New Roman" w:cs="Times New Roman"/>
              <w:b/>
              <w:color w:val="auto"/>
              <w:sz w:val="22"/>
              <w:szCs w:val="22"/>
              <w:lang w:val="en-US"/>
            </w:rPr>
          </w:rPrChange>
        </w:rPr>
      </w:pPr>
      <w:r w:rsidRPr="00C44097">
        <w:rPr>
          <w:rFonts w:ascii="Times New Roman" w:hAnsi="Times New Roman" w:cs="Times New Roman"/>
          <w:b/>
          <w:color w:val="auto"/>
          <w:sz w:val="22"/>
          <w:szCs w:val="22"/>
          <w:lang w:val="en-GB"/>
          <w:rPrChange w:id="202" w:author="Nicolas Blöchliger" w:date="2016-10-06T09:29:00Z">
            <w:rPr>
              <w:rFonts w:ascii="Times New Roman" w:hAnsi="Times New Roman" w:cs="Times New Roman"/>
              <w:b/>
              <w:color w:val="auto"/>
              <w:sz w:val="22"/>
              <w:szCs w:val="22"/>
              <w:lang w:val="en-US"/>
            </w:rPr>
          </w:rPrChange>
        </w:rPr>
        <w:br w:type="page"/>
      </w:r>
    </w:p>
    <w:p w:rsidR="0039501A" w:rsidRPr="00C44097" w:rsidRDefault="0039501A" w:rsidP="00E854F7">
      <w:pPr>
        <w:pStyle w:val="Default"/>
        <w:spacing w:line="480" w:lineRule="auto"/>
        <w:ind w:left="180"/>
        <w:jc w:val="both"/>
        <w:rPr>
          <w:rFonts w:ascii="Times New Roman" w:hAnsi="Times New Roman" w:cs="Times New Roman"/>
          <w:b/>
          <w:color w:val="auto"/>
          <w:sz w:val="22"/>
          <w:szCs w:val="22"/>
          <w:lang w:val="en-GB"/>
          <w:rPrChange w:id="203" w:author="Nicolas Blöchliger" w:date="2016-10-06T09:29:00Z">
            <w:rPr>
              <w:rFonts w:ascii="Times New Roman" w:hAnsi="Times New Roman" w:cs="Times New Roman"/>
              <w:b/>
              <w:color w:val="auto"/>
              <w:sz w:val="22"/>
              <w:szCs w:val="22"/>
              <w:lang w:val="en-US"/>
            </w:rPr>
          </w:rPrChange>
        </w:rPr>
      </w:pPr>
      <w:r w:rsidRPr="00C44097">
        <w:rPr>
          <w:rFonts w:ascii="Times New Roman" w:hAnsi="Times New Roman" w:cs="Times New Roman"/>
          <w:b/>
          <w:color w:val="auto"/>
          <w:sz w:val="22"/>
          <w:szCs w:val="22"/>
          <w:lang w:val="en-GB"/>
          <w:rPrChange w:id="204" w:author="Nicolas Blöchliger" w:date="2016-10-06T09:29:00Z">
            <w:rPr>
              <w:rFonts w:ascii="Times New Roman" w:hAnsi="Times New Roman" w:cs="Times New Roman"/>
              <w:b/>
              <w:color w:val="auto"/>
              <w:sz w:val="22"/>
              <w:szCs w:val="22"/>
              <w:lang w:val="en-US"/>
            </w:rPr>
          </w:rPrChange>
        </w:rPr>
        <w:lastRenderedPageBreak/>
        <w:t>Introduction</w:t>
      </w:r>
    </w:p>
    <w:p w:rsidR="00944DBF" w:rsidRPr="00C44097" w:rsidRDefault="00480838" w:rsidP="00721E61">
      <w:pPr>
        <w:pStyle w:val="Default"/>
        <w:spacing w:before="240" w:line="480" w:lineRule="auto"/>
        <w:ind w:left="180" w:right="48" w:firstLine="180"/>
        <w:jc w:val="both"/>
        <w:rPr>
          <w:ins w:id="205" w:author="Michael Hombach" w:date="2016-09-29T10:43:00Z"/>
          <w:rFonts w:ascii="Times New Roman" w:hAnsi="Times New Roman" w:cs="Times New Roman"/>
          <w:color w:val="auto"/>
          <w:sz w:val="22"/>
          <w:szCs w:val="22"/>
          <w:lang w:val="en-GB"/>
          <w:rPrChange w:id="206" w:author="Nicolas Blöchliger" w:date="2016-10-06T09:29:00Z">
            <w:rPr>
              <w:ins w:id="207" w:author="Michael Hombach" w:date="2016-09-29T10:43:00Z"/>
              <w:rFonts w:ascii="Times New Roman" w:hAnsi="Times New Roman" w:cs="Times New Roman"/>
              <w:color w:val="auto"/>
              <w:sz w:val="22"/>
              <w:szCs w:val="22"/>
              <w:lang w:val="en-US"/>
            </w:rPr>
          </w:rPrChange>
        </w:rPr>
      </w:pPr>
      <w:ins w:id="208" w:author="Michael Hombach" w:date="2016-09-29T10:26:00Z">
        <w:r w:rsidRPr="00C44097">
          <w:rPr>
            <w:rFonts w:ascii="Times New Roman" w:hAnsi="Times New Roman" w:cs="Times New Roman"/>
            <w:color w:val="auto"/>
            <w:sz w:val="22"/>
            <w:szCs w:val="22"/>
            <w:lang w:val="en-GB"/>
            <w:rPrChange w:id="209" w:author="Nicolas Blöchliger" w:date="2016-10-06T09:29:00Z">
              <w:rPr>
                <w:rFonts w:ascii="Times New Roman" w:hAnsi="Times New Roman" w:cs="Times New Roman"/>
                <w:color w:val="auto"/>
                <w:sz w:val="22"/>
                <w:szCs w:val="22"/>
                <w:lang w:val="en-US"/>
              </w:rPr>
            </w:rPrChange>
          </w:rPr>
          <w:t>Antibiotic susceptibility</w:t>
        </w:r>
      </w:ins>
      <w:ins w:id="210" w:author="Michael Hombach" w:date="2016-09-29T10:29:00Z">
        <w:r w:rsidRPr="00C44097">
          <w:rPr>
            <w:rFonts w:ascii="Times New Roman" w:hAnsi="Times New Roman" w:cs="Times New Roman"/>
            <w:color w:val="auto"/>
            <w:sz w:val="22"/>
            <w:szCs w:val="22"/>
            <w:lang w:val="en-GB"/>
            <w:rPrChange w:id="211" w:author="Nicolas Blöchliger" w:date="2016-10-06T09:29:00Z">
              <w:rPr>
                <w:rFonts w:ascii="Times New Roman" w:hAnsi="Times New Roman" w:cs="Times New Roman"/>
                <w:color w:val="auto"/>
                <w:sz w:val="22"/>
                <w:szCs w:val="22"/>
                <w:lang w:val="en-US"/>
              </w:rPr>
            </w:rPrChange>
          </w:rPr>
          <w:t xml:space="preserve"> testing (AST)</w:t>
        </w:r>
      </w:ins>
      <w:ins w:id="212" w:author="Michael Hombach" w:date="2016-09-29T10:26:00Z">
        <w:r w:rsidRPr="00C44097">
          <w:rPr>
            <w:rFonts w:ascii="Times New Roman" w:hAnsi="Times New Roman" w:cs="Times New Roman"/>
            <w:color w:val="auto"/>
            <w:sz w:val="22"/>
            <w:szCs w:val="22"/>
            <w:lang w:val="en-GB"/>
            <w:rPrChange w:id="213" w:author="Nicolas Blöchliger" w:date="2016-10-06T09:29:00Z">
              <w:rPr>
                <w:rFonts w:ascii="Times New Roman" w:hAnsi="Times New Roman" w:cs="Times New Roman"/>
                <w:color w:val="auto"/>
                <w:sz w:val="22"/>
                <w:szCs w:val="22"/>
                <w:lang w:val="en-US"/>
              </w:rPr>
            </w:rPrChange>
          </w:rPr>
          <w:t xml:space="preserve"> results are generally used</w:t>
        </w:r>
      </w:ins>
      <w:ins w:id="214" w:author="Michael Hombach" w:date="2016-09-29T10:27:00Z">
        <w:r w:rsidRPr="00C44097">
          <w:rPr>
            <w:rFonts w:ascii="Times New Roman" w:hAnsi="Times New Roman" w:cs="Times New Roman"/>
            <w:color w:val="auto"/>
            <w:sz w:val="22"/>
            <w:szCs w:val="22"/>
            <w:lang w:val="en-GB"/>
            <w:rPrChange w:id="215" w:author="Nicolas Blöchliger" w:date="2016-10-06T09:29:00Z">
              <w:rPr>
                <w:rFonts w:ascii="Times New Roman" w:hAnsi="Times New Roman" w:cs="Times New Roman"/>
                <w:color w:val="auto"/>
                <w:sz w:val="22"/>
                <w:szCs w:val="22"/>
                <w:lang w:val="en-US"/>
              </w:rPr>
            </w:rPrChange>
          </w:rPr>
          <w:t xml:space="preserve"> by clinicians</w:t>
        </w:r>
      </w:ins>
      <w:ins w:id="216" w:author="Michael Hombach" w:date="2016-09-29T10:26:00Z">
        <w:r w:rsidRPr="00C44097">
          <w:rPr>
            <w:rFonts w:ascii="Times New Roman" w:hAnsi="Times New Roman" w:cs="Times New Roman"/>
            <w:color w:val="auto"/>
            <w:sz w:val="22"/>
            <w:szCs w:val="22"/>
            <w:lang w:val="en-GB"/>
            <w:rPrChange w:id="217" w:author="Nicolas Blöchliger" w:date="2016-10-06T09:29:00Z">
              <w:rPr>
                <w:rFonts w:ascii="Times New Roman" w:hAnsi="Times New Roman" w:cs="Times New Roman"/>
                <w:color w:val="auto"/>
                <w:sz w:val="22"/>
                <w:szCs w:val="22"/>
                <w:lang w:val="en-US"/>
              </w:rPr>
            </w:rPrChange>
          </w:rPr>
          <w:t xml:space="preserve"> </w:t>
        </w:r>
      </w:ins>
      <w:ins w:id="218" w:author="Michael Hombach" w:date="2016-09-29T10:28:00Z">
        <w:r w:rsidRPr="00C44097">
          <w:rPr>
            <w:rFonts w:ascii="Times New Roman" w:hAnsi="Times New Roman" w:cs="Times New Roman"/>
            <w:color w:val="auto"/>
            <w:sz w:val="22"/>
            <w:szCs w:val="22"/>
            <w:lang w:val="en-GB"/>
            <w:rPrChange w:id="219" w:author="Nicolas Blöchliger" w:date="2016-10-06T09:29:00Z">
              <w:rPr>
                <w:rFonts w:ascii="Times New Roman" w:hAnsi="Times New Roman" w:cs="Times New Roman"/>
                <w:color w:val="auto"/>
                <w:sz w:val="22"/>
                <w:szCs w:val="22"/>
                <w:lang w:val="en-US"/>
              </w:rPr>
            </w:rPrChange>
          </w:rPr>
          <w:t>as a guide to select</w:t>
        </w:r>
      </w:ins>
      <w:ins w:id="220" w:author="Michael Hombach" w:date="2016-09-29T10:26:00Z">
        <w:r w:rsidRPr="00C44097">
          <w:rPr>
            <w:rFonts w:ascii="Times New Roman" w:hAnsi="Times New Roman" w:cs="Times New Roman"/>
            <w:color w:val="auto"/>
            <w:sz w:val="22"/>
            <w:szCs w:val="22"/>
            <w:lang w:val="en-GB"/>
            <w:rPrChange w:id="221" w:author="Nicolas Blöchliger" w:date="2016-10-06T09:29:00Z">
              <w:rPr>
                <w:rFonts w:ascii="Times New Roman" w:hAnsi="Times New Roman" w:cs="Times New Roman"/>
                <w:color w:val="auto"/>
                <w:sz w:val="22"/>
                <w:szCs w:val="22"/>
                <w:lang w:val="en-US"/>
              </w:rPr>
            </w:rPrChange>
          </w:rPr>
          <w:t xml:space="preserve"> the most promising drugs in the treatment of infectious diseases</w:t>
        </w:r>
      </w:ins>
      <w:ins w:id="222" w:author="Michael Hombach" w:date="2016-09-29T10:28:00Z">
        <w:r w:rsidRPr="00C44097">
          <w:rPr>
            <w:rFonts w:ascii="Times New Roman" w:hAnsi="Times New Roman" w:cs="Times New Roman"/>
            <w:color w:val="auto"/>
            <w:sz w:val="22"/>
            <w:szCs w:val="22"/>
            <w:lang w:val="en-GB"/>
            <w:rPrChange w:id="223" w:author="Nicolas Blöchliger" w:date="2016-10-06T09:29:00Z">
              <w:rPr>
                <w:rFonts w:ascii="Times New Roman" w:hAnsi="Times New Roman" w:cs="Times New Roman"/>
                <w:color w:val="auto"/>
                <w:sz w:val="22"/>
                <w:szCs w:val="22"/>
                <w:lang w:val="en-US"/>
              </w:rPr>
            </w:rPrChange>
          </w:rPr>
          <w:t xml:space="preserve"> for individual patients</w:t>
        </w:r>
      </w:ins>
      <w:ins w:id="224" w:author="Michael Hombach" w:date="2016-09-29T10:26:00Z">
        <w:r w:rsidRPr="00C44097">
          <w:rPr>
            <w:rFonts w:ascii="Times New Roman" w:hAnsi="Times New Roman" w:cs="Times New Roman"/>
            <w:color w:val="auto"/>
            <w:sz w:val="22"/>
            <w:szCs w:val="22"/>
            <w:lang w:val="en-GB"/>
            <w:rPrChange w:id="225" w:author="Nicolas Blöchliger" w:date="2016-10-06T09:29:00Z">
              <w:rPr>
                <w:rFonts w:ascii="Times New Roman" w:hAnsi="Times New Roman" w:cs="Times New Roman"/>
                <w:color w:val="auto"/>
                <w:sz w:val="22"/>
                <w:szCs w:val="22"/>
                <w:lang w:val="en-US"/>
              </w:rPr>
            </w:rPrChange>
          </w:rPr>
          <w:t>.</w:t>
        </w:r>
      </w:ins>
      <w:ins w:id="226" w:author="Michael Hombach" w:date="2016-09-29T10:29:00Z">
        <w:r w:rsidRPr="00C44097">
          <w:rPr>
            <w:rFonts w:ascii="Times New Roman" w:hAnsi="Times New Roman" w:cs="Times New Roman"/>
            <w:color w:val="auto"/>
            <w:sz w:val="22"/>
            <w:szCs w:val="22"/>
            <w:lang w:val="en-GB"/>
            <w:rPrChange w:id="227" w:author="Nicolas Blöchliger" w:date="2016-10-06T09:29:00Z">
              <w:rPr>
                <w:rFonts w:ascii="Times New Roman" w:hAnsi="Times New Roman" w:cs="Times New Roman"/>
                <w:color w:val="auto"/>
                <w:sz w:val="22"/>
                <w:szCs w:val="22"/>
                <w:lang w:val="en-US"/>
              </w:rPr>
            </w:rPrChange>
          </w:rPr>
          <w:t xml:space="preserve"> The laboratory, however, does not provide raw results of AST</w:t>
        </w:r>
      </w:ins>
      <w:ins w:id="228" w:author="Peter Keller" w:date="2016-10-02T21:17:00Z">
        <w:r w:rsidR="001D62C6" w:rsidRPr="00C44097">
          <w:rPr>
            <w:rFonts w:ascii="Times New Roman" w:hAnsi="Times New Roman" w:cs="Times New Roman"/>
            <w:color w:val="auto"/>
            <w:sz w:val="22"/>
            <w:szCs w:val="22"/>
            <w:lang w:val="en-GB"/>
            <w:rPrChange w:id="229" w:author="Nicolas Blöchliger" w:date="2016-10-06T09:29:00Z">
              <w:rPr>
                <w:rFonts w:ascii="Times New Roman" w:hAnsi="Times New Roman" w:cs="Times New Roman"/>
                <w:color w:val="auto"/>
                <w:sz w:val="22"/>
                <w:szCs w:val="22"/>
                <w:lang w:val="en-US"/>
              </w:rPr>
            </w:rPrChange>
          </w:rPr>
          <w:t xml:space="preserve"> such as minimum inhibitory </w:t>
        </w:r>
        <w:proofErr w:type="spellStart"/>
        <w:r w:rsidR="001D62C6" w:rsidRPr="00C44097">
          <w:rPr>
            <w:rFonts w:ascii="Times New Roman" w:hAnsi="Times New Roman" w:cs="Times New Roman"/>
            <w:color w:val="auto"/>
            <w:sz w:val="22"/>
            <w:szCs w:val="22"/>
            <w:lang w:val="en-GB"/>
            <w:rPrChange w:id="230" w:author="Nicolas Blöchliger" w:date="2016-10-06T09:29:00Z">
              <w:rPr>
                <w:rFonts w:ascii="Times New Roman" w:hAnsi="Times New Roman" w:cs="Times New Roman"/>
                <w:color w:val="auto"/>
                <w:sz w:val="22"/>
                <w:szCs w:val="22"/>
                <w:lang w:val="en-US"/>
              </w:rPr>
            </w:rPrChange>
          </w:rPr>
          <w:t>concetrations</w:t>
        </w:r>
        <w:proofErr w:type="spellEnd"/>
        <w:r w:rsidR="001D62C6" w:rsidRPr="00C44097">
          <w:rPr>
            <w:rFonts w:ascii="Times New Roman" w:hAnsi="Times New Roman" w:cs="Times New Roman"/>
            <w:color w:val="auto"/>
            <w:sz w:val="22"/>
            <w:szCs w:val="22"/>
            <w:lang w:val="en-GB"/>
            <w:rPrChange w:id="231" w:author="Nicolas Blöchliger" w:date="2016-10-06T09:29:00Z">
              <w:rPr>
                <w:rFonts w:ascii="Times New Roman" w:hAnsi="Times New Roman" w:cs="Times New Roman"/>
                <w:color w:val="auto"/>
                <w:sz w:val="22"/>
                <w:szCs w:val="22"/>
                <w:lang w:val="en-US"/>
              </w:rPr>
            </w:rPrChange>
          </w:rPr>
          <w:t xml:space="preserve"> or disk zone diameters</w:t>
        </w:r>
      </w:ins>
      <w:ins w:id="232" w:author="Michael Hombach" w:date="2016-09-29T10:30:00Z">
        <w:r w:rsidRPr="00C44097">
          <w:rPr>
            <w:rFonts w:ascii="Times New Roman" w:hAnsi="Times New Roman" w:cs="Times New Roman"/>
            <w:color w:val="auto"/>
            <w:sz w:val="22"/>
            <w:szCs w:val="22"/>
            <w:lang w:val="en-GB"/>
            <w:rPrChange w:id="233" w:author="Nicolas Blöchliger" w:date="2016-10-06T09:29:00Z">
              <w:rPr>
                <w:rFonts w:ascii="Times New Roman" w:hAnsi="Times New Roman" w:cs="Times New Roman"/>
                <w:color w:val="auto"/>
                <w:sz w:val="22"/>
                <w:szCs w:val="22"/>
                <w:lang w:val="en-US"/>
              </w:rPr>
            </w:rPrChange>
          </w:rPr>
          <w:t xml:space="preserve">. Instead, results are </w:t>
        </w:r>
      </w:ins>
      <w:ins w:id="234" w:author="Michael Hombach" w:date="2016-09-29T10:31:00Z">
        <w:r w:rsidRPr="00C44097">
          <w:rPr>
            <w:rFonts w:ascii="Times New Roman" w:hAnsi="Times New Roman" w:cs="Times New Roman"/>
            <w:color w:val="auto"/>
            <w:sz w:val="22"/>
            <w:szCs w:val="22"/>
            <w:lang w:val="en-GB"/>
            <w:rPrChange w:id="235" w:author="Nicolas Blöchliger" w:date="2016-10-06T09:29:00Z">
              <w:rPr>
                <w:rFonts w:ascii="Times New Roman" w:hAnsi="Times New Roman" w:cs="Times New Roman"/>
                <w:color w:val="auto"/>
                <w:sz w:val="22"/>
                <w:szCs w:val="22"/>
                <w:lang w:val="en-US"/>
              </w:rPr>
            </w:rPrChange>
          </w:rPr>
          <w:t xml:space="preserve">already </w:t>
        </w:r>
      </w:ins>
      <w:ins w:id="236" w:author="Michael Hombach" w:date="2016-09-29T10:30:00Z">
        <w:r w:rsidRPr="00C44097">
          <w:rPr>
            <w:rFonts w:ascii="Times New Roman" w:hAnsi="Times New Roman" w:cs="Times New Roman"/>
            <w:color w:val="auto"/>
            <w:sz w:val="22"/>
            <w:szCs w:val="22"/>
            <w:lang w:val="en-GB"/>
            <w:rPrChange w:id="237" w:author="Nicolas Blöchliger" w:date="2016-10-06T09:29:00Z">
              <w:rPr>
                <w:rFonts w:ascii="Times New Roman" w:hAnsi="Times New Roman" w:cs="Times New Roman"/>
                <w:color w:val="auto"/>
                <w:sz w:val="22"/>
                <w:szCs w:val="22"/>
                <w:lang w:val="en-US"/>
              </w:rPr>
            </w:rPrChange>
          </w:rPr>
          <w:t>categorized</w:t>
        </w:r>
      </w:ins>
      <w:ins w:id="238" w:author="Michael Hombach" w:date="2016-09-29T10:38:00Z">
        <w:r w:rsidR="00944DBF" w:rsidRPr="00C44097">
          <w:rPr>
            <w:rFonts w:ascii="Times New Roman" w:hAnsi="Times New Roman" w:cs="Times New Roman"/>
            <w:color w:val="auto"/>
            <w:sz w:val="22"/>
            <w:szCs w:val="22"/>
            <w:lang w:val="en-GB"/>
            <w:rPrChange w:id="239" w:author="Nicolas Blöchliger" w:date="2016-10-06T09:29:00Z">
              <w:rPr>
                <w:rFonts w:ascii="Times New Roman" w:hAnsi="Times New Roman" w:cs="Times New Roman"/>
                <w:color w:val="auto"/>
                <w:sz w:val="22"/>
                <w:szCs w:val="22"/>
                <w:lang w:val="en-US"/>
              </w:rPr>
            </w:rPrChange>
          </w:rPr>
          <w:t xml:space="preserve"> using clinical breakpoints (CBPs)</w:t>
        </w:r>
      </w:ins>
      <w:ins w:id="240" w:author="Michael Hombach" w:date="2016-09-29T10:30:00Z">
        <w:r w:rsidRPr="00C44097">
          <w:rPr>
            <w:rFonts w:ascii="Times New Roman" w:hAnsi="Times New Roman" w:cs="Times New Roman"/>
            <w:color w:val="auto"/>
            <w:sz w:val="22"/>
            <w:szCs w:val="22"/>
            <w:lang w:val="en-GB"/>
            <w:rPrChange w:id="241" w:author="Nicolas Blöchliger" w:date="2016-10-06T09:29:00Z">
              <w:rPr>
                <w:rFonts w:ascii="Times New Roman" w:hAnsi="Times New Roman" w:cs="Times New Roman"/>
                <w:color w:val="auto"/>
                <w:sz w:val="22"/>
                <w:szCs w:val="22"/>
                <w:lang w:val="en-US"/>
              </w:rPr>
            </w:rPrChange>
          </w:rPr>
          <w:t xml:space="preserve"> according to the expected clinical success</w:t>
        </w:r>
      </w:ins>
      <w:ins w:id="242" w:author="Nicolas Blöchliger" w:date="2016-10-06T08:54:00Z">
        <w:r w:rsidR="004D2D5E" w:rsidRPr="00C44097">
          <w:rPr>
            <w:rFonts w:ascii="Times New Roman" w:hAnsi="Times New Roman" w:cs="Times New Roman"/>
            <w:color w:val="auto"/>
            <w:sz w:val="22"/>
            <w:szCs w:val="22"/>
            <w:lang w:val="en-GB"/>
            <w:rPrChange w:id="243" w:author="Nicolas Blöchliger" w:date="2016-10-06T09:29:00Z">
              <w:rPr>
                <w:rFonts w:ascii="Times New Roman" w:hAnsi="Times New Roman" w:cs="Times New Roman"/>
                <w:color w:val="auto"/>
                <w:sz w:val="22"/>
                <w:szCs w:val="22"/>
                <w:lang w:val="en-US"/>
              </w:rPr>
            </w:rPrChange>
          </w:rPr>
          <w:t>,</w:t>
        </w:r>
      </w:ins>
      <w:ins w:id="244" w:author="Michael Hombach" w:date="2016-09-29T10:30:00Z">
        <w:r w:rsidRPr="00C44097">
          <w:rPr>
            <w:rFonts w:ascii="Times New Roman" w:hAnsi="Times New Roman" w:cs="Times New Roman"/>
            <w:color w:val="auto"/>
            <w:sz w:val="22"/>
            <w:szCs w:val="22"/>
            <w:lang w:val="en-GB"/>
            <w:rPrChange w:id="245" w:author="Nicolas Blöchliger" w:date="2016-10-06T09:29:00Z">
              <w:rPr>
                <w:rFonts w:ascii="Times New Roman" w:hAnsi="Times New Roman" w:cs="Times New Roman"/>
                <w:color w:val="auto"/>
                <w:sz w:val="22"/>
                <w:szCs w:val="22"/>
                <w:lang w:val="en-US"/>
              </w:rPr>
            </w:rPrChange>
          </w:rPr>
          <w:t xml:space="preserve"> </w:t>
        </w:r>
        <w:del w:id="246" w:author="Nicolas Blöchliger" w:date="2016-10-06T08:54:00Z">
          <w:r w:rsidRPr="00C44097" w:rsidDel="004D2D5E">
            <w:rPr>
              <w:rFonts w:ascii="Times New Roman" w:hAnsi="Times New Roman" w:cs="Times New Roman"/>
              <w:color w:val="auto"/>
              <w:sz w:val="22"/>
              <w:szCs w:val="22"/>
              <w:lang w:val="en-GB"/>
              <w:rPrChange w:id="247" w:author="Nicolas Blöchliger" w:date="2016-10-06T09:29:00Z">
                <w:rPr>
                  <w:rFonts w:ascii="Times New Roman" w:hAnsi="Times New Roman" w:cs="Times New Roman"/>
                  <w:color w:val="auto"/>
                  <w:sz w:val="22"/>
                  <w:szCs w:val="22"/>
                  <w:lang w:val="en-US"/>
                </w:rPr>
              </w:rPrChange>
            </w:rPr>
            <w:delText>what</w:delText>
          </w:r>
        </w:del>
      </w:ins>
      <w:ins w:id="248" w:author="Nicolas Blöchliger" w:date="2016-10-06T08:54:00Z">
        <w:r w:rsidR="004D2D5E" w:rsidRPr="00C44097">
          <w:rPr>
            <w:rFonts w:ascii="Times New Roman" w:hAnsi="Times New Roman" w:cs="Times New Roman"/>
            <w:color w:val="auto"/>
            <w:sz w:val="22"/>
            <w:szCs w:val="22"/>
            <w:lang w:val="en-GB"/>
            <w:rPrChange w:id="249" w:author="Nicolas Blöchliger" w:date="2016-10-06T09:29:00Z">
              <w:rPr>
                <w:rFonts w:ascii="Times New Roman" w:hAnsi="Times New Roman" w:cs="Times New Roman"/>
                <w:color w:val="auto"/>
                <w:sz w:val="22"/>
                <w:szCs w:val="22"/>
                <w:lang w:val="en-US"/>
              </w:rPr>
            </w:rPrChange>
          </w:rPr>
          <w:t>which</w:t>
        </w:r>
      </w:ins>
      <w:ins w:id="250" w:author="Michael Hombach" w:date="2016-09-29T10:30:00Z">
        <w:r w:rsidRPr="00C44097">
          <w:rPr>
            <w:rFonts w:ascii="Times New Roman" w:hAnsi="Times New Roman" w:cs="Times New Roman"/>
            <w:color w:val="auto"/>
            <w:sz w:val="22"/>
            <w:szCs w:val="22"/>
            <w:lang w:val="en-GB"/>
            <w:rPrChange w:id="251" w:author="Nicolas Blöchliger" w:date="2016-10-06T09:29:00Z">
              <w:rPr>
                <w:rFonts w:ascii="Times New Roman" w:hAnsi="Times New Roman" w:cs="Times New Roman"/>
                <w:color w:val="auto"/>
                <w:sz w:val="22"/>
                <w:szCs w:val="22"/>
                <w:lang w:val="en-US"/>
              </w:rPr>
            </w:rPrChange>
          </w:rPr>
          <w:t xml:space="preserve"> is helpful in daily clinical practice</w:t>
        </w:r>
      </w:ins>
      <w:ins w:id="252" w:author="Michael Hombach" w:date="2016-09-29T10:29:00Z">
        <w:r w:rsidRPr="00C44097">
          <w:rPr>
            <w:rFonts w:ascii="Times New Roman" w:hAnsi="Times New Roman" w:cs="Times New Roman"/>
            <w:color w:val="auto"/>
            <w:sz w:val="22"/>
            <w:szCs w:val="22"/>
            <w:lang w:val="en-GB"/>
            <w:rPrChange w:id="253" w:author="Nicolas Blöchliger" w:date="2016-10-06T09:29:00Z">
              <w:rPr>
                <w:rFonts w:ascii="Times New Roman" w:hAnsi="Times New Roman" w:cs="Times New Roman"/>
                <w:color w:val="auto"/>
                <w:sz w:val="22"/>
                <w:szCs w:val="22"/>
                <w:lang w:val="en-US"/>
              </w:rPr>
            </w:rPrChange>
          </w:rPr>
          <w:t xml:space="preserve"> </w:t>
        </w:r>
      </w:ins>
      <w:ins w:id="254" w:author="Michael Hombach" w:date="2016-09-29T10:31:00Z">
        <w:r w:rsidRPr="00C44097">
          <w:rPr>
            <w:rFonts w:ascii="Times New Roman" w:hAnsi="Times New Roman" w:cs="Times New Roman"/>
            <w:color w:val="auto"/>
            <w:sz w:val="22"/>
            <w:szCs w:val="22"/>
            <w:lang w:val="en-GB"/>
            <w:rPrChange w:id="255" w:author="Nicolas Blöchliger" w:date="2016-10-06T09:29:00Z">
              <w:rPr>
                <w:rFonts w:ascii="Times New Roman" w:hAnsi="Times New Roman" w:cs="Times New Roman"/>
                <w:color w:val="auto"/>
                <w:sz w:val="22"/>
                <w:szCs w:val="22"/>
                <w:lang w:val="en-US"/>
              </w:rPr>
            </w:rPrChange>
          </w:rPr>
          <w:t>but also means a loss of information between</w:t>
        </w:r>
      </w:ins>
      <w:ins w:id="256" w:author="Michael Hombach" w:date="2016-09-29T10:46:00Z">
        <w:r w:rsidR="003A144C" w:rsidRPr="00C44097">
          <w:rPr>
            <w:rFonts w:ascii="Times New Roman" w:hAnsi="Times New Roman" w:cs="Times New Roman"/>
            <w:color w:val="auto"/>
            <w:sz w:val="22"/>
            <w:szCs w:val="22"/>
            <w:lang w:val="en-GB"/>
            <w:rPrChange w:id="257" w:author="Nicolas Blöchliger" w:date="2016-10-06T09:29:00Z">
              <w:rPr>
                <w:rFonts w:ascii="Times New Roman" w:hAnsi="Times New Roman" w:cs="Times New Roman"/>
                <w:color w:val="auto"/>
                <w:sz w:val="22"/>
                <w:szCs w:val="22"/>
                <w:lang w:val="en-US"/>
              </w:rPr>
            </w:rPrChange>
          </w:rPr>
          <w:t xml:space="preserve"> the laboratory and the clinician.</w:t>
        </w:r>
      </w:ins>
      <w:ins w:id="258" w:author="Michael Hombach" w:date="2016-09-29T10:31:00Z">
        <w:r w:rsidRPr="00C44097">
          <w:rPr>
            <w:rFonts w:ascii="Times New Roman" w:hAnsi="Times New Roman" w:cs="Times New Roman"/>
            <w:color w:val="auto"/>
            <w:sz w:val="22"/>
            <w:szCs w:val="22"/>
            <w:lang w:val="en-GB"/>
            <w:rPrChange w:id="259" w:author="Nicolas Blöchliger" w:date="2016-10-06T09:29:00Z">
              <w:rPr>
                <w:rFonts w:ascii="Times New Roman" w:hAnsi="Times New Roman" w:cs="Times New Roman"/>
                <w:color w:val="auto"/>
                <w:sz w:val="22"/>
                <w:szCs w:val="22"/>
                <w:lang w:val="en-US"/>
              </w:rPr>
            </w:rPrChange>
          </w:rPr>
          <w:t xml:space="preserve"> </w:t>
        </w:r>
      </w:ins>
      <w:ins w:id="260" w:author="Michael Hombach" w:date="2016-09-29T10:38:00Z">
        <w:r w:rsidR="00944DBF" w:rsidRPr="00C44097">
          <w:rPr>
            <w:rFonts w:ascii="Times New Roman" w:hAnsi="Times New Roman" w:cs="Times New Roman"/>
            <w:color w:val="auto"/>
            <w:sz w:val="22"/>
            <w:szCs w:val="22"/>
            <w:lang w:val="en-GB"/>
            <w:rPrChange w:id="261" w:author="Nicolas Blöchliger" w:date="2016-10-06T09:29:00Z">
              <w:rPr>
                <w:rFonts w:ascii="Times New Roman" w:hAnsi="Times New Roman" w:cs="Times New Roman"/>
                <w:color w:val="auto"/>
                <w:sz w:val="22"/>
                <w:szCs w:val="22"/>
                <w:lang w:val="en-US"/>
              </w:rPr>
            </w:rPrChange>
          </w:rPr>
          <w:t>C</w:t>
        </w:r>
        <w:r w:rsidR="001B340F" w:rsidRPr="00C44097">
          <w:rPr>
            <w:rFonts w:ascii="Times New Roman" w:hAnsi="Times New Roman" w:cs="Times New Roman"/>
            <w:color w:val="auto"/>
            <w:sz w:val="22"/>
            <w:szCs w:val="22"/>
            <w:lang w:val="en-GB"/>
            <w:rPrChange w:id="262" w:author="Nicolas Blöchliger" w:date="2016-10-06T09:29:00Z">
              <w:rPr>
                <w:rFonts w:ascii="Times New Roman" w:hAnsi="Times New Roman" w:cs="Times New Roman"/>
                <w:color w:val="auto"/>
                <w:sz w:val="22"/>
                <w:szCs w:val="22"/>
                <w:lang w:val="en-US"/>
              </w:rPr>
            </w:rPrChange>
          </w:rPr>
          <w:t>BP</w:t>
        </w:r>
      </w:ins>
      <w:ins w:id="263" w:author="Michael Hombach" w:date="2016-09-29T10:47:00Z">
        <w:r w:rsidR="003A144C" w:rsidRPr="00C44097">
          <w:rPr>
            <w:rFonts w:ascii="Times New Roman" w:hAnsi="Times New Roman" w:cs="Times New Roman"/>
            <w:color w:val="auto"/>
            <w:sz w:val="22"/>
            <w:szCs w:val="22"/>
            <w:lang w:val="en-GB"/>
            <w:rPrChange w:id="264" w:author="Nicolas Blöchliger" w:date="2016-10-06T09:29:00Z">
              <w:rPr>
                <w:rFonts w:ascii="Times New Roman" w:hAnsi="Times New Roman" w:cs="Times New Roman"/>
                <w:color w:val="auto"/>
                <w:sz w:val="22"/>
                <w:szCs w:val="22"/>
                <w:lang w:val="en-US"/>
              </w:rPr>
            </w:rPrChange>
          </w:rPr>
          <w:t xml:space="preserve"> setting</w:t>
        </w:r>
      </w:ins>
      <w:ins w:id="265" w:author="Michael Hombach" w:date="2016-09-29T10:34:00Z">
        <w:r w:rsidR="0019052F" w:rsidRPr="00C44097">
          <w:rPr>
            <w:rFonts w:ascii="Times New Roman" w:hAnsi="Times New Roman" w:cs="Times New Roman"/>
            <w:color w:val="auto"/>
            <w:sz w:val="22"/>
            <w:szCs w:val="22"/>
            <w:lang w:val="en-GB"/>
            <w:rPrChange w:id="266" w:author="Nicolas Blöchliger" w:date="2016-10-06T09:29:00Z">
              <w:rPr>
                <w:rFonts w:ascii="Times New Roman" w:hAnsi="Times New Roman" w:cs="Times New Roman"/>
                <w:color w:val="auto"/>
                <w:sz w:val="22"/>
                <w:szCs w:val="22"/>
                <w:lang w:val="en-US"/>
              </w:rPr>
            </w:rPrChange>
          </w:rPr>
          <w:t xml:space="preserve"> has traditionally been a hardly standardized procedure</w:t>
        </w:r>
      </w:ins>
      <w:ins w:id="267" w:author="Michael Hombach" w:date="2016-09-29T10:36:00Z">
        <w:r w:rsidR="00944DBF" w:rsidRPr="00C44097">
          <w:rPr>
            <w:rFonts w:ascii="Times New Roman" w:hAnsi="Times New Roman" w:cs="Times New Roman"/>
            <w:color w:val="auto"/>
            <w:sz w:val="22"/>
            <w:szCs w:val="22"/>
            <w:lang w:val="en-GB"/>
            <w:rPrChange w:id="268" w:author="Nicolas Blöchliger" w:date="2016-10-06T09:29:00Z">
              <w:rPr>
                <w:rFonts w:ascii="Times New Roman" w:hAnsi="Times New Roman" w:cs="Times New Roman"/>
                <w:color w:val="auto"/>
                <w:sz w:val="22"/>
                <w:szCs w:val="22"/>
                <w:lang w:val="en-US"/>
              </w:rPr>
            </w:rPrChange>
          </w:rPr>
          <w:t>:</w:t>
        </w:r>
      </w:ins>
      <w:ins w:id="269" w:author="Michael Hombach" w:date="2016-09-29T10:35:00Z">
        <w:r w:rsidR="00944DBF" w:rsidRPr="00C44097">
          <w:rPr>
            <w:rFonts w:ascii="Times New Roman" w:hAnsi="Times New Roman" w:cs="Times New Roman"/>
            <w:color w:val="auto"/>
            <w:sz w:val="22"/>
            <w:szCs w:val="22"/>
            <w:lang w:val="en-GB"/>
            <w:rPrChange w:id="270" w:author="Nicolas Blöchliger" w:date="2016-10-06T09:29:00Z">
              <w:rPr>
                <w:rFonts w:ascii="Times New Roman" w:hAnsi="Times New Roman" w:cs="Times New Roman"/>
                <w:color w:val="auto"/>
                <w:sz w:val="22"/>
                <w:szCs w:val="22"/>
                <w:lang w:val="en-US"/>
              </w:rPr>
            </w:rPrChange>
          </w:rPr>
          <w:t xml:space="preserve"> </w:t>
        </w:r>
      </w:ins>
      <w:ins w:id="271" w:author="Michael Hombach" w:date="2016-09-29T10:36:00Z">
        <w:r w:rsidR="00944DBF" w:rsidRPr="00C44097">
          <w:rPr>
            <w:rFonts w:ascii="Times New Roman" w:hAnsi="Times New Roman" w:cs="Times New Roman"/>
            <w:color w:val="auto"/>
            <w:sz w:val="22"/>
            <w:szCs w:val="22"/>
            <w:lang w:val="en-GB"/>
            <w:rPrChange w:id="272" w:author="Nicolas Blöchliger" w:date="2016-10-06T09:29:00Z">
              <w:rPr>
                <w:rFonts w:ascii="Times New Roman" w:hAnsi="Times New Roman" w:cs="Times New Roman"/>
                <w:color w:val="auto"/>
                <w:sz w:val="22"/>
                <w:szCs w:val="22"/>
                <w:lang w:val="en-US"/>
              </w:rPr>
            </w:rPrChange>
          </w:rPr>
          <w:t>S</w:t>
        </w:r>
      </w:ins>
      <w:ins w:id="273" w:author="Michael Hombach" w:date="2016-09-29T10:35:00Z">
        <w:r w:rsidR="00944DBF" w:rsidRPr="00C44097">
          <w:rPr>
            <w:rFonts w:ascii="Times New Roman" w:hAnsi="Times New Roman" w:cs="Times New Roman"/>
            <w:color w:val="auto"/>
            <w:sz w:val="22"/>
            <w:szCs w:val="22"/>
            <w:lang w:val="en-GB"/>
            <w:rPrChange w:id="274" w:author="Nicolas Blöchliger" w:date="2016-10-06T09:29:00Z">
              <w:rPr>
                <w:rFonts w:ascii="Times New Roman" w:hAnsi="Times New Roman" w:cs="Times New Roman"/>
                <w:color w:val="auto"/>
                <w:sz w:val="22"/>
                <w:szCs w:val="22"/>
                <w:lang w:val="en-US"/>
              </w:rPr>
            </w:rPrChange>
          </w:rPr>
          <w:t xml:space="preserve">usceptibility population data of pathogens, </w:t>
        </w:r>
        <w:proofErr w:type="spellStart"/>
        <w:r w:rsidR="00944DBF" w:rsidRPr="00C44097">
          <w:rPr>
            <w:rFonts w:ascii="Times New Roman" w:hAnsi="Times New Roman" w:cs="Times New Roman"/>
            <w:color w:val="auto"/>
            <w:sz w:val="22"/>
            <w:szCs w:val="22"/>
            <w:lang w:val="en-GB"/>
            <w:rPrChange w:id="275" w:author="Nicolas Blöchliger" w:date="2016-10-06T09:29:00Z">
              <w:rPr>
                <w:rFonts w:ascii="Times New Roman" w:hAnsi="Times New Roman" w:cs="Times New Roman"/>
                <w:color w:val="auto"/>
                <w:sz w:val="22"/>
                <w:szCs w:val="22"/>
                <w:lang w:val="en-US"/>
              </w:rPr>
            </w:rPrChange>
          </w:rPr>
          <w:t>pharmacodynamic</w:t>
        </w:r>
        <w:proofErr w:type="spellEnd"/>
        <w:r w:rsidR="00944DBF" w:rsidRPr="00C44097">
          <w:rPr>
            <w:rFonts w:ascii="Times New Roman" w:hAnsi="Times New Roman" w:cs="Times New Roman"/>
            <w:color w:val="auto"/>
            <w:sz w:val="22"/>
            <w:szCs w:val="22"/>
            <w:lang w:val="en-GB"/>
            <w:rPrChange w:id="276" w:author="Nicolas Blöchliger" w:date="2016-10-06T09:29:00Z">
              <w:rPr>
                <w:rFonts w:ascii="Times New Roman" w:hAnsi="Times New Roman" w:cs="Times New Roman"/>
                <w:color w:val="auto"/>
                <w:sz w:val="22"/>
                <w:szCs w:val="22"/>
                <w:lang w:val="en-US"/>
              </w:rPr>
            </w:rPrChange>
          </w:rPr>
          <w:t>/pharmac</w:t>
        </w:r>
      </w:ins>
      <w:ins w:id="277" w:author="Michael Hombach" w:date="2016-09-29T10:36:00Z">
        <w:r w:rsidR="00944DBF" w:rsidRPr="00C44097">
          <w:rPr>
            <w:rFonts w:ascii="Times New Roman" w:hAnsi="Times New Roman" w:cs="Times New Roman"/>
            <w:color w:val="auto"/>
            <w:sz w:val="22"/>
            <w:szCs w:val="22"/>
            <w:lang w:val="en-GB"/>
            <w:rPrChange w:id="278" w:author="Nicolas Blöchliger" w:date="2016-10-06T09:29:00Z">
              <w:rPr>
                <w:rFonts w:ascii="Times New Roman" w:hAnsi="Times New Roman" w:cs="Times New Roman"/>
                <w:color w:val="auto"/>
                <w:sz w:val="22"/>
                <w:szCs w:val="22"/>
                <w:lang w:val="en-US"/>
              </w:rPr>
            </w:rPrChange>
          </w:rPr>
          <w:t>o</w:t>
        </w:r>
      </w:ins>
      <w:ins w:id="279" w:author="Michael Hombach" w:date="2016-09-29T10:35:00Z">
        <w:r w:rsidR="00944DBF" w:rsidRPr="00C44097">
          <w:rPr>
            <w:rFonts w:ascii="Times New Roman" w:hAnsi="Times New Roman" w:cs="Times New Roman"/>
            <w:color w:val="auto"/>
            <w:sz w:val="22"/>
            <w:szCs w:val="22"/>
            <w:lang w:val="en-GB"/>
            <w:rPrChange w:id="280" w:author="Nicolas Blöchliger" w:date="2016-10-06T09:29:00Z">
              <w:rPr>
                <w:rFonts w:ascii="Times New Roman" w:hAnsi="Times New Roman" w:cs="Times New Roman"/>
                <w:color w:val="auto"/>
                <w:sz w:val="22"/>
                <w:szCs w:val="22"/>
                <w:lang w:val="en-US"/>
              </w:rPr>
            </w:rPrChange>
          </w:rPr>
          <w:t>kinetic</w:t>
        </w:r>
      </w:ins>
      <w:ins w:id="281" w:author="Michael Hombach" w:date="2016-09-29T10:36:00Z">
        <w:r w:rsidR="00944DBF" w:rsidRPr="00C44097">
          <w:rPr>
            <w:rFonts w:ascii="Times New Roman" w:hAnsi="Times New Roman" w:cs="Times New Roman"/>
            <w:color w:val="auto"/>
            <w:sz w:val="22"/>
            <w:szCs w:val="22"/>
            <w:lang w:val="en-GB"/>
            <w:rPrChange w:id="282" w:author="Nicolas Blöchliger" w:date="2016-10-06T09:29:00Z">
              <w:rPr>
                <w:rFonts w:ascii="Times New Roman" w:hAnsi="Times New Roman" w:cs="Times New Roman"/>
                <w:color w:val="auto"/>
                <w:sz w:val="22"/>
                <w:szCs w:val="22"/>
                <w:lang w:val="en-US"/>
              </w:rPr>
            </w:rPrChange>
          </w:rPr>
          <w:t xml:space="preserve"> values, and clinical outcome studies</w:t>
        </w:r>
      </w:ins>
      <w:ins w:id="283" w:author="Michael Hombach" w:date="2016-09-29T10:35:00Z">
        <w:r w:rsidR="00944DBF" w:rsidRPr="00C44097">
          <w:rPr>
            <w:rFonts w:ascii="Times New Roman" w:hAnsi="Times New Roman" w:cs="Times New Roman"/>
            <w:color w:val="auto"/>
            <w:sz w:val="22"/>
            <w:szCs w:val="22"/>
            <w:lang w:val="en-GB"/>
            <w:rPrChange w:id="284" w:author="Nicolas Blöchliger" w:date="2016-10-06T09:29:00Z">
              <w:rPr>
                <w:rFonts w:ascii="Times New Roman" w:hAnsi="Times New Roman" w:cs="Times New Roman"/>
                <w:color w:val="auto"/>
                <w:sz w:val="22"/>
                <w:szCs w:val="22"/>
                <w:lang w:val="en-US"/>
              </w:rPr>
            </w:rPrChange>
          </w:rPr>
          <w:t xml:space="preserve"> </w:t>
        </w:r>
      </w:ins>
      <w:ins w:id="285" w:author="Michael Hombach" w:date="2016-09-29T10:36:00Z">
        <w:r w:rsidR="00944DBF" w:rsidRPr="00C44097">
          <w:rPr>
            <w:rFonts w:ascii="Times New Roman" w:hAnsi="Times New Roman" w:cs="Times New Roman"/>
            <w:color w:val="auto"/>
            <w:sz w:val="22"/>
            <w:szCs w:val="22"/>
            <w:lang w:val="en-GB"/>
            <w:rPrChange w:id="286" w:author="Nicolas Blöchliger" w:date="2016-10-06T09:29:00Z">
              <w:rPr>
                <w:rFonts w:ascii="Times New Roman" w:hAnsi="Times New Roman" w:cs="Times New Roman"/>
                <w:color w:val="auto"/>
                <w:sz w:val="22"/>
                <w:szCs w:val="22"/>
                <w:lang w:val="en-US"/>
              </w:rPr>
            </w:rPrChange>
          </w:rPr>
          <w:t xml:space="preserve">were taken into account, but a set of rules or </w:t>
        </w:r>
      </w:ins>
      <w:ins w:id="287" w:author="Michael Hombach" w:date="2016-09-29T10:38:00Z">
        <w:r w:rsidR="00944DBF" w:rsidRPr="00C44097">
          <w:rPr>
            <w:rFonts w:ascii="Times New Roman" w:hAnsi="Times New Roman" w:cs="Times New Roman"/>
            <w:color w:val="auto"/>
            <w:sz w:val="22"/>
            <w:szCs w:val="22"/>
            <w:lang w:val="en-GB"/>
            <w:rPrChange w:id="288" w:author="Nicolas Blöchliger" w:date="2016-10-06T09:29:00Z">
              <w:rPr>
                <w:rFonts w:ascii="Times New Roman" w:hAnsi="Times New Roman" w:cs="Times New Roman"/>
                <w:color w:val="auto"/>
                <w:sz w:val="22"/>
                <w:szCs w:val="22"/>
                <w:lang w:val="en-US"/>
              </w:rPr>
            </w:rPrChange>
          </w:rPr>
          <w:t xml:space="preserve">target </w:t>
        </w:r>
      </w:ins>
      <w:ins w:id="289" w:author="Michael Hombach" w:date="2016-09-29T10:36:00Z">
        <w:r w:rsidR="00944DBF" w:rsidRPr="00C44097">
          <w:rPr>
            <w:rFonts w:ascii="Times New Roman" w:hAnsi="Times New Roman" w:cs="Times New Roman"/>
            <w:color w:val="auto"/>
            <w:sz w:val="22"/>
            <w:szCs w:val="22"/>
            <w:lang w:val="en-GB"/>
            <w:rPrChange w:id="290" w:author="Nicolas Blöchliger" w:date="2016-10-06T09:29:00Z">
              <w:rPr>
                <w:rFonts w:ascii="Times New Roman" w:hAnsi="Times New Roman" w:cs="Times New Roman"/>
                <w:color w:val="auto"/>
                <w:sz w:val="22"/>
                <w:szCs w:val="22"/>
                <w:lang w:val="en-US"/>
              </w:rPr>
            </w:rPrChange>
          </w:rPr>
          <w:t xml:space="preserve">parameters that would </w:t>
        </w:r>
      </w:ins>
      <w:ins w:id="291" w:author="Michael Hombach" w:date="2016-09-29T10:38:00Z">
        <w:r w:rsidR="00944DBF" w:rsidRPr="00C44097">
          <w:rPr>
            <w:rFonts w:ascii="Times New Roman" w:hAnsi="Times New Roman" w:cs="Times New Roman"/>
            <w:color w:val="auto"/>
            <w:sz w:val="22"/>
            <w:szCs w:val="22"/>
            <w:lang w:val="en-GB"/>
            <w:rPrChange w:id="292" w:author="Nicolas Blöchliger" w:date="2016-10-06T09:29:00Z">
              <w:rPr>
                <w:rFonts w:ascii="Times New Roman" w:hAnsi="Times New Roman" w:cs="Times New Roman"/>
                <w:color w:val="auto"/>
                <w:sz w:val="22"/>
                <w:szCs w:val="22"/>
                <w:lang w:val="en-US"/>
              </w:rPr>
            </w:rPrChange>
          </w:rPr>
          <w:t xml:space="preserve">make </w:t>
        </w:r>
      </w:ins>
      <w:ins w:id="293" w:author="Michael Hombach" w:date="2016-09-29T10:40:00Z">
        <w:r w:rsidR="00944DBF" w:rsidRPr="00C44097">
          <w:rPr>
            <w:rFonts w:ascii="Times New Roman" w:hAnsi="Times New Roman" w:cs="Times New Roman"/>
            <w:color w:val="auto"/>
            <w:sz w:val="22"/>
            <w:szCs w:val="22"/>
            <w:lang w:val="en-GB"/>
            <w:rPrChange w:id="294" w:author="Nicolas Blöchliger" w:date="2016-10-06T09:29:00Z">
              <w:rPr>
                <w:rFonts w:ascii="Times New Roman" w:hAnsi="Times New Roman" w:cs="Times New Roman"/>
                <w:color w:val="auto"/>
                <w:sz w:val="22"/>
                <w:szCs w:val="22"/>
                <w:lang w:val="en-US"/>
              </w:rPr>
            </w:rPrChange>
          </w:rPr>
          <w:t>CBP</w:t>
        </w:r>
      </w:ins>
      <w:ins w:id="295" w:author="Michael Hombach" w:date="2016-09-29T10:39:00Z">
        <w:r w:rsidR="00944DBF" w:rsidRPr="00C44097">
          <w:rPr>
            <w:rFonts w:ascii="Times New Roman" w:hAnsi="Times New Roman" w:cs="Times New Roman"/>
            <w:color w:val="auto"/>
            <w:sz w:val="22"/>
            <w:szCs w:val="22"/>
            <w:lang w:val="en-GB"/>
            <w:rPrChange w:id="296" w:author="Nicolas Blöchliger" w:date="2016-10-06T09:29:00Z">
              <w:rPr>
                <w:rFonts w:ascii="Times New Roman" w:hAnsi="Times New Roman" w:cs="Times New Roman"/>
                <w:color w:val="auto"/>
                <w:sz w:val="22"/>
                <w:szCs w:val="22"/>
                <w:lang w:val="en-US"/>
              </w:rPr>
            </w:rPrChange>
          </w:rPr>
          <w:t xml:space="preserve"> </w:t>
        </w:r>
      </w:ins>
      <w:ins w:id="297" w:author="Michael Hombach" w:date="2016-09-29T10:40:00Z">
        <w:r w:rsidR="00944DBF" w:rsidRPr="00C44097">
          <w:rPr>
            <w:rFonts w:ascii="Times New Roman" w:hAnsi="Times New Roman" w:cs="Times New Roman"/>
            <w:color w:val="auto"/>
            <w:sz w:val="22"/>
            <w:szCs w:val="22"/>
            <w:lang w:val="en-GB"/>
            <w:rPrChange w:id="298" w:author="Nicolas Blöchliger" w:date="2016-10-06T09:29:00Z">
              <w:rPr>
                <w:rFonts w:ascii="Times New Roman" w:hAnsi="Times New Roman" w:cs="Times New Roman"/>
                <w:color w:val="auto"/>
                <w:sz w:val="22"/>
                <w:szCs w:val="22"/>
                <w:lang w:val="en-US"/>
              </w:rPr>
            </w:rPrChange>
          </w:rPr>
          <w:t>c</w:t>
        </w:r>
      </w:ins>
      <w:ins w:id="299" w:author="Michael Hombach" w:date="2016-09-29T10:39:00Z">
        <w:r w:rsidR="00944DBF" w:rsidRPr="00C44097">
          <w:rPr>
            <w:rFonts w:ascii="Times New Roman" w:hAnsi="Times New Roman" w:cs="Times New Roman"/>
            <w:color w:val="auto"/>
            <w:sz w:val="22"/>
            <w:szCs w:val="22"/>
            <w:lang w:val="en-GB"/>
            <w:rPrChange w:id="300" w:author="Nicolas Blöchliger" w:date="2016-10-06T09:29:00Z">
              <w:rPr>
                <w:rFonts w:ascii="Times New Roman" w:hAnsi="Times New Roman" w:cs="Times New Roman"/>
                <w:color w:val="auto"/>
                <w:sz w:val="22"/>
                <w:szCs w:val="22"/>
                <w:lang w:val="en-US"/>
              </w:rPr>
            </w:rPrChange>
          </w:rPr>
          <w:t>ategorizations comparable</w:t>
        </w:r>
      </w:ins>
      <w:ins w:id="301" w:author="Michael Hombach" w:date="2016-09-29T10:40:00Z">
        <w:r w:rsidR="00944DBF" w:rsidRPr="00C44097">
          <w:rPr>
            <w:rFonts w:ascii="Times New Roman" w:hAnsi="Times New Roman" w:cs="Times New Roman"/>
            <w:color w:val="auto"/>
            <w:sz w:val="22"/>
            <w:szCs w:val="22"/>
            <w:lang w:val="en-GB"/>
            <w:rPrChange w:id="302" w:author="Nicolas Blöchliger" w:date="2016-10-06T09:29:00Z">
              <w:rPr>
                <w:rFonts w:ascii="Times New Roman" w:hAnsi="Times New Roman" w:cs="Times New Roman"/>
                <w:color w:val="auto"/>
                <w:sz w:val="22"/>
                <w:szCs w:val="22"/>
                <w:lang w:val="en-US"/>
              </w:rPr>
            </w:rPrChange>
          </w:rPr>
          <w:t xml:space="preserve">, e.g. </w:t>
        </w:r>
      </w:ins>
      <w:ins w:id="303" w:author="Michael Hombach" w:date="2016-09-29T10:41:00Z">
        <w:r w:rsidR="00944DBF" w:rsidRPr="00C44097">
          <w:rPr>
            <w:rFonts w:ascii="Times New Roman" w:hAnsi="Times New Roman" w:cs="Times New Roman"/>
            <w:color w:val="auto"/>
            <w:sz w:val="22"/>
            <w:szCs w:val="22"/>
            <w:lang w:val="en-GB"/>
            <w:rPrChange w:id="304" w:author="Nicolas Blöchliger" w:date="2016-10-06T09:29:00Z">
              <w:rPr>
                <w:rFonts w:ascii="Times New Roman" w:hAnsi="Times New Roman" w:cs="Times New Roman"/>
                <w:color w:val="auto"/>
                <w:sz w:val="22"/>
                <w:szCs w:val="22"/>
                <w:lang w:val="en-US"/>
              </w:rPr>
            </w:rPrChange>
          </w:rPr>
          <w:t>for</w:t>
        </w:r>
      </w:ins>
      <w:ins w:id="305" w:author="Michael Hombach" w:date="2016-09-29T10:40:00Z">
        <w:r w:rsidR="00944DBF" w:rsidRPr="00C44097">
          <w:rPr>
            <w:rFonts w:ascii="Times New Roman" w:hAnsi="Times New Roman" w:cs="Times New Roman"/>
            <w:color w:val="auto"/>
            <w:sz w:val="22"/>
            <w:szCs w:val="22"/>
            <w:lang w:val="en-GB"/>
            <w:rPrChange w:id="306" w:author="Nicolas Blöchliger" w:date="2016-10-06T09:29:00Z">
              <w:rPr>
                <w:rFonts w:ascii="Times New Roman" w:hAnsi="Times New Roman" w:cs="Times New Roman"/>
                <w:color w:val="auto"/>
                <w:sz w:val="22"/>
                <w:szCs w:val="22"/>
                <w:lang w:val="en-US"/>
              </w:rPr>
            </w:rPrChange>
          </w:rPr>
          <w:t xml:space="preserve"> the</w:t>
        </w:r>
      </w:ins>
      <w:ins w:id="307" w:author="Michael Hombach" w:date="2016-09-29T10:48:00Z">
        <w:r w:rsidR="001B340F" w:rsidRPr="00C44097">
          <w:rPr>
            <w:rFonts w:ascii="Times New Roman" w:hAnsi="Times New Roman" w:cs="Times New Roman"/>
            <w:color w:val="auto"/>
            <w:sz w:val="22"/>
            <w:szCs w:val="22"/>
            <w:lang w:val="en-GB"/>
            <w:rPrChange w:id="308" w:author="Nicolas Blöchliger" w:date="2016-10-06T09:29:00Z">
              <w:rPr>
                <w:rFonts w:ascii="Times New Roman" w:hAnsi="Times New Roman" w:cs="Times New Roman"/>
                <w:color w:val="auto"/>
                <w:sz w:val="22"/>
                <w:szCs w:val="22"/>
                <w:lang w:val="en-US"/>
              </w:rPr>
            </w:rPrChange>
          </w:rPr>
          <w:t>ir</w:t>
        </w:r>
      </w:ins>
      <w:ins w:id="309" w:author="Michael Hombach" w:date="2016-09-29T10:40:00Z">
        <w:r w:rsidR="00944DBF" w:rsidRPr="00C44097">
          <w:rPr>
            <w:rFonts w:ascii="Times New Roman" w:hAnsi="Times New Roman" w:cs="Times New Roman"/>
            <w:color w:val="auto"/>
            <w:sz w:val="22"/>
            <w:szCs w:val="22"/>
            <w:lang w:val="en-GB"/>
            <w:rPrChange w:id="310" w:author="Nicolas Blöchliger" w:date="2016-10-06T09:29:00Z">
              <w:rPr>
                <w:rFonts w:ascii="Times New Roman" w:hAnsi="Times New Roman" w:cs="Times New Roman"/>
                <w:color w:val="auto"/>
                <w:sz w:val="22"/>
                <w:szCs w:val="22"/>
                <w:lang w:val="en-US"/>
              </w:rPr>
            </w:rPrChange>
          </w:rPr>
          <w:t xml:space="preserve"> level of reliability</w:t>
        </w:r>
      </w:ins>
      <w:ins w:id="311" w:author="Michael Hombach" w:date="2016-09-29T10:41:00Z">
        <w:r w:rsidR="00944DBF" w:rsidRPr="00C44097">
          <w:rPr>
            <w:rFonts w:ascii="Times New Roman" w:hAnsi="Times New Roman" w:cs="Times New Roman"/>
            <w:color w:val="auto"/>
            <w:sz w:val="22"/>
            <w:szCs w:val="22"/>
            <w:lang w:val="en-GB"/>
            <w:rPrChange w:id="312" w:author="Nicolas Blöchliger" w:date="2016-10-06T09:29:00Z">
              <w:rPr>
                <w:rFonts w:ascii="Times New Roman" w:hAnsi="Times New Roman" w:cs="Times New Roman"/>
                <w:color w:val="auto"/>
                <w:sz w:val="22"/>
                <w:szCs w:val="22"/>
                <w:lang w:val="en-US"/>
              </w:rPr>
            </w:rPrChange>
          </w:rPr>
          <w:t>, has not been established.</w:t>
        </w:r>
      </w:ins>
      <w:ins w:id="313" w:author="Michael Hombach" w:date="2016-09-29T10:42:00Z">
        <w:r w:rsidR="00944DBF" w:rsidRPr="00C44097">
          <w:rPr>
            <w:rFonts w:ascii="Times New Roman" w:hAnsi="Times New Roman" w:cs="Times New Roman"/>
            <w:color w:val="auto"/>
            <w:sz w:val="22"/>
            <w:szCs w:val="22"/>
            <w:lang w:val="en-GB"/>
            <w:rPrChange w:id="314" w:author="Nicolas Blöchliger" w:date="2016-10-06T09:29:00Z">
              <w:rPr>
                <w:rFonts w:ascii="Times New Roman" w:hAnsi="Times New Roman" w:cs="Times New Roman"/>
                <w:color w:val="auto"/>
                <w:sz w:val="22"/>
                <w:szCs w:val="22"/>
                <w:lang w:val="en-US"/>
              </w:rPr>
            </w:rPrChange>
          </w:rPr>
          <w:t xml:space="preserve"> </w:t>
        </w:r>
      </w:ins>
      <w:ins w:id="315" w:author="Peter Keller" w:date="2016-10-02T21:18:00Z">
        <w:r w:rsidR="001D62C6" w:rsidRPr="00C44097">
          <w:rPr>
            <w:rFonts w:ascii="Times New Roman" w:hAnsi="Times New Roman" w:cs="Times New Roman"/>
            <w:color w:val="auto"/>
            <w:sz w:val="22"/>
            <w:szCs w:val="22"/>
            <w:lang w:val="en-GB"/>
            <w:rPrChange w:id="316" w:author="Nicolas Blöchliger" w:date="2016-10-06T09:29:00Z">
              <w:rPr>
                <w:rFonts w:ascii="Times New Roman" w:hAnsi="Times New Roman" w:cs="Times New Roman"/>
                <w:color w:val="auto"/>
                <w:sz w:val="22"/>
                <w:szCs w:val="22"/>
                <w:lang w:val="en-US"/>
              </w:rPr>
            </w:rPrChange>
          </w:rPr>
          <w:t xml:space="preserve">In </w:t>
        </w:r>
        <w:del w:id="317" w:author="Nicolas Blöchliger" w:date="2016-10-06T08:41:00Z">
          <w:r w:rsidR="001D62C6" w:rsidRPr="00C44097" w:rsidDel="006F555C">
            <w:rPr>
              <w:rFonts w:ascii="Times New Roman" w:hAnsi="Times New Roman" w:cs="Times New Roman"/>
              <w:color w:val="auto"/>
              <w:sz w:val="22"/>
              <w:szCs w:val="22"/>
              <w:lang w:val="en-GB"/>
              <w:rPrChange w:id="318" w:author="Nicolas Blöchliger" w:date="2016-10-06T09:29:00Z">
                <w:rPr>
                  <w:rFonts w:ascii="Times New Roman" w:hAnsi="Times New Roman" w:cs="Times New Roman"/>
                  <w:color w:val="auto"/>
                  <w:sz w:val="22"/>
                  <w:szCs w:val="22"/>
                  <w:lang w:val="en-US"/>
                </w:rPr>
              </w:rPrChange>
            </w:rPr>
            <w:delText>conctast</w:delText>
          </w:r>
        </w:del>
      </w:ins>
      <w:ins w:id="319" w:author="Nicolas Blöchliger" w:date="2016-10-06T08:41:00Z">
        <w:r w:rsidR="006F555C" w:rsidRPr="00C44097">
          <w:rPr>
            <w:rFonts w:ascii="Times New Roman" w:hAnsi="Times New Roman" w:cs="Times New Roman"/>
            <w:color w:val="auto"/>
            <w:sz w:val="22"/>
            <w:szCs w:val="22"/>
            <w:lang w:val="en-GB"/>
            <w:rPrChange w:id="320" w:author="Nicolas Blöchliger" w:date="2016-10-06T09:29:00Z">
              <w:rPr>
                <w:rFonts w:ascii="Times New Roman" w:hAnsi="Times New Roman" w:cs="Times New Roman"/>
                <w:color w:val="auto"/>
                <w:sz w:val="22"/>
                <w:szCs w:val="22"/>
                <w:lang w:val="en-US"/>
              </w:rPr>
            </w:rPrChange>
          </w:rPr>
          <w:t>contrast</w:t>
        </w:r>
      </w:ins>
      <w:ins w:id="321" w:author="Peter Keller" w:date="2016-10-02T21:18:00Z">
        <w:r w:rsidR="001D62C6" w:rsidRPr="00C44097">
          <w:rPr>
            <w:rFonts w:ascii="Times New Roman" w:hAnsi="Times New Roman" w:cs="Times New Roman"/>
            <w:color w:val="auto"/>
            <w:sz w:val="22"/>
            <w:szCs w:val="22"/>
            <w:lang w:val="en-GB"/>
            <w:rPrChange w:id="322" w:author="Nicolas Blöchliger" w:date="2016-10-06T09:29:00Z">
              <w:rPr>
                <w:rFonts w:ascii="Times New Roman" w:hAnsi="Times New Roman" w:cs="Times New Roman"/>
                <w:color w:val="auto"/>
                <w:sz w:val="22"/>
                <w:szCs w:val="22"/>
                <w:lang w:val="en-US"/>
              </w:rPr>
            </w:rPrChange>
          </w:rPr>
          <w:t>, in clinical chemistry raw results are transmitted to the clinicians together with reference ranges for the normal values for the patient’s population.</w:t>
        </w:r>
      </w:ins>
    </w:p>
    <w:p w:rsidR="00921B5F" w:rsidRPr="00C44097" w:rsidRDefault="00944DBF">
      <w:pPr>
        <w:pStyle w:val="Default"/>
        <w:spacing w:line="480" w:lineRule="auto"/>
        <w:ind w:left="180" w:right="48" w:firstLine="180"/>
        <w:jc w:val="both"/>
        <w:rPr>
          <w:ins w:id="323" w:author="Michael Hombach" w:date="2016-09-29T10:49:00Z"/>
          <w:rFonts w:ascii="Times New Roman" w:hAnsi="Times New Roman" w:cs="Times New Roman"/>
          <w:color w:val="auto"/>
          <w:sz w:val="22"/>
          <w:szCs w:val="22"/>
          <w:lang w:val="en-GB"/>
          <w:rPrChange w:id="324" w:author="Nicolas Blöchliger" w:date="2016-10-06T09:29:00Z">
            <w:rPr>
              <w:ins w:id="325" w:author="Michael Hombach" w:date="2016-09-29T10:49:00Z"/>
              <w:rFonts w:ascii="Times New Roman" w:hAnsi="Times New Roman" w:cs="Times New Roman"/>
              <w:color w:val="auto"/>
              <w:sz w:val="22"/>
              <w:szCs w:val="22"/>
              <w:lang w:val="en-US"/>
            </w:rPr>
          </w:rPrChange>
        </w:rPr>
        <w:pPrChange w:id="326" w:author="Michael Hombach" w:date="2016-09-29T10:44:00Z">
          <w:pPr>
            <w:pStyle w:val="Default"/>
            <w:spacing w:before="240" w:line="480" w:lineRule="auto"/>
            <w:ind w:left="180" w:right="48" w:firstLine="180"/>
            <w:jc w:val="both"/>
          </w:pPr>
        </w:pPrChange>
      </w:pPr>
      <w:ins w:id="327" w:author="Michael Hombach" w:date="2016-09-29T10:44:00Z">
        <w:r w:rsidRPr="00C44097">
          <w:rPr>
            <w:rFonts w:ascii="Times New Roman" w:hAnsi="Times New Roman" w:cs="Times New Roman"/>
            <w:color w:val="auto"/>
            <w:sz w:val="22"/>
            <w:szCs w:val="22"/>
            <w:lang w:val="en-GB"/>
            <w:rPrChange w:id="328" w:author="Nicolas Blöchliger" w:date="2016-10-06T09:29:00Z">
              <w:rPr>
                <w:rFonts w:ascii="Times New Roman" w:hAnsi="Times New Roman" w:cs="Times New Roman"/>
                <w:color w:val="auto"/>
                <w:sz w:val="22"/>
                <w:szCs w:val="22"/>
                <w:lang w:val="en-US"/>
              </w:rPr>
            </w:rPrChange>
          </w:rPr>
          <w:t xml:space="preserve">Clinical categories </w:t>
        </w:r>
      </w:ins>
      <w:ins w:id="329" w:author="Peter Keller" w:date="2016-10-02T21:19:00Z">
        <w:r w:rsidR="001D62C6" w:rsidRPr="00C44097">
          <w:rPr>
            <w:rFonts w:ascii="Times New Roman" w:hAnsi="Times New Roman" w:cs="Times New Roman"/>
            <w:color w:val="auto"/>
            <w:sz w:val="22"/>
            <w:szCs w:val="22"/>
            <w:lang w:val="en-GB"/>
            <w:rPrChange w:id="330" w:author="Nicolas Blöchliger" w:date="2016-10-06T09:29:00Z">
              <w:rPr>
                <w:rFonts w:ascii="Times New Roman" w:hAnsi="Times New Roman" w:cs="Times New Roman"/>
                <w:color w:val="auto"/>
                <w:sz w:val="22"/>
                <w:szCs w:val="22"/>
                <w:lang w:val="en-US"/>
              </w:rPr>
            </w:rPrChange>
          </w:rPr>
          <w:t xml:space="preserve">in AST </w:t>
        </w:r>
      </w:ins>
      <w:ins w:id="331" w:author="Michael Hombach" w:date="2016-09-29T10:44:00Z">
        <w:r w:rsidRPr="00C44097">
          <w:rPr>
            <w:rFonts w:ascii="Times New Roman" w:hAnsi="Times New Roman" w:cs="Times New Roman"/>
            <w:color w:val="auto"/>
            <w:sz w:val="22"/>
            <w:szCs w:val="22"/>
            <w:lang w:val="en-GB"/>
            <w:rPrChange w:id="332" w:author="Nicolas Blöchliger" w:date="2016-10-06T09:29:00Z">
              <w:rPr>
                <w:rFonts w:ascii="Times New Roman" w:hAnsi="Times New Roman" w:cs="Times New Roman"/>
                <w:color w:val="auto"/>
                <w:sz w:val="22"/>
                <w:szCs w:val="22"/>
                <w:lang w:val="en-US"/>
              </w:rPr>
            </w:rPrChange>
          </w:rPr>
          <w:t>that are currently delineated by CBPs are: “susceptible”, which is associated with clinical success, “resistant</w:t>
        </w:r>
      </w:ins>
      <w:ins w:id="333" w:author="Michael Hombach" w:date="2016-09-29T10:45:00Z">
        <w:r w:rsidRPr="00C44097">
          <w:rPr>
            <w:rFonts w:ascii="Times New Roman" w:hAnsi="Times New Roman" w:cs="Times New Roman"/>
            <w:color w:val="auto"/>
            <w:sz w:val="22"/>
            <w:szCs w:val="22"/>
            <w:lang w:val="en-GB"/>
            <w:rPrChange w:id="334" w:author="Nicolas Blöchliger" w:date="2016-10-06T09:29:00Z">
              <w:rPr>
                <w:rFonts w:ascii="Times New Roman" w:hAnsi="Times New Roman" w:cs="Times New Roman"/>
                <w:color w:val="auto"/>
                <w:sz w:val="22"/>
                <w:szCs w:val="22"/>
                <w:lang w:val="en-US"/>
              </w:rPr>
            </w:rPrChange>
          </w:rPr>
          <w:t>”, which predicts clinical failure</w:t>
        </w:r>
      </w:ins>
      <w:ins w:id="335" w:author="Nicolas Blöchliger" w:date="2016-10-06T08:42:00Z">
        <w:r w:rsidR="006F555C" w:rsidRPr="00C44097">
          <w:rPr>
            <w:rFonts w:ascii="Times New Roman" w:hAnsi="Times New Roman" w:cs="Times New Roman"/>
            <w:color w:val="auto"/>
            <w:sz w:val="22"/>
            <w:szCs w:val="22"/>
            <w:lang w:val="en-GB"/>
            <w:rPrChange w:id="336" w:author="Nicolas Blöchliger" w:date="2016-10-06T09:29:00Z">
              <w:rPr>
                <w:rFonts w:ascii="Times New Roman" w:hAnsi="Times New Roman" w:cs="Times New Roman"/>
                <w:color w:val="auto"/>
                <w:sz w:val="22"/>
                <w:szCs w:val="22"/>
                <w:lang w:val="en-US"/>
              </w:rPr>
            </w:rPrChange>
          </w:rPr>
          <w:t>,</w:t>
        </w:r>
      </w:ins>
      <w:ins w:id="337" w:author="Michael Hombach" w:date="2016-09-29T10:45:00Z">
        <w:r w:rsidRPr="00C44097">
          <w:rPr>
            <w:rFonts w:ascii="Times New Roman" w:hAnsi="Times New Roman" w:cs="Times New Roman"/>
            <w:color w:val="auto"/>
            <w:sz w:val="22"/>
            <w:szCs w:val="22"/>
            <w:lang w:val="en-GB"/>
            <w:rPrChange w:id="338" w:author="Nicolas Blöchliger" w:date="2016-10-06T09:29:00Z">
              <w:rPr>
                <w:rFonts w:ascii="Times New Roman" w:hAnsi="Times New Roman" w:cs="Times New Roman"/>
                <w:color w:val="auto"/>
                <w:sz w:val="22"/>
                <w:szCs w:val="22"/>
                <w:lang w:val="en-US"/>
              </w:rPr>
            </w:rPrChange>
          </w:rPr>
          <w:t xml:space="preserve"> and “intermediate”, which</w:t>
        </w:r>
        <w:r w:rsidR="001E2C8A" w:rsidRPr="00C44097">
          <w:rPr>
            <w:rFonts w:ascii="Times New Roman" w:hAnsi="Times New Roman" w:cs="Times New Roman"/>
            <w:color w:val="auto"/>
            <w:sz w:val="22"/>
            <w:szCs w:val="22"/>
            <w:lang w:val="en-GB"/>
            <w:rPrChange w:id="339" w:author="Nicolas Blöchliger" w:date="2016-10-06T09:29:00Z">
              <w:rPr>
                <w:rFonts w:ascii="Times New Roman" w:hAnsi="Times New Roman" w:cs="Times New Roman"/>
                <w:color w:val="auto"/>
                <w:sz w:val="22"/>
                <w:szCs w:val="22"/>
                <w:lang w:val="en-US"/>
              </w:rPr>
            </w:rPrChange>
          </w:rPr>
          <w:t xml:space="preserve"> has been used in an ambiguous way: </w:t>
        </w:r>
      </w:ins>
      <w:r w:rsidR="0039501A" w:rsidRPr="00C44097">
        <w:rPr>
          <w:rFonts w:ascii="Times New Roman" w:hAnsi="Times New Roman" w:cs="Times New Roman"/>
          <w:color w:val="auto"/>
          <w:sz w:val="22"/>
          <w:szCs w:val="22"/>
          <w:lang w:val="en-GB"/>
          <w:rPrChange w:id="340" w:author="Nicolas Blöchliger" w:date="2016-10-06T09:29:00Z">
            <w:rPr>
              <w:rFonts w:ascii="Times New Roman" w:hAnsi="Times New Roman" w:cs="Times New Roman"/>
              <w:color w:val="auto"/>
              <w:sz w:val="22"/>
              <w:szCs w:val="22"/>
              <w:lang w:val="en-US"/>
            </w:rPr>
          </w:rPrChange>
        </w:rPr>
        <w:t>EUCAST recently re-defined the intermediate category removing the concept of a technical buffer zone from the definition (</w:t>
      </w:r>
      <w:r w:rsidR="0039501A" w:rsidRPr="00C44097">
        <w:rPr>
          <w:rFonts w:ascii="Times New Roman" w:hAnsi="Times New Roman" w:cs="Times New Roman"/>
          <w:color w:val="auto"/>
          <w:sz w:val="22"/>
          <w:szCs w:val="22"/>
          <w:highlight w:val="cyan"/>
          <w:lang w:val="en-GB"/>
          <w:rPrChange w:id="341" w:author="Nicolas Blöchliger" w:date="2016-10-06T09:29:00Z">
            <w:rPr>
              <w:rFonts w:ascii="Times New Roman" w:hAnsi="Times New Roman" w:cs="Times New Roman"/>
              <w:color w:val="auto"/>
              <w:sz w:val="22"/>
              <w:szCs w:val="22"/>
              <w:highlight w:val="cyan"/>
              <w:lang w:val="en-US"/>
            </w:rPr>
          </w:rPrChange>
        </w:rPr>
        <w:t>EUCAST Document!</w:t>
      </w:r>
      <w:r w:rsidR="0039501A" w:rsidRPr="00C44097">
        <w:rPr>
          <w:rFonts w:ascii="Times New Roman" w:hAnsi="Times New Roman" w:cs="Times New Roman"/>
          <w:color w:val="auto"/>
          <w:sz w:val="22"/>
          <w:szCs w:val="22"/>
          <w:lang w:val="en-GB"/>
          <w:rPrChange w:id="342" w:author="Nicolas Blöchliger" w:date="2016-10-06T09:29:00Z">
            <w:rPr>
              <w:rFonts w:ascii="Times New Roman" w:hAnsi="Times New Roman" w:cs="Times New Roman"/>
              <w:color w:val="auto"/>
              <w:sz w:val="22"/>
              <w:szCs w:val="22"/>
              <w:lang w:val="en-US"/>
            </w:rPr>
          </w:rPrChange>
        </w:rPr>
        <w:t xml:space="preserve">). Originally, the EUCAST definition contained both traditional aspects of the intermediate category, i.e. it “implied that an infection due to the isolate may be appropriately treated in body sites where the drugs are physiologically concentrated or when a high dosage of drug can be used” and “it also indicated a buffer zone that should prevent small, uncontrolled, technical factors from causing major discrepancies in interpretations.” The use of a mixed definition for the intermediate category resulted in confusion regarding its meaning and hampered understanding of the primary addressees of </w:t>
      </w:r>
      <w:ins w:id="343" w:author="Peter Keller" w:date="2016-09-17T21:14:00Z">
        <w:del w:id="344" w:author="Michael Hombach" w:date="2016-09-29T10:46:00Z">
          <w:r w:rsidR="00BA16BD" w:rsidRPr="00C44097" w:rsidDel="00F652A3">
            <w:rPr>
              <w:rFonts w:ascii="Times New Roman" w:hAnsi="Times New Roman" w:cs="Times New Roman"/>
              <w:color w:val="auto"/>
              <w:sz w:val="22"/>
              <w:szCs w:val="22"/>
              <w:lang w:val="en-GB"/>
              <w:rPrChange w:id="345" w:author="Nicolas Blöchliger" w:date="2016-10-06T09:29:00Z">
                <w:rPr>
                  <w:rFonts w:ascii="Times New Roman" w:hAnsi="Times New Roman" w:cs="Times New Roman"/>
                  <w:color w:val="auto"/>
                  <w:sz w:val="22"/>
                  <w:szCs w:val="22"/>
                  <w:lang w:val="en-US"/>
                </w:rPr>
              </w:rPrChange>
            </w:rPr>
            <w:delText>antimicrobial susceptibility testing (</w:delText>
          </w:r>
        </w:del>
      </w:ins>
      <w:r w:rsidR="0039501A" w:rsidRPr="00C44097">
        <w:rPr>
          <w:rFonts w:ascii="Times New Roman" w:hAnsi="Times New Roman" w:cs="Times New Roman"/>
          <w:color w:val="auto"/>
          <w:sz w:val="22"/>
          <w:szCs w:val="22"/>
          <w:lang w:val="en-GB"/>
          <w:rPrChange w:id="346" w:author="Nicolas Blöchliger" w:date="2016-10-06T09:29:00Z">
            <w:rPr>
              <w:rFonts w:ascii="Times New Roman" w:hAnsi="Times New Roman" w:cs="Times New Roman"/>
              <w:color w:val="auto"/>
              <w:sz w:val="22"/>
              <w:szCs w:val="22"/>
              <w:lang w:val="en-US"/>
            </w:rPr>
          </w:rPrChange>
        </w:rPr>
        <w:t>AST</w:t>
      </w:r>
      <w:ins w:id="347" w:author="Peter Keller" w:date="2016-09-17T21:14:00Z">
        <w:del w:id="348" w:author="Michael Hombach" w:date="2016-09-29T10:46:00Z">
          <w:r w:rsidR="00BA16BD" w:rsidRPr="00C44097" w:rsidDel="00F652A3">
            <w:rPr>
              <w:rFonts w:ascii="Times New Roman" w:hAnsi="Times New Roman" w:cs="Times New Roman"/>
              <w:color w:val="auto"/>
              <w:sz w:val="22"/>
              <w:szCs w:val="22"/>
              <w:lang w:val="en-GB"/>
              <w:rPrChange w:id="349" w:author="Nicolas Blöchliger" w:date="2016-10-06T09:29:00Z">
                <w:rPr>
                  <w:rFonts w:ascii="Times New Roman" w:hAnsi="Times New Roman" w:cs="Times New Roman"/>
                  <w:color w:val="auto"/>
                  <w:sz w:val="22"/>
                  <w:szCs w:val="22"/>
                  <w:lang w:val="en-US"/>
                </w:rPr>
              </w:rPrChange>
            </w:rPr>
            <w:delText>)</w:delText>
          </w:r>
        </w:del>
      </w:ins>
      <w:r w:rsidR="0039501A" w:rsidRPr="00C44097">
        <w:rPr>
          <w:rFonts w:ascii="Times New Roman" w:hAnsi="Times New Roman" w:cs="Times New Roman"/>
          <w:color w:val="auto"/>
          <w:sz w:val="22"/>
          <w:szCs w:val="22"/>
          <w:lang w:val="en-GB"/>
          <w:rPrChange w:id="350" w:author="Nicolas Blöchliger" w:date="2016-10-06T09:29:00Z">
            <w:rPr>
              <w:rFonts w:ascii="Times New Roman" w:hAnsi="Times New Roman" w:cs="Times New Roman"/>
              <w:color w:val="auto"/>
              <w:sz w:val="22"/>
              <w:szCs w:val="22"/>
              <w:lang w:val="en-US"/>
            </w:rPr>
          </w:rPrChange>
        </w:rPr>
        <w:t xml:space="preserve"> reports, </w:t>
      </w:r>
      <w:r w:rsidR="00721E61" w:rsidRPr="00C44097">
        <w:rPr>
          <w:rFonts w:ascii="Times New Roman" w:hAnsi="Times New Roman" w:cs="Times New Roman"/>
          <w:color w:val="auto"/>
          <w:sz w:val="22"/>
          <w:szCs w:val="22"/>
          <w:lang w:val="en-GB"/>
          <w:rPrChange w:id="351" w:author="Nicolas Blöchliger" w:date="2016-10-06T09:29:00Z">
            <w:rPr>
              <w:rFonts w:ascii="Times New Roman" w:hAnsi="Times New Roman" w:cs="Times New Roman"/>
              <w:color w:val="auto"/>
              <w:sz w:val="22"/>
              <w:szCs w:val="22"/>
              <w:lang w:val="en-US"/>
            </w:rPr>
          </w:rPrChange>
        </w:rPr>
        <w:t>i.e</w:t>
      </w:r>
      <w:ins w:id="352" w:author="Nicolas Blöchliger" w:date="2016-10-06T08:42:00Z">
        <w:r w:rsidR="006F555C" w:rsidRPr="00C44097">
          <w:rPr>
            <w:rFonts w:ascii="Times New Roman" w:hAnsi="Times New Roman" w:cs="Times New Roman"/>
            <w:color w:val="auto"/>
            <w:sz w:val="22"/>
            <w:szCs w:val="22"/>
            <w:lang w:val="en-GB"/>
            <w:rPrChange w:id="353" w:author="Nicolas Blöchliger" w:date="2016-10-06T09:29:00Z">
              <w:rPr>
                <w:rFonts w:ascii="Times New Roman" w:hAnsi="Times New Roman" w:cs="Times New Roman"/>
                <w:color w:val="auto"/>
                <w:sz w:val="22"/>
                <w:szCs w:val="22"/>
                <w:lang w:val="en-US"/>
              </w:rPr>
            </w:rPrChange>
          </w:rPr>
          <w:t>.</w:t>
        </w:r>
      </w:ins>
      <w:r w:rsidR="00721E61" w:rsidRPr="00C44097">
        <w:rPr>
          <w:rFonts w:ascii="Times New Roman" w:hAnsi="Times New Roman" w:cs="Times New Roman"/>
          <w:color w:val="auto"/>
          <w:sz w:val="22"/>
          <w:szCs w:val="22"/>
          <w:lang w:val="en-GB"/>
          <w:rPrChange w:id="354" w:author="Nicolas Blöchliger" w:date="2016-10-06T09:29:00Z">
            <w:rPr>
              <w:rFonts w:ascii="Times New Roman" w:hAnsi="Times New Roman" w:cs="Times New Roman"/>
              <w:color w:val="auto"/>
              <w:sz w:val="22"/>
              <w:szCs w:val="22"/>
              <w:lang w:val="en-US"/>
            </w:rPr>
          </w:rPrChange>
        </w:rPr>
        <w:t xml:space="preserve"> </w:t>
      </w:r>
      <w:r w:rsidR="0039501A" w:rsidRPr="00C44097">
        <w:rPr>
          <w:rFonts w:ascii="Times New Roman" w:hAnsi="Times New Roman" w:cs="Times New Roman"/>
          <w:color w:val="auto"/>
          <w:sz w:val="22"/>
          <w:szCs w:val="22"/>
          <w:lang w:val="en-GB"/>
          <w:rPrChange w:id="355" w:author="Nicolas Blöchliger" w:date="2016-10-06T09:29:00Z">
            <w:rPr>
              <w:rFonts w:ascii="Times New Roman" w:hAnsi="Times New Roman" w:cs="Times New Roman"/>
              <w:color w:val="auto"/>
              <w:sz w:val="22"/>
              <w:szCs w:val="22"/>
              <w:lang w:val="en-US"/>
            </w:rPr>
          </w:rPrChange>
        </w:rPr>
        <w:t xml:space="preserve">the clinicians selecting the most appropriate drug in antibiotic treatment. To clarify the meaning of the intermediate category, it is now defined as “a level of antimicrobial activity associated with a high likelihood of therapeutic success but only when a higher dosage of the agent than normal can be used or when the agent is physiologically concentrated at the </w:t>
      </w:r>
      <w:r w:rsidR="0039501A" w:rsidRPr="00C44097">
        <w:rPr>
          <w:rFonts w:ascii="Times New Roman" w:hAnsi="Times New Roman" w:cs="Times New Roman"/>
          <w:color w:val="auto"/>
          <w:sz w:val="22"/>
          <w:szCs w:val="22"/>
          <w:lang w:val="en-GB"/>
          <w:rPrChange w:id="356" w:author="Nicolas Blöchliger" w:date="2016-10-06T09:29:00Z">
            <w:rPr>
              <w:rFonts w:ascii="Times New Roman" w:hAnsi="Times New Roman" w:cs="Times New Roman"/>
              <w:color w:val="auto"/>
              <w:sz w:val="22"/>
              <w:szCs w:val="22"/>
              <w:lang w:val="en-US"/>
            </w:rPr>
          </w:rPrChange>
        </w:rPr>
        <w:lastRenderedPageBreak/>
        <w:t xml:space="preserve">site of infection.” </w:t>
      </w:r>
      <w:r w:rsidR="00DD602B" w:rsidRPr="00C44097">
        <w:rPr>
          <w:rFonts w:ascii="Times New Roman" w:hAnsi="Times New Roman" w:cs="Times New Roman"/>
          <w:color w:val="auto"/>
          <w:sz w:val="22"/>
          <w:szCs w:val="22"/>
          <w:lang w:val="en-GB"/>
          <w:rPrChange w:id="357" w:author="Nicolas Blöchliger" w:date="2016-10-06T09:29:00Z">
            <w:rPr>
              <w:rFonts w:ascii="Times New Roman" w:hAnsi="Times New Roman" w:cs="Times New Roman"/>
              <w:color w:val="auto"/>
              <w:sz w:val="22"/>
              <w:szCs w:val="22"/>
              <w:lang w:val="en-US"/>
            </w:rPr>
          </w:rPrChange>
        </w:rPr>
        <w:t>However, t</w:t>
      </w:r>
      <w:r w:rsidR="0039501A" w:rsidRPr="00C44097">
        <w:rPr>
          <w:rFonts w:ascii="Times New Roman" w:hAnsi="Times New Roman" w:cs="Times New Roman"/>
          <w:color w:val="auto"/>
          <w:sz w:val="22"/>
          <w:szCs w:val="22"/>
          <w:lang w:val="en-GB"/>
          <w:rPrChange w:id="358" w:author="Nicolas Blöchliger" w:date="2016-10-06T09:29:00Z">
            <w:rPr>
              <w:rFonts w:ascii="Times New Roman" w:hAnsi="Times New Roman" w:cs="Times New Roman"/>
              <w:color w:val="auto"/>
              <w:sz w:val="22"/>
              <w:szCs w:val="22"/>
              <w:lang w:val="en-US"/>
            </w:rPr>
          </w:rPrChange>
        </w:rPr>
        <w:t>he</w:t>
      </w:r>
      <w:r w:rsidR="00DD602B" w:rsidRPr="00C44097">
        <w:rPr>
          <w:rFonts w:ascii="Times New Roman" w:hAnsi="Times New Roman" w:cs="Times New Roman"/>
          <w:color w:val="auto"/>
          <w:sz w:val="22"/>
          <w:szCs w:val="22"/>
          <w:lang w:val="en-GB"/>
          <w:rPrChange w:id="359" w:author="Nicolas Blöchliger" w:date="2016-10-06T09:29:00Z">
            <w:rPr>
              <w:rFonts w:ascii="Times New Roman" w:hAnsi="Times New Roman" w:cs="Times New Roman"/>
              <w:color w:val="auto"/>
              <w:sz w:val="22"/>
              <w:szCs w:val="22"/>
              <w:lang w:val="en-US"/>
            </w:rPr>
          </w:rPrChange>
        </w:rPr>
        <w:t xml:space="preserve"> significant</w:t>
      </w:r>
      <w:r w:rsidR="0039501A" w:rsidRPr="00C44097">
        <w:rPr>
          <w:rFonts w:ascii="Times New Roman" w:hAnsi="Times New Roman" w:cs="Times New Roman"/>
          <w:color w:val="auto"/>
          <w:sz w:val="22"/>
          <w:szCs w:val="22"/>
          <w:lang w:val="en-GB"/>
          <w:rPrChange w:id="360" w:author="Nicolas Blöchliger" w:date="2016-10-06T09:29:00Z">
            <w:rPr>
              <w:rFonts w:ascii="Times New Roman" w:hAnsi="Times New Roman" w:cs="Times New Roman"/>
              <w:color w:val="auto"/>
              <w:sz w:val="22"/>
              <w:szCs w:val="22"/>
              <w:lang w:val="en-US"/>
            </w:rPr>
          </w:rPrChange>
        </w:rPr>
        <w:t xml:space="preserve"> methodological variation</w:t>
      </w:r>
      <w:r w:rsidR="00E854F7" w:rsidRPr="00C44097">
        <w:rPr>
          <w:rFonts w:ascii="Times New Roman" w:hAnsi="Times New Roman" w:cs="Times New Roman"/>
          <w:color w:val="auto"/>
          <w:sz w:val="22"/>
          <w:szCs w:val="22"/>
          <w:lang w:val="en-GB"/>
          <w:rPrChange w:id="361" w:author="Nicolas Blöchliger" w:date="2016-10-06T09:29:00Z">
            <w:rPr>
              <w:rFonts w:ascii="Times New Roman" w:hAnsi="Times New Roman" w:cs="Times New Roman"/>
              <w:color w:val="auto"/>
              <w:sz w:val="22"/>
              <w:szCs w:val="22"/>
              <w:lang w:val="en-US"/>
            </w:rPr>
          </w:rPrChange>
        </w:rPr>
        <w:t xml:space="preserve"> of AST</w:t>
      </w:r>
      <w:r w:rsidR="00DD602B" w:rsidRPr="00C44097">
        <w:rPr>
          <w:rFonts w:ascii="Times New Roman" w:hAnsi="Times New Roman" w:cs="Times New Roman"/>
          <w:color w:val="auto"/>
          <w:sz w:val="22"/>
          <w:szCs w:val="22"/>
          <w:lang w:val="en-GB"/>
          <w:rPrChange w:id="362" w:author="Nicolas Blöchliger" w:date="2016-10-06T09:29:00Z">
            <w:rPr>
              <w:rFonts w:ascii="Times New Roman" w:hAnsi="Times New Roman" w:cs="Times New Roman"/>
              <w:color w:val="auto"/>
              <w:sz w:val="22"/>
              <w:szCs w:val="22"/>
              <w:lang w:val="en-US"/>
            </w:rPr>
          </w:rPrChange>
        </w:rPr>
        <w:t xml:space="preserve"> </w:t>
      </w:r>
      <w:del w:id="363" w:author="Nicolas Blöchliger" w:date="2016-10-06T09:00:00Z">
        <w:r w:rsidR="0039501A" w:rsidRPr="00C44097" w:rsidDel="004D2D5E">
          <w:rPr>
            <w:rFonts w:ascii="Times New Roman" w:hAnsi="Times New Roman" w:cs="Times New Roman"/>
            <w:color w:val="auto"/>
            <w:sz w:val="22"/>
            <w:szCs w:val="22"/>
            <w:lang w:val="en-GB"/>
            <w:rPrChange w:id="364" w:author="Nicolas Blöchliger" w:date="2016-10-06T09:29:00Z">
              <w:rPr>
                <w:rFonts w:ascii="Times New Roman" w:hAnsi="Times New Roman" w:cs="Times New Roman"/>
                <w:color w:val="auto"/>
                <w:sz w:val="22"/>
                <w:szCs w:val="22"/>
                <w:lang w:val="en-US"/>
              </w:rPr>
            </w:rPrChange>
          </w:rPr>
          <w:delText>did not disappear</w:delText>
        </w:r>
        <w:r w:rsidR="00DD602B" w:rsidRPr="00C44097" w:rsidDel="004D2D5E">
          <w:rPr>
            <w:rFonts w:ascii="Times New Roman" w:hAnsi="Times New Roman" w:cs="Times New Roman"/>
            <w:color w:val="auto"/>
            <w:sz w:val="22"/>
            <w:szCs w:val="22"/>
            <w:lang w:val="en-GB"/>
            <w:rPrChange w:id="365" w:author="Nicolas Blöchliger" w:date="2016-10-06T09:29:00Z">
              <w:rPr>
                <w:rFonts w:ascii="Times New Roman" w:hAnsi="Times New Roman" w:cs="Times New Roman"/>
                <w:color w:val="auto"/>
                <w:sz w:val="22"/>
                <w:szCs w:val="22"/>
                <w:lang w:val="en-US"/>
              </w:rPr>
            </w:rPrChange>
          </w:rPr>
          <w:delText>, but it</w:delText>
        </w:r>
      </w:del>
      <w:ins w:id="366" w:author="Nicolas Blöchliger" w:date="2016-10-06T09:00:00Z">
        <w:r w:rsidR="004D2D5E" w:rsidRPr="00C44097">
          <w:rPr>
            <w:rFonts w:ascii="Times New Roman" w:hAnsi="Times New Roman" w:cs="Times New Roman"/>
            <w:color w:val="auto"/>
            <w:sz w:val="22"/>
            <w:szCs w:val="22"/>
            <w:lang w:val="en-GB"/>
            <w:rPrChange w:id="367" w:author="Nicolas Blöchliger" w:date="2016-10-06T09:29:00Z">
              <w:rPr>
                <w:rFonts w:ascii="Times New Roman" w:hAnsi="Times New Roman" w:cs="Times New Roman"/>
                <w:color w:val="auto"/>
                <w:sz w:val="22"/>
                <w:szCs w:val="22"/>
                <w:lang w:val="en-US"/>
              </w:rPr>
            </w:rPrChange>
          </w:rPr>
          <w:t>remains and</w:t>
        </w:r>
      </w:ins>
      <w:r w:rsidR="00DD602B" w:rsidRPr="00C44097">
        <w:rPr>
          <w:rFonts w:ascii="Times New Roman" w:hAnsi="Times New Roman" w:cs="Times New Roman"/>
          <w:color w:val="auto"/>
          <w:sz w:val="22"/>
          <w:szCs w:val="22"/>
          <w:lang w:val="en-GB"/>
          <w:rPrChange w:id="368" w:author="Nicolas Blöchliger" w:date="2016-10-06T09:29:00Z">
            <w:rPr>
              <w:rFonts w:ascii="Times New Roman" w:hAnsi="Times New Roman" w:cs="Times New Roman"/>
              <w:color w:val="auto"/>
              <w:sz w:val="22"/>
              <w:szCs w:val="22"/>
              <w:lang w:val="en-US"/>
            </w:rPr>
          </w:rPrChange>
        </w:rPr>
        <w:t xml:space="preserve"> </w:t>
      </w:r>
      <w:r w:rsidR="0039501A" w:rsidRPr="00C44097">
        <w:rPr>
          <w:rFonts w:ascii="Times New Roman" w:hAnsi="Times New Roman" w:cs="Times New Roman"/>
          <w:color w:val="auto"/>
          <w:sz w:val="22"/>
          <w:szCs w:val="22"/>
          <w:lang w:val="en-GB"/>
          <w:rPrChange w:id="369" w:author="Nicolas Blöchliger" w:date="2016-10-06T09:29:00Z">
            <w:rPr>
              <w:rFonts w:ascii="Times New Roman" w:hAnsi="Times New Roman" w:cs="Times New Roman"/>
              <w:color w:val="auto"/>
              <w:sz w:val="22"/>
              <w:szCs w:val="22"/>
              <w:lang w:val="en-US"/>
            </w:rPr>
          </w:rPrChange>
        </w:rPr>
        <w:t xml:space="preserve">is </w:t>
      </w:r>
      <w:r w:rsidR="00B0325D" w:rsidRPr="00C44097">
        <w:rPr>
          <w:rFonts w:ascii="Times New Roman" w:hAnsi="Times New Roman" w:cs="Times New Roman"/>
          <w:color w:val="auto"/>
          <w:sz w:val="22"/>
          <w:szCs w:val="22"/>
          <w:lang w:val="en-GB"/>
          <w:rPrChange w:id="370" w:author="Nicolas Blöchliger" w:date="2016-10-06T09:29:00Z">
            <w:rPr>
              <w:rFonts w:ascii="Times New Roman" w:hAnsi="Times New Roman" w:cs="Times New Roman"/>
              <w:color w:val="auto"/>
              <w:sz w:val="22"/>
              <w:szCs w:val="22"/>
              <w:lang w:val="en-US"/>
            </w:rPr>
          </w:rPrChange>
        </w:rPr>
        <w:t>no longer</w:t>
      </w:r>
      <w:r w:rsidR="0039501A" w:rsidRPr="00C44097">
        <w:rPr>
          <w:rFonts w:ascii="Times New Roman" w:hAnsi="Times New Roman" w:cs="Times New Roman"/>
          <w:color w:val="auto"/>
          <w:sz w:val="22"/>
          <w:szCs w:val="22"/>
          <w:lang w:val="en-GB"/>
          <w:rPrChange w:id="371" w:author="Nicolas Blöchliger" w:date="2016-10-06T09:29:00Z">
            <w:rPr>
              <w:rFonts w:ascii="Times New Roman" w:hAnsi="Times New Roman" w:cs="Times New Roman"/>
              <w:color w:val="auto"/>
              <w:sz w:val="22"/>
              <w:szCs w:val="22"/>
              <w:lang w:val="en-US"/>
            </w:rPr>
          </w:rPrChange>
        </w:rPr>
        <w:t xml:space="preserve"> covered by </w:t>
      </w:r>
      <w:r w:rsidR="00DD602B" w:rsidRPr="00C44097">
        <w:rPr>
          <w:rFonts w:ascii="Times New Roman" w:hAnsi="Times New Roman" w:cs="Times New Roman"/>
          <w:color w:val="auto"/>
          <w:sz w:val="22"/>
          <w:szCs w:val="22"/>
          <w:lang w:val="en-GB"/>
          <w:rPrChange w:id="372" w:author="Nicolas Blöchliger" w:date="2016-10-06T09:29:00Z">
            <w:rPr>
              <w:rFonts w:ascii="Times New Roman" w:hAnsi="Times New Roman" w:cs="Times New Roman"/>
              <w:color w:val="auto"/>
              <w:sz w:val="22"/>
              <w:szCs w:val="22"/>
              <w:lang w:val="en-US"/>
            </w:rPr>
          </w:rPrChange>
        </w:rPr>
        <w:t xml:space="preserve">intermediate </w:t>
      </w:r>
      <w:r w:rsidR="0039501A" w:rsidRPr="00C44097">
        <w:rPr>
          <w:rFonts w:ascii="Times New Roman" w:hAnsi="Times New Roman" w:cs="Times New Roman"/>
          <w:color w:val="auto"/>
          <w:sz w:val="22"/>
          <w:szCs w:val="22"/>
          <w:lang w:val="en-GB"/>
          <w:rPrChange w:id="373" w:author="Nicolas Blöchliger" w:date="2016-10-06T09:29:00Z">
            <w:rPr>
              <w:rFonts w:ascii="Times New Roman" w:hAnsi="Times New Roman" w:cs="Times New Roman"/>
              <w:color w:val="auto"/>
              <w:sz w:val="22"/>
              <w:szCs w:val="22"/>
              <w:lang w:val="en-US"/>
            </w:rPr>
          </w:rPrChange>
        </w:rPr>
        <w:t>categorization nor is it indicated on AST reports</w:t>
      </w:r>
      <w:del w:id="374" w:author="Nicolas Blöchliger" w:date="2016-10-06T09:01:00Z">
        <w:r w:rsidR="00DD602B" w:rsidRPr="00C44097" w:rsidDel="004D2D5E">
          <w:rPr>
            <w:rFonts w:ascii="Times New Roman" w:hAnsi="Times New Roman" w:cs="Times New Roman"/>
            <w:color w:val="auto"/>
            <w:sz w:val="22"/>
            <w:szCs w:val="22"/>
            <w:lang w:val="en-GB"/>
            <w:rPrChange w:id="375" w:author="Nicolas Blöchliger" w:date="2016-10-06T09:29:00Z">
              <w:rPr>
                <w:rFonts w:ascii="Times New Roman" w:hAnsi="Times New Roman" w:cs="Times New Roman"/>
                <w:color w:val="auto"/>
                <w:sz w:val="22"/>
                <w:szCs w:val="22"/>
                <w:lang w:val="en-US"/>
              </w:rPr>
            </w:rPrChange>
          </w:rPr>
          <w:delText xml:space="preserve"> what </w:delText>
        </w:r>
      </w:del>
      <w:ins w:id="376" w:author="Nicolas Blöchliger" w:date="2016-10-06T09:01:00Z">
        <w:r w:rsidR="004D2D5E" w:rsidRPr="00C44097">
          <w:rPr>
            <w:rFonts w:ascii="Times New Roman" w:hAnsi="Times New Roman" w:cs="Times New Roman"/>
            <w:color w:val="auto"/>
            <w:sz w:val="22"/>
            <w:szCs w:val="22"/>
            <w:lang w:val="en-GB"/>
            <w:rPrChange w:id="377" w:author="Nicolas Blöchliger" w:date="2016-10-06T09:29:00Z">
              <w:rPr>
                <w:rFonts w:ascii="Times New Roman" w:hAnsi="Times New Roman" w:cs="Times New Roman"/>
                <w:color w:val="auto"/>
                <w:sz w:val="22"/>
                <w:szCs w:val="22"/>
                <w:lang w:val="en-US"/>
              </w:rPr>
            </w:rPrChange>
          </w:rPr>
          <w:t xml:space="preserve">. As a consequence, </w:t>
        </w:r>
      </w:ins>
      <w:del w:id="378" w:author="Nicolas Blöchliger" w:date="2016-10-06T09:01:00Z">
        <w:r w:rsidR="00DD602B" w:rsidRPr="00C44097" w:rsidDel="004D2D5E">
          <w:rPr>
            <w:rFonts w:ascii="Times New Roman" w:hAnsi="Times New Roman" w:cs="Times New Roman"/>
            <w:color w:val="auto"/>
            <w:sz w:val="22"/>
            <w:szCs w:val="22"/>
            <w:lang w:val="en-GB"/>
            <w:rPrChange w:id="379" w:author="Nicolas Blöchliger" w:date="2016-10-06T09:29:00Z">
              <w:rPr>
                <w:rFonts w:ascii="Times New Roman" w:hAnsi="Times New Roman" w:cs="Times New Roman"/>
                <w:color w:val="auto"/>
                <w:sz w:val="22"/>
                <w:szCs w:val="22"/>
                <w:lang w:val="en-US"/>
              </w:rPr>
            </w:rPrChange>
          </w:rPr>
          <w:delText xml:space="preserve">could result in </w:delText>
        </w:r>
      </w:del>
      <w:r w:rsidR="00DD602B" w:rsidRPr="00C44097">
        <w:rPr>
          <w:rFonts w:ascii="Times New Roman" w:hAnsi="Times New Roman" w:cs="Times New Roman"/>
          <w:color w:val="auto"/>
          <w:sz w:val="22"/>
          <w:szCs w:val="22"/>
          <w:lang w:val="en-GB"/>
          <w:rPrChange w:id="380" w:author="Nicolas Blöchliger" w:date="2016-10-06T09:29:00Z">
            <w:rPr>
              <w:rFonts w:ascii="Times New Roman" w:hAnsi="Times New Roman" w:cs="Times New Roman"/>
              <w:color w:val="auto"/>
              <w:sz w:val="22"/>
              <w:szCs w:val="22"/>
              <w:lang w:val="en-US"/>
            </w:rPr>
          </w:rPrChange>
        </w:rPr>
        <w:t>erroneous forecasts of therapeutic success</w:t>
      </w:r>
      <w:ins w:id="381" w:author="Nicolas Blöchliger" w:date="2016-10-06T09:01:00Z">
        <w:r w:rsidR="004D2D5E" w:rsidRPr="00C44097">
          <w:rPr>
            <w:rFonts w:ascii="Times New Roman" w:hAnsi="Times New Roman" w:cs="Times New Roman"/>
            <w:color w:val="auto"/>
            <w:sz w:val="22"/>
            <w:szCs w:val="22"/>
            <w:lang w:val="en-GB"/>
            <w:rPrChange w:id="382" w:author="Nicolas Blöchliger" w:date="2016-10-06T09:29:00Z">
              <w:rPr>
                <w:rFonts w:ascii="Times New Roman" w:hAnsi="Times New Roman" w:cs="Times New Roman"/>
                <w:color w:val="auto"/>
                <w:sz w:val="22"/>
                <w:szCs w:val="22"/>
                <w:lang w:val="en-US"/>
              </w:rPr>
            </w:rPrChange>
          </w:rPr>
          <w:t xml:space="preserve"> could occur</w:t>
        </w:r>
      </w:ins>
      <w:r w:rsidR="00DD602B" w:rsidRPr="00C44097">
        <w:rPr>
          <w:rFonts w:ascii="Times New Roman" w:hAnsi="Times New Roman" w:cs="Times New Roman"/>
          <w:color w:val="auto"/>
          <w:sz w:val="22"/>
          <w:szCs w:val="22"/>
          <w:lang w:val="en-GB"/>
          <w:rPrChange w:id="383" w:author="Nicolas Blöchliger" w:date="2016-10-06T09:29:00Z">
            <w:rPr>
              <w:rFonts w:ascii="Times New Roman" w:hAnsi="Times New Roman" w:cs="Times New Roman"/>
              <w:color w:val="auto"/>
              <w:sz w:val="22"/>
              <w:szCs w:val="22"/>
              <w:lang w:val="en-US"/>
            </w:rPr>
          </w:rPrChange>
        </w:rPr>
        <w:t xml:space="preserve"> (</w:t>
      </w:r>
      <w:proofErr w:type="spellStart"/>
      <w:r w:rsidR="00DD602B" w:rsidRPr="00C44097">
        <w:rPr>
          <w:rFonts w:ascii="Times New Roman" w:hAnsi="Times New Roman" w:cs="Times New Roman"/>
          <w:color w:val="auto"/>
          <w:sz w:val="22"/>
          <w:szCs w:val="22"/>
          <w:highlight w:val="cyan"/>
          <w:lang w:val="en-GB"/>
          <w:rPrChange w:id="384" w:author="Nicolas Blöchliger" w:date="2016-10-06T09:29:00Z">
            <w:rPr>
              <w:rFonts w:ascii="Times New Roman" w:hAnsi="Times New Roman" w:cs="Times New Roman"/>
              <w:color w:val="auto"/>
              <w:sz w:val="22"/>
              <w:szCs w:val="22"/>
              <w:highlight w:val="cyan"/>
              <w:lang w:val="en-US"/>
            </w:rPr>
          </w:rPrChange>
        </w:rPr>
        <w:t>Hombach</w:t>
      </w:r>
      <w:proofErr w:type="spellEnd"/>
      <w:r w:rsidR="00DD602B" w:rsidRPr="00C44097">
        <w:rPr>
          <w:rFonts w:ascii="Times New Roman" w:hAnsi="Times New Roman" w:cs="Times New Roman"/>
          <w:color w:val="auto"/>
          <w:sz w:val="22"/>
          <w:szCs w:val="22"/>
          <w:highlight w:val="cyan"/>
          <w:lang w:val="en-GB"/>
          <w:rPrChange w:id="385" w:author="Nicolas Blöchliger" w:date="2016-10-06T09:29:00Z">
            <w:rPr>
              <w:rFonts w:ascii="Times New Roman" w:hAnsi="Times New Roman" w:cs="Times New Roman"/>
              <w:color w:val="auto"/>
              <w:sz w:val="22"/>
              <w:szCs w:val="22"/>
              <w:highlight w:val="cyan"/>
              <w:lang w:val="en-US"/>
            </w:rPr>
          </w:rPrChange>
        </w:rPr>
        <w:t>/</w:t>
      </w:r>
      <w:proofErr w:type="spellStart"/>
      <w:r w:rsidR="00DD602B" w:rsidRPr="00C44097">
        <w:rPr>
          <w:rFonts w:ascii="Times New Roman" w:hAnsi="Times New Roman" w:cs="Times New Roman"/>
          <w:color w:val="auto"/>
          <w:sz w:val="22"/>
          <w:szCs w:val="22"/>
          <w:highlight w:val="cyan"/>
          <w:lang w:val="en-GB"/>
          <w:rPrChange w:id="386" w:author="Nicolas Blöchliger" w:date="2016-10-06T09:29:00Z">
            <w:rPr>
              <w:rFonts w:ascii="Times New Roman" w:hAnsi="Times New Roman" w:cs="Times New Roman"/>
              <w:color w:val="auto"/>
              <w:sz w:val="22"/>
              <w:szCs w:val="22"/>
              <w:highlight w:val="cyan"/>
              <w:lang w:val="en-US"/>
            </w:rPr>
          </w:rPrChange>
        </w:rPr>
        <w:t>Roos</w:t>
      </w:r>
      <w:proofErr w:type="spellEnd"/>
      <w:r w:rsidR="00DD602B" w:rsidRPr="00C44097">
        <w:rPr>
          <w:rFonts w:ascii="Times New Roman" w:hAnsi="Times New Roman" w:cs="Times New Roman"/>
          <w:color w:val="auto"/>
          <w:sz w:val="22"/>
          <w:szCs w:val="22"/>
          <w:highlight w:val="cyan"/>
          <w:lang w:val="en-GB"/>
          <w:rPrChange w:id="387" w:author="Nicolas Blöchliger" w:date="2016-10-06T09:29:00Z">
            <w:rPr>
              <w:rFonts w:ascii="Times New Roman" w:hAnsi="Times New Roman" w:cs="Times New Roman"/>
              <w:color w:val="auto"/>
              <w:sz w:val="22"/>
              <w:szCs w:val="22"/>
              <w:highlight w:val="cyan"/>
              <w:lang w:val="en-US"/>
            </w:rPr>
          </w:rPrChange>
        </w:rPr>
        <w:t>, Maurer/</w:t>
      </w:r>
      <w:proofErr w:type="spellStart"/>
      <w:r w:rsidR="00DD602B" w:rsidRPr="00C44097">
        <w:rPr>
          <w:rFonts w:ascii="Times New Roman" w:hAnsi="Times New Roman" w:cs="Times New Roman"/>
          <w:color w:val="auto"/>
          <w:sz w:val="22"/>
          <w:szCs w:val="22"/>
          <w:highlight w:val="cyan"/>
          <w:lang w:val="en-GB"/>
          <w:rPrChange w:id="388" w:author="Nicolas Blöchliger" w:date="2016-10-06T09:29:00Z">
            <w:rPr>
              <w:rFonts w:ascii="Times New Roman" w:hAnsi="Times New Roman" w:cs="Times New Roman"/>
              <w:color w:val="auto"/>
              <w:sz w:val="22"/>
              <w:szCs w:val="22"/>
              <w:highlight w:val="cyan"/>
              <w:lang w:val="en-US"/>
            </w:rPr>
          </w:rPrChange>
        </w:rPr>
        <w:t>Hombach</w:t>
      </w:r>
      <w:proofErr w:type="spellEnd"/>
      <w:r w:rsidR="00DD602B" w:rsidRPr="00C44097">
        <w:rPr>
          <w:rFonts w:ascii="Times New Roman" w:hAnsi="Times New Roman" w:cs="Times New Roman"/>
          <w:color w:val="auto"/>
          <w:sz w:val="22"/>
          <w:szCs w:val="22"/>
          <w:highlight w:val="cyan"/>
          <w:lang w:val="en-GB"/>
          <w:rPrChange w:id="389" w:author="Nicolas Blöchliger" w:date="2016-10-06T09:29:00Z">
            <w:rPr>
              <w:rFonts w:ascii="Times New Roman" w:hAnsi="Times New Roman" w:cs="Times New Roman"/>
              <w:color w:val="auto"/>
              <w:sz w:val="22"/>
              <w:szCs w:val="22"/>
              <w:highlight w:val="cyan"/>
              <w:lang w:val="en-US"/>
            </w:rPr>
          </w:rPrChange>
        </w:rPr>
        <w:t xml:space="preserve">, </w:t>
      </w:r>
      <w:proofErr w:type="gramStart"/>
      <w:r w:rsidR="00DD602B" w:rsidRPr="00C44097">
        <w:rPr>
          <w:rFonts w:ascii="Times New Roman" w:hAnsi="Times New Roman" w:cs="Times New Roman"/>
          <w:color w:val="auto"/>
          <w:sz w:val="22"/>
          <w:szCs w:val="22"/>
          <w:highlight w:val="cyan"/>
          <w:lang w:val="en-GB"/>
          <w:rPrChange w:id="390" w:author="Nicolas Blöchliger" w:date="2016-10-06T09:29:00Z">
            <w:rPr>
              <w:rFonts w:ascii="Times New Roman" w:hAnsi="Times New Roman" w:cs="Times New Roman"/>
              <w:color w:val="auto"/>
              <w:sz w:val="22"/>
              <w:szCs w:val="22"/>
              <w:highlight w:val="cyan"/>
              <w:lang w:val="en-US"/>
            </w:rPr>
          </w:rPrChange>
        </w:rPr>
        <w:t>Ochoa</w:t>
      </w:r>
      <w:proofErr w:type="gramEnd"/>
      <w:r w:rsidR="00DD602B" w:rsidRPr="00C44097">
        <w:rPr>
          <w:rFonts w:ascii="Times New Roman" w:hAnsi="Times New Roman" w:cs="Times New Roman"/>
          <w:color w:val="auto"/>
          <w:sz w:val="22"/>
          <w:szCs w:val="22"/>
          <w:highlight w:val="cyan"/>
          <w:lang w:val="en-GB"/>
          <w:rPrChange w:id="391" w:author="Nicolas Blöchliger" w:date="2016-10-06T09:29:00Z">
            <w:rPr>
              <w:rFonts w:ascii="Times New Roman" w:hAnsi="Times New Roman" w:cs="Times New Roman"/>
              <w:color w:val="auto"/>
              <w:sz w:val="22"/>
              <w:szCs w:val="22"/>
              <w:highlight w:val="cyan"/>
              <w:lang w:val="en-US"/>
            </w:rPr>
          </w:rPrChange>
        </w:rPr>
        <w:t>/</w:t>
      </w:r>
      <w:proofErr w:type="spellStart"/>
      <w:r w:rsidR="00DD602B" w:rsidRPr="00C44097">
        <w:rPr>
          <w:rFonts w:ascii="Times New Roman" w:hAnsi="Times New Roman" w:cs="Times New Roman"/>
          <w:color w:val="auto"/>
          <w:sz w:val="22"/>
          <w:szCs w:val="22"/>
          <w:highlight w:val="cyan"/>
          <w:lang w:val="en-GB"/>
          <w:rPrChange w:id="392" w:author="Nicolas Blöchliger" w:date="2016-10-06T09:29:00Z">
            <w:rPr>
              <w:rFonts w:ascii="Times New Roman" w:hAnsi="Times New Roman" w:cs="Times New Roman"/>
              <w:color w:val="auto"/>
              <w:sz w:val="22"/>
              <w:szCs w:val="22"/>
              <w:highlight w:val="cyan"/>
              <w:lang w:val="en-US"/>
            </w:rPr>
          </w:rPrChange>
        </w:rPr>
        <w:t>Furrer</w:t>
      </w:r>
      <w:proofErr w:type="spellEnd"/>
      <w:r w:rsidR="00DD602B" w:rsidRPr="00C44097">
        <w:rPr>
          <w:rFonts w:ascii="Times New Roman" w:hAnsi="Times New Roman" w:cs="Times New Roman"/>
          <w:color w:val="auto"/>
          <w:sz w:val="22"/>
          <w:szCs w:val="22"/>
          <w:highlight w:val="cyan"/>
          <w:lang w:val="en-GB"/>
          <w:rPrChange w:id="393" w:author="Nicolas Blöchliger" w:date="2016-10-06T09:29:00Z">
            <w:rPr>
              <w:rFonts w:ascii="Times New Roman" w:hAnsi="Times New Roman" w:cs="Times New Roman"/>
              <w:color w:val="auto"/>
              <w:sz w:val="22"/>
              <w:szCs w:val="22"/>
              <w:highlight w:val="cyan"/>
              <w:lang w:val="en-US"/>
            </w:rPr>
          </w:rPrChange>
        </w:rPr>
        <w:t xml:space="preserve"> papers</w:t>
      </w:r>
      <w:r w:rsidR="00DD602B" w:rsidRPr="00C44097">
        <w:rPr>
          <w:rFonts w:ascii="Times New Roman" w:hAnsi="Times New Roman" w:cs="Times New Roman"/>
          <w:color w:val="auto"/>
          <w:sz w:val="22"/>
          <w:szCs w:val="22"/>
          <w:lang w:val="en-GB"/>
          <w:rPrChange w:id="394" w:author="Nicolas Blöchliger" w:date="2016-10-06T09:29:00Z">
            <w:rPr>
              <w:rFonts w:ascii="Times New Roman" w:hAnsi="Times New Roman" w:cs="Times New Roman"/>
              <w:color w:val="auto"/>
              <w:sz w:val="22"/>
              <w:szCs w:val="22"/>
              <w:lang w:val="en-US"/>
            </w:rPr>
          </w:rPrChange>
        </w:rPr>
        <w:t>)</w:t>
      </w:r>
      <w:r w:rsidR="0039501A" w:rsidRPr="00C44097">
        <w:rPr>
          <w:rFonts w:ascii="Times New Roman" w:hAnsi="Times New Roman" w:cs="Times New Roman"/>
          <w:color w:val="auto"/>
          <w:sz w:val="22"/>
          <w:szCs w:val="22"/>
          <w:lang w:val="en-GB"/>
          <w:rPrChange w:id="395" w:author="Nicolas Blöchliger" w:date="2016-10-06T09:29:00Z">
            <w:rPr>
              <w:rFonts w:ascii="Times New Roman" w:hAnsi="Times New Roman" w:cs="Times New Roman"/>
              <w:color w:val="auto"/>
              <w:sz w:val="22"/>
              <w:szCs w:val="22"/>
              <w:lang w:val="en-US"/>
            </w:rPr>
          </w:rPrChange>
        </w:rPr>
        <w:t xml:space="preserve">. </w:t>
      </w:r>
    </w:p>
    <w:p w:rsidR="0039501A" w:rsidRPr="00C44097" w:rsidRDefault="00687022">
      <w:pPr>
        <w:pStyle w:val="Default"/>
        <w:spacing w:line="480" w:lineRule="auto"/>
        <w:ind w:left="180" w:right="48"/>
        <w:jc w:val="both"/>
        <w:rPr>
          <w:rFonts w:ascii="Times New Roman" w:hAnsi="Times New Roman" w:cs="Times New Roman"/>
          <w:color w:val="auto"/>
          <w:sz w:val="22"/>
          <w:szCs w:val="22"/>
          <w:lang w:val="en-GB"/>
          <w:rPrChange w:id="396" w:author="Nicolas Blöchliger" w:date="2016-10-06T09:29:00Z">
            <w:rPr>
              <w:rFonts w:ascii="Times New Roman" w:hAnsi="Times New Roman" w:cs="Times New Roman"/>
              <w:color w:val="auto"/>
              <w:sz w:val="22"/>
              <w:szCs w:val="22"/>
              <w:lang w:val="en-US"/>
            </w:rPr>
          </w:rPrChange>
        </w:rPr>
        <w:pPrChange w:id="397" w:author="Michael Hombach" w:date="2016-09-29T10:52:00Z">
          <w:pPr>
            <w:pStyle w:val="Default"/>
            <w:spacing w:line="480" w:lineRule="auto"/>
            <w:ind w:right="48"/>
            <w:jc w:val="both"/>
          </w:pPr>
        </w:pPrChange>
      </w:pPr>
      <w:del w:id="398" w:author="Michael Hombach" w:date="2016-09-29T10:50:00Z">
        <w:r w:rsidRPr="00C44097" w:rsidDel="00921B5F">
          <w:rPr>
            <w:rFonts w:ascii="Times New Roman" w:hAnsi="Times New Roman" w:cs="Times New Roman"/>
            <w:color w:val="auto"/>
            <w:sz w:val="22"/>
            <w:szCs w:val="22"/>
            <w:lang w:val="en-GB"/>
            <w:rPrChange w:id="399" w:author="Nicolas Blöchliger" w:date="2016-10-06T09:29:00Z">
              <w:rPr>
                <w:rFonts w:ascii="Times New Roman" w:hAnsi="Times New Roman" w:cs="Times New Roman"/>
                <w:color w:val="auto"/>
                <w:sz w:val="22"/>
                <w:szCs w:val="22"/>
                <w:lang w:val="en-US"/>
              </w:rPr>
            </w:rPrChange>
          </w:rPr>
          <w:delText>Therefore, t</w:delText>
        </w:r>
      </w:del>
      <w:ins w:id="400" w:author="Michael Hombach" w:date="2016-09-29T10:50:00Z">
        <w:r w:rsidR="00921B5F" w:rsidRPr="00C44097">
          <w:rPr>
            <w:rFonts w:ascii="Times New Roman" w:hAnsi="Times New Roman" w:cs="Times New Roman"/>
            <w:color w:val="auto"/>
            <w:sz w:val="22"/>
            <w:szCs w:val="22"/>
            <w:lang w:val="en-GB"/>
            <w:rPrChange w:id="401" w:author="Nicolas Blöchliger" w:date="2016-10-06T09:29:00Z">
              <w:rPr>
                <w:rFonts w:ascii="Times New Roman" w:hAnsi="Times New Roman" w:cs="Times New Roman"/>
                <w:color w:val="auto"/>
                <w:sz w:val="22"/>
                <w:szCs w:val="22"/>
                <w:lang w:val="en-US"/>
              </w:rPr>
            </w:rPrChange>
          </w:rPr>
          <w:t>T</w:t>
        </w:r>
      </w:ins>
      <w:r w:rsidR="0039501A" w:rsidRPr="00C44097">
        <w:rPr>
          <w:rFonts w:ascii="Times New Roman" w:hAnsi="Times New Roman" w:cs="Times New Roman"/>
          <w:color w:val="auto"/>
          <w:sz w:val="22"/>
          <w:szCs w:val="22"/>
          <w:lang w:val="en-GB"/>
          <w:rPrChange w:id="402" w:author="Nicolas Blöchliger" w:date="2016-10-06T09:29:00Z">
            <w:rPr>
              <w:rFonts w:ascii="Times New Roman" w:hAnsi="Times New Roman" w:cs="Times New Roman"/>
              <w:color w:val="auto"/>
              <w:sz w:val="22"/>
              <w:szCs w:val="22"/>
              <w:lang w:val="en-US"/>
            </w:rPr>
          </w:rPrChange>
        </w:rPr>
        <w:t xml:space="preserve">ools </w:t>
      </w:r>
      <w:del w:id="403" w:author="Nicolas Blöchliger" w:date="2016-10-06T09:02:00Z">
        <w:r w:rsidR="0039501A" w:rsidRPr="00C44097" w:rsidDel="004D2D5E">
          <w:rPr>
            <w:rFonts w:ascii="Times New Roman" w:hAnsi="Times New Roman" w:cs="Times New Roman"/>
            <w:color w:val="auto"/>
            <w:sz w:val="22"/>
            <w:szCs w:val="22"/>
            <w:lang w:val="en-GB"/>
            <w:rPrChange w:id="404" w:author="Nicolas Blöchliger" w:date="2016-10-06T09:29:00Z">
              <w:rPr>
                <w:rFonts w:ascii="Times New Roman" w:hAnsi="Times New Roman" w:cs="Times New Roman"/>
                <w:color w:val="auto"/>
                <w:sz w:val="22"/>
                <w:szCs w:val="22"/>
                <w:lang w:val="en-US"/>
              </w:rPr>
            </w:rPrChange>
          </w:rPr>
          <w:delText>to</w:delText>
        </w:r>
      </w:del>
      <w:ins w:id="405" w:author="Nicolas Blöchliger" w:date="2016-10-06T09:02:00Z">
        <w:r w:rsidR="004D2D5E" w:rsidRPr="00C44097">
          <w:rPr>
            <w:rFonts w:ascii="Times New Roman" w:hAnsi="Times New Roman" w:cs="Times New Roman"/>
            <w:color w:val="auto"/>
            <w:sz w:val="22"/>
            <w:szCs w:val="22"/>
            <w:lang w:val="en-GB"/>
            <w:rPrChange w:id="406" w:author="Nicolas Blöchliger" w:date="2016-10-06T09:29:00Z">
              <w:rPr>
                <w:rFonts w:ascii="Times New Roman" w:hAnsi="Times New Roman" w:cs="Times New Roman"/>
                <w:color w:val="auto"/>
                <w:sz w:val="22"/>
                <w:szCs w:val="22"/>
                <w:lang w:val="en-US"/>
              </w:rPr>
            </w:rPrChange>
          </w:rPr>
          <w:t>that</w:t>
        </w:r>
      </w:ins>
      <w:r w:rsidR="0039501A" w:rsidRPr="00C44097">
        <w:rPr>
          <w:rFonts w:ascii="Times New Roman" w:hAnsi="Times New Roman" w:cs="Times New Roman"/>
          <w:color w:val="auto"/>
          <w:sz w:val="22"/>
          <w:szCs w:val="22"/>
          <w:lang w:val="en-GB"/>
          <w:rPrChange w:id="407" w:author="Nicolas Blöchliger" w:date="2016-10-06T09:29:00Z">
            <w:rPr>
              <w:rFonts w:ascii="Times New Roman" w:hAnsi="Times New Roman" w:cs="Times New Roman"/>
              <w:color w:val="auto"/>
              <w:sz w:val="22"/>
              <w:szCs w:val="22"/>
              <w:lang w:val="en-US"/>
            </w:rPr>
          </w:rPrChange>
        </w:rPr>
        <w:t xml:space="preserve"> optimize CBPs </w:t>
      </w:r>
      <w:del w:id="408" w:author="Nicolas Blöchliger" w:date="2016-10-06T09:03:00Z">
        <w:r w:rsidRPr="00C44097" w:rsidDel="004D2D5E">
          <w:rPr>
            <w:rFonts w:ascii="Times New Roman" w:hAnsi="Times New Roman" w:cs="Times New Roman"/>
            <w:color w:val="auto"/>
            <w:sz w:val="22"/>
            <w:szCs w:val="22"/>
            <w:lang w:val="en-GB"/>
            <w:rPrChange w:id="409" w:author="Nicolas Blöchliger" w:date="2016-10-06T09:29:00Z">
              <w:rPr>
                <w:rFonts w:ascii="Times New Roman" w:hAnsi="Times New Roman" w:cs="Times New Roman"/>
                <w:color w:val="auto"/>
                <w:sz w:val="22"/>
                <w:szCs w:val="22"/>
                <w:lang w:val="en-US"/>
              </w:rPr>
            </w:rPrChange>
          </w:rPr>
          <w:delText>with respect to</w:delText>
        </w:r>
        <w:r w:rsidR="0039501A" w:rsidRPr="00C44097" w:rsidDel="004D2D5E">
          <w:rPr>
            <w:rFonts w:ascii="Times New Roman" w:hAnsi="Times New Roman" w:cs="Times New Roman"/>
            <w:color w:val="auto"/>
            <w:sz w:val="22"/>
            <w:szCs w:val="22"/>
            <w:lang w:val="en-GB"/>
            <w:rPrChange w:id="410" w:author="Nicolas Blöchliger" w:date="2016-10-06T09:29:00Z">
              <w:rPr>
                <w:rFonts w:ascii="Times New Roman" w:hAnsi="Times New Roman" w:cs="Times New Roman"/>
                <w:color w:val="auto"/>
                <w:sz w:val="22"/>
                <w:szCs w:val="22"/>
                <w:lang w:val="en-US"/>
              </w:rPr>
            </w:rPrChange>
          </w:rPr>
          <w:delText xml:space="preserve"> minimal</w:delText>
        </w:r>
      </w:del>
      <w:ins w:id="411" w:author="Nicolas Blöchliger" w:date="2016-10-06T09:03:00Z">
        <w:r w:rsidR="004D2D5E" w:rsidRPr="00C44097">
          <w:rPr>
            <w:rFonts w:ascii="Times New Roman" w:hAnsi="Times New Roman" w:cs="Times New Roman"/>
            <w:color w:val="auto"/>
            <w:sz w:val="22"/>
            <w:szCs w:val="22"/>
            <w:lang w:val="en-GB"/>
            <w:rPrChange w:id="412" w:author="Nicolas Blöchliger" w:date="2016-10-06T09:29:00Z">
              <w:rPr>
                <w:rFonts w:ascii="Times New Roman" w:hAnsi="Times New Roman" w:cs="Times New Roman"/>
                <w:color w:val="auto"/>
                <w:sz w:val="22"/>
                <w:szCs w:val="22"/>
                <w:lang w:val="en-US"/>
              </w:rPr>
            </w:rPrChange>
          </w:rPr>
          <w:t>by reducing</w:t>
        </w:r>
      </w:ins>
      <w:r w:rsidR="0039501A" w:rsidRPr="00C44097">
        <w:rPr>
          <w:rFonts w:ascii="Times New Roman" w:hAnsi="Times New Roman" w:cs="Times New Roman"/>
          <w:color w:val="auto"/>
          <w:sz w:val="22"/>
          <w:szCs w:val="22"/>
          <w:lang w:val="en-GB"/>
          <w:rPrChange w:id="413" w:author="Nicolas Blöchliger" w:date="2016-10-06T09:29:00Z">
            <w:rPr>
              <w:rFonts w:ascii="Times New Roman" w:hAnsi="Times New Roman" w:cs="Times New Roman"/>
              <w:color w:val="auto"/>
              <w:sz w:val="22"/>
              <w:szCs w:val="22"/>
              <w:lang w:val="en-US"/>
            </w:rPr>
          </w:rPrChange>
        </w:rPr>
        <w:t xml:space="preserve"> error rates seem beneficial </w:t>
      </w:r>
      <w:r w:rsidR="008A1D99" w:rsidRPr="00C44097">
        <w:rPr>
          <w:rFonts w:ascii="Times New Roman" w:hAnsi="Times New Roman" w:cs="Times New Roman"/>
          <w:color w:val="auto"/>
          <w:sz w:val="22"/>
          <w:szCs w:val="22"/>
          <w:lang w:val="en-GB"/>
          <w:rPrChange w:id="414" w:author="Nicolas Blöchliger" w:date="2016-10-06T09:29:00Z">
            <w:rPr>
              <w:rFonts w:ascii="Times New Roman" w:hAnsi="Times New Roman" w:cs="Times New Roman"/>
              <w:color w:val="auto"/>
              <w:sz w:val="22"/>
              <w:szCs w:val="22"/>
              <w:lang w:val="en-US"/>
            </w:rPr>
          </w:rPrChange>
        </w:rPr>
        <w:t>to ensure an adequate</w:t>
      </w:r>
      <w:r w:rsidR="0039501A" w:rsidRPr="00C44097">
        <w:rPr>
          <w:rFonts w:ascii="Times New Roman" w:hAnsi="Times New Roman" w:cs="Times New Roman"/>
          <w:color w:val="auto"/>
          <w:sz w:val="22"/>
          <w:szCs w:val="22"/>
          <w:lang w:val="en-GB"/>
          <w:rPrChange w:id="415" w:author="Nicolas Blöchliger" w:date="2016-10-06T09:29:00Z">
            <w:rPr>
              <w:rFonts w:ascii="Times New Roman" w:hAnsi="Times New Roman" w:cs="Times New Roman"/>
              <w:color w:val="auto"/>
              <w:sz w:val="22"/>
              <w:szCs w:val="22"/>
              <w:lang w:val="en-US"/>
            </w:rPr>
          </w:rPrChange>
        </w:rPr>
        <w:t xml:space="preserve"> reliab</w:t>
      </w:r>
      <w:r w:rsidR="008A1D99" w:rsidRPr="00C44097">
        <w:rPr>
          <w:rFonts w:ascii="Times New Roman" w:hAnsi="Times New Roman" w:cs="Times New Roman"/>
          <w:color w:val="auto"/>
          <w:sz w:val="22"/>
          <w:szCs w:val="22"/>
          <w:lang w:val="en-GB"/>
          <w:rPrChange w:id="416" w:author="Nicolas Blöchliger" w:date="2016-10-06T09:29:00Z">
            <w:rPr>
              <w:rFonts w:ascii="Times New Roman" w:hAnsi="Times New Roman" w:cs="Times New Roman"/>
              <w:color w:val="auto"/>
              <w:sz w:val="22"/>
              <w:szCs w:val="22"/>
              <w:lang w:val="en-US"/>
            </w:rPr>
          </w:rPrChange>
        </w:rPr>
        <w:t>ility of</w:t>
      </w:r>
      <w:r w:rsidR="0039501A" w:rsidRPr="00C44097">
        <w:rPr>
          <w:rFonts w:ascii="Times New Roman" w:hAnsi="Times New Roman" w:cs="Times New Roman"/>
          <w:color w:val="auto"/>
          <w:sz w:val="22"/>
          <w:szCs w:val="22"/>
          <w:lang w:val="en-GB"/>
          <w:rPrChange w:id="417" w:author="Nicolas Blöchliger" w:date="2016-10-06T09:29:00Z">
            <w:rPr>
              <w:rFonts w:ascii="Times New Roman" w:hAnsi="Times New Roman" w:cs="Times New Roman"/>
              <w:color w:val="auto"/>
              <w:sz w:val="22"/>
              <w:szCs w:val="22"/>
              <w:lang w:val="en-US"/>
            </w:rPr>
          </w:rPrChange>
        </w:rPr>
        <w:t xml:space="preserve"> </w:t>
      </w:r>
      <w:proofErr w:type="spellStart"/>
      <w:r w:rsidR="0039501A" w:rsidRPr="00C44097">
        <w:rPr>
          <w:rFonts w:ascii="Times New Roman" w:hAnsi="Times New Roman" w:cs="Times New Roman"/>
          <w:color w:val="auto"/>
          <w:sz w:val="22"/>
          <w:szCs w:val="22"/>
          <w:lang w:val="en-GB"/>
          <w:rPrChange w:id="418" w:author="Nicolas Blöchliger" w:date="2016-10-06T09:29:00Z">
            <w:rPr>
              <w:rFonts w:ascii="Times New Roman" w:hAnsi="Times New Roman" w:cs="Times New Roman"/>
              <w:color w:val="auto"/>
              <w:sz w:val="22"/>
              <w:szCs w:val="22"/>
              <w:lang w:val="en-US"/>
            </w:rPr>
          </w:rPrChange>
        </w:rPr>
        <w:t>antibiograms</w:t>
      </w:r>
      <w:proofErr w:type="spellEnd"/>
      <w:ins w:id="419" w:author="Michael Hombach" w:date="2016-09-29T10:50:00Z">
        <w:r w:rsidR="00921B5F" w:rsidRPr="00C44097">
          <w:rPr>
            <w:rFonts w:ascii="Times New Roman" w:hAnsi="Times New Roman" w:cs="Times New Roman"/>
            <w:color w:val="auto"/>
            <w:sz w:val="22"/>
            <w:szCs w:val="22"/>
            <w:lang w:val="en-GB"/>
            <w:rPrChange w:id="420" w:author="Nicolas Blöchliger" w:date="2016-10-06T09:29:00Z">
              <w:rPr>
                <w:rFonts w:ascii="Times New Roman" w:hAnsi="Times New Roman" w:cs="Times New Roman"/>
                <w:color w:val="auto"/>
                <w:sz w:val="22"/>
                <w:szCs w:val="22"/>
                <w:lang w:val="en-US"/>
              </w:rPr>
            </w:rPrChange>
          </w:rPr>
          <w:t xml:space="preserve"> and </w:t>
        </w:r>
        <w:del w:id="421" w:author="Nicolas Blöchliger" w:date="2016-10-06T09:03:00Z">
          <w:r w:rsidR="00921B5F" w:rsidRPr="00C44097" w:rsidDel="004D2D5E">
            <w:rPr>
              <w:rFonts w:ascii="Times New Roman" w:hAnsi="Times New Roman" w:cs="Times New Roman"/>
              <w:color w:val="auto"/>
              <w:sz w:val="22"/>
              <w:szCs w:val="22"/>
              <w:lang w:val="en-GB"/>
              <w:rPrChange w:id="422" w:author="Nicolas Blöchliger" w:date="2016-10-06T09:29:00Z">
                <w:rPr>
                  <w:rFonts w:ascii="Times New Roman" w:hAnsi="Times New Roman" w:cs="Times New Roman"/>
                  <w:color w:val="auto"/>
                  <w:sz w:val="22"/>
                  <w:szCs w:val="22"/>
                  <w:lang w:val="en-US"/>
                </w:rPr>
              </w:rPrChange>
            </w:rPr>
            <w:delText>would</w:delText>
          </w:r>
        </w:del>
      </w:ins>
      <w:ins w:id="423" w:author="Nicolas Blöchliger" w:date="2016-10-06T09:03:00Z">
        <w:r w:rsidR="004D2D5E" w:rsidRPr="00C44097">
          <w:rPr>
            <w:rFonts w:ascii="Times New Roman" w:hAnsi="Times New Roman" w:cs="Times New Roman"/>
            <w:color w:val="auto"/>
            <w:sz w:val="22"/>
            <w:szCs w:val="22"/>
            <w:lang w:val="en-GB"/>
            <w:rPrChange w:id="424" w:author="Nicolas Blöchliger" w:date="2016-10-06T09:29:00Z">
              <w:rPr>
                <w:rFonts w:ascii="Times New Roman" w:hAnsi="Times New Roman" w:cs="Times New Roman"/>
                <w:color w:val="auto"/>
                <w:sz w:val="22"/>
                <w:szCs w:val="22"/>
                <w:lang w:val="en-US"/>
              </w:rPr>
            </w:rPrChange>
          </w:rPr>
          <w:t>could</w:t>
        </w:r>
      </w:ins>
      <w:ins w:id="425" w:author="Michael Hombach" w:date="2016-09-29T10:50:00Z">
        <w:r w:rsidR="00921B5F" w:rsidRPr="00C44097">
          <w:rPr>
            <w:rFonts w:ascii="Times New Roman" w:hAnsi="Times New Roman" w:cs="Times New Roman"/>
            <w:color w:val="auto"/>
            <w:sz w:val="22"/>
            <w:szCs w:val="22"/>
            <w:lang w:val="en-GB"/>
            <w:rPrChange w:id="426" w:author="Nicolas Blöchliger" w:date="2016-10-06T09:29:00Z">
              <w:rPr>
                <w:rFonts w:ascii="Times New Roman" w:hAnsi="Times New Roman" w:cs="Times New Roman"/>
                <w:color w:val="auto"/>
                <w:sz w:val="22"/>
                <w:szCs w:val="22"/>
                <w:lang w:val="en-US"/>
              </w:rPr>
            </w:rPrChange>
          </w:rPr>
          <w:t xml:space="preserve"> provide </w:t>
        </w:r>
        <w:del w:id="427" w:author="Nicolas Blöchliger" w:date="2016-10-06T09:03:00Z">
          <w:r w:rsidR="00921B5F" w:rsidRPr="00C44097" w:rsidDel="004D2D5E">
            <w:rPr>
              <w:rFonts w:ascii="Times New Roman" w:hAnsi="Times New Roman" w:cs="Times New Roman"/>
              <w:color w:val="auto"/>
              <w:sz w:val="22"/>
              <w:szCs w:val="22"/>
              <w:lang w:val="en-GB"/>
              <w:rPrChange w:id="428" w:author="Nicolas Blöchliger" w:date="2016-10-06T09:29:00Z">
                <w:rPr>
                  <w:rFonts w:ascii="Times New Roman" w:hAnsi="Times New Roman" w:cs="Times New Roman"/>
                  <w:color w:val="auto"/>
                  <w:sz w:val="22"/>
                  <w:szCs w:val="22"/>
                  <w:lang w:val="en-US"/>
                </w:rPr>
              </w:rPrChange>
            </w:rPr>
            <w:delText>the</w:delText>
          </w:r>
        </w:del>
      </w:ins>
      <w:ins w:id="429" w:author="Nicolas Blöchliger" w:date="2016-10-06T09:03:00Z">
        <w:r w:rsidR="004D2D5E" w:rsidRPr="00C44097">
          <w:rPr>
            <w:rFonts w:ascii="Times New Roman" w:hAnsi="Times New Roman" w:cs="Times New Roman"/>
            <w:color w:val="auto"/>
            <w:sz w:val="22"/>
            <w:szCs w:val="22"/>
            <w:lang w:val="en-GB"/>
            <w:rPrChange w:id="430" w:author="Nicolas Blöchliger" w:date="2016-10-06T09:29:00Z">
              <w:rPr>
                <w:rFonts w:ascii="Times New Roman" w:hAnsi="Times New Roman" w:cs="Times New Roman"/>
                <w:color w:val="auto"/>
                <w:sz w:val="22"/>
                <w:szCs w:val="22"/>
                <w:lang w:val="en-US"/>
              </w:rPr>
            </w:rPrChange>
          </w:rPr>
          <w:t>a</w:t>
        </w:r>
      </w:ins>
      <w:ins w:id="431" w:author="Michael Hombach" w:date="2016-09-29T10:50:00Z">
        <w:r w:rsidR="00921B5F" w:rsidRPr="00C44097">
          <w:rPr>
            <w:rFonts w:ascii="Times New Roman" w:hAnsi="Times New Roman" w:cs="Times New Roman"/>
            <w:color w:val="auto"/>
            <w:sz w:val="22"/>
            <w:szCs w:val="22"/>
            <w:lang w:val="en-GB"/>
            <w:rPrChange w:id="432" w:author="Nicolas Blöchliger" w:date="2016-10-06T09:29:00Z">
              <w:rPr>
                <w:rFonts w:ascii="Times New Roman" w:hAnsi="Times New Roman" w:cs="Times New Roman"/>
                <w:color w:val="auto"/>
                <w:sz w:val="22"/>
                <w:szCs w:val="22"/>
                <w:lang w:val="en-US"/>
              </w:rPr>
            </w:rPrChange>
          </w:rPr>
          <w:t xml:space="preserve"> basis for standardizing the process of CBP </w:t>
        </w:r>
      </w:ins>
      <w:r w:rsidR="00921B5F" w:rsidRPr="00C44097">
        <w:rPr>
          <w:rFonts w:ascii="Times New Roman" w:hAnsi="Times New Roman" w:cs="Times New Roman"/>
          <w:color w:val="auto"/>
          <w:sz w:val="22"/>
          <w:szCs w:val="22"/>
          <w:lang w:val="en-GB"/>
          <w:rPrChange w:id="433" w:author="Nicolas Blöchliger" w:date="2016-10-06T09:29:00Z">
            <w:rPr>
              <w:rFonts w:ascii="Times New Roman" w:hAnsi="Times New Roman" w:cs="Times New Roman"/>
              <w:color w:val="auto"/>
              <w:sz w:val="22"/>
              <w:szCs w:val="22"/>
              <w:lang w:val="en-US"/>
            </w:rPr>
          </w:rPrChange>
        </w:rPr>
        <w:t>setting</w:t>
      </w:r>
      <w:r w:rsidR="0039501A" w:rsidRPr="00C44097">
        <w:rPr>
          <w:rFonts w:ascii="Times New Roman" w:hAnsi="Times New Roman" w:cs="Times New Roman"/>
          <w:color w:val="auto"/>
          <w:sz w:val="22"/>
          <w:szCs w:val="22"/>
          <w:lang w:val="en-GB"/>
          <w:rPrChange w:id="434" w:author="Nicolas Blöchliger" w:date="2016-10-06T09:29:00Z">
            <w:rPr>
              <w:rFonts w:ascii="Times New Roman" w:hAnsi="Times New Roman" w:cs="Times New Roman"/>
              <w:color w:val="auto"/>
              <w:sz w:val="22"/>
              <w:szCs w:val="22"/>
              <w:lang w:val="en-US"/>
            </w:rPr>
          </w:rPrChange>
        </w:rPr>
        <w:t>.</w:t>
      </w:r>
      <w:r w:rsidR="00921B5F" w:rsidRPr="00C44097">
        <w:rPr>
          <w:rFonts w:ascii="Times New Roman" w:hAnsi="Times New Roman" w:cs="Times New Roman"/>
          <w:color w:val="auto"/>
          <w:sz w:val="22"/>
          <w:szCs w:val="22"/>
          <w:lang w:val="en-GB"/>
          <w:rPrChange w:id="435" w:author="Nicolas Blöchliger" w:date="2016-10-06T09:29:00Z">
            <w:rPr>
              <w:rFonts w:ascii="Times New Roman" w:hAnsi="Times New Roman" w:cs="Times New Roman"/>
              <w:color w:val="auto"/>
              <w:sz w:val="22"/>
              <w:szCs w:val="22"/>
              <w:lang w:val="en-US"/>
            </w:rPr>
          </w:rPrChange>
        </w:rPr>
        <w:t xml:space="preserve"> I</w:t>
      </w:r>
      <w:r w:rsidR="0039501A" w:rsidRPr="00C44097">
        <w:rPr>
          <w:rFonts w:ascii="Times New Roman" w:hAnsi="Times New Roman" w:cs="Times New Roman"/>
          <w:color w:val="auto"/>
          <w:sz w:val="22"/>
          <w:szCs w:val="22"/>
          <w:lang w:val="en-GB"/>
          <w:rPrChange w:id="436" w:author="Nicolas Blöchliger" w:date="2016-10-06T09:29:00Z">
            <w:rPr>
              <w:rFonts w:ascii="Times New Roman" w:hAnsi="Times New Roman" w:cs="Times New Roman"/>
              <w:color w:val="auto"/>
              <w:sz w:val="22"/>
              <w:szCs w:val="22"/>
              <w:lang w:val="en-US"/>
            </w:rPr>
          </w:rPrChange>
        </w:rPr>
        <w:t xml:space="preserve">f acceptable categorization error rates cannot be achieved by CBP changes, zones of methodological uncertainty (ZMUs) may be helpful </w:t>
      </w:r>
      <w:ins w:id="437" w:author="Nicolas Blöchliger" w:date="2016-10-06T09:03:00Z">
        <w:r w:rsidR="004D2D5E" w:rsidRPr="00C44097">
          <w:rPr>
            <w:rFonts w:ascii="Times New Roman" w:hAnsi="Times New Roman" w:cs="Times New Roman"/>
            <w:color w:val="auto"/>
            <w:sz w:val="22"/>
            <w:szCs w:val="22"/>
            <w:lang w:val="en-GB"/>
            <w:rPrChange w:id="438" w:author="Nicolas Blöchliger" w:date="2016-10-06T09:29:00Z">
              <w:rPr>
                <w:rFonts w:ascii="Times New Roman" w:hAnsi="Times New Roman" w:cs="Times New Roman"/>
                <w:color w:val="auto"/>
                <w:sz w:val="22"/>
                <w:szCs w:val="22"/>
                <w:lang w:val="en-US"/>
              </w:rPr>
            </w:rPrChange>
          </w:rPr>
          <w:t xml:space="preserve">to </w:t>
        </w:r>
      </w:ins>
      <w:del w:id="439" w:author="Nicolas Blöchliger" w:date="2016-10-06T09:04:00Z">
        <w:r w:rsidR="0039501A" w:rsidRPr="00C44097" w:rsidDel="004D2D5E">
          <w:rPr>
            <w:rFonts w:ascii="Times New Roman" w:hAnsi="Times New Roman" w:cs="Times New Roman"/>
            <w:color w:val="auto"/>
            <w:sz w:val="22"/>
            <w:szCs w:val="22"/>
            <w:lang w:val="en-GB"/>
            <w:rPrChange w:id="440" w:author="Nicolas Blöchliger" w:date="2016-10-06T09:29:00Z">
              <w:rPr>
                <w:rFonts w:ascii="Times New Roman" w:hAnsi="Times New Roman" w:cs="Times New Roman"/>
                <w:color w:val="auto"/>
                <w:sz w:val="22"/>
                <w:szCs w:val="22"/>
                <w:lang w:val="en-US"/>
              </w:rPr>
            </w:rPrChange>
          </w:rPr>
          <w:delText xml:space="preserve">indicating </w:delText>
        </w:r>
      </w:del>
      <w:ins w:id="441" w:author="Nicolas Blöchliger" w:date="2016-10-06T09:04:00Z">
        <w:r w:rsidR="004D2D5E" w:rsidRPr="00C44097">
          <w:rPr>
            <w:rFonts w:ascii="Times New Roman" w:hAnsi="Times New Roman" w:cs="Times New Roman"/>
            <w:color w:val="auto"/>
            <w:sz w:val="22"/>
            <w:szCs w:val="22"/>
            <w:lang w:val="en-GB"/>
            <w:rPrChange w:id="442" w:author="Nicolas Blöchliger" w:date="2016-10-06T09:29:00Z">
              <w:rPr>
                <w:rFonts w:ascii="Times New Roman" w:hAnsi="Times New Roman" w:cs="Times New Roman"/>
                <w:color w:val="auto"/>
                <w:sz w:val="22"/>
                <w:szCs w:val="22"/>
                <w:lang w:val="en-US"/>
              </w:rPr>
            </w:rPrChange>
          </w:rPr>
          <w:t>indicat</w:t>
        </w:r>
        <w:r w:rsidR="004D2D5E" w:rsidRPr="00C44097">
          <w:rPr>
            <w:rFonts w:ascii="Times New Roman" w:hAnsi="Times New Roman" w:cs="Times New Roman"/>
            <w:color w:val="auto"/>
            <w:sz w:val="22"/>
            <w:szCs w:val="22"/>
            <w:lang w:val="en-GB"/>
            <w:rPrChange w:id="443" w:author="Nicolas Blöchliger" w:date="2016-10-06T09:29:00Z">
              <w:rPr>
                <w:rFonts w:ascii="Times New Roman" w:hAnsi="Times New Roman" w:cs="Times New Roman"/>
                <w:color w:val="auto"/>
                <w:sz w:val="22"/>
                <w:szCs w:val="22"/>
                <w:lang w:val="en-US"/>
              </w:rPr>
            </w:rPrChange>
          </w:rPr>
          <w:t>e</w:t>
        </w:r>
        <w:r w:rsidR="004D2D5E" w:rsidRPr="00C44097">
          <w:rPr>
            <w:rFonts w:ascii="Times New Roman" w:hAnsi="Times New Roman" w:cs="Times New Roman"/>
            <w:color w:val="auto"/>
            <w:sz w:val="22"/>
            <w:szCs w:val="22"/>
            <w:lang w:val="en-GB"/>
            <w:rPrChange w:id="444" w:author="Nicolas Blöchliger" w:date="2016-10-06T09:29:00Z">
              <w:rPr>
                <w:rFonts w:ascii="Times New Roman" w:hAnsi="Times New Roman" w:cs="Times New Roman"/>
                <w:color w:val="auto"/>
                <w:sz w:val="22"/>
                <w:szCs w:val="22"/>
                <w:lang w:val="en-US"/>
              </w:rPr>
            </w:rPrChange>
          </w:rPr>
          <w:t xml:space="preserve"> </w:t>
        </w:r>
      </w:ins>
      <w:r w:rsidR="0039501A" w:rsidRPr="00C44097">
        <w:rPr>
          <w:rFonts w:ascii="Times New Roman" w:hAnsi="Times New Roman" w:cs="Times New Roman"/>
          <w:color w:val="auto"/>
          <w:sz w:val="22"/>
          <w:szCs w:val="22"/>
          <w:lang w:val="en-GB"/>
          <w:rPrChange w:id="445" w:author="Nicolas Blöchliger" w:date="2016-10-06T09:29:00Z">
            <w:rPr>
              <w:rFonts w:ascii="Times New Roman" w:hAnsi="Times New Roman" w:cs="Times New Roman"/>
              <w:color w:val="auto"/>
              <w:sz w:val="22"/>
              <w:szCs w:val="22"/>
              <w:lang w:val="en-US"/>
            </w:rPr>
          </w:rPrChange>
        </w:rPr>
        <w:t xml:space="preserve">a less reliable </w:t>
      </w:r>
      <w:r w:rsidR="008A1D99" w:rsidRPr="00C44097">
        <w:rPr>
          <w:rFonts w:ascii="Times New Roman" w:hAnsi="Times New Roman" w:cs="Times New Roman"/>
          <w:color w:val="auto"/>
          <w:sz w:val="22"/>
          <w:szCs w:val="22"/>
          <w:lang w:val="en-GB"/>
          <w:rPrChange w:id="446" w:author="Nicolas Blöchliger" w:date="2016-10-06T09:29:00Z">
            <w:rPr>
              <w:rFonts w:ascii="Times New Roman" w:hAnsi="Times New Roman" w:cs="Times New Roman"/>
              <w:color w:val="auto"/>
              <w:sz w:val="22"/>
              <w:szCs w:val="22"/>
              <w:lang w:val="en-US"/>
            </w:rPr>
          </w:rPrChange>
        </w:rPr>
        <w:t>range</w:t>
      </w:r>
      <w:r w:rsidR="0039501A" w:rsidRPr="00C44097">
        <w:rPr>
          <w:rFonts w:ascii="Times New Roman" w:hAnsi="Times New Roman" w:cs="Times New Roman"/>
          <w:color w:val="auto"/>
          <w:sz w:val="22"/>
          <w:szCs w:val="22"/>
          <w:lang w:val="en-GB"/>
          <w:rPrChange w:id="447" w:author="Nicolas Blöchliger" w:date="2016-10-06T09:29:00Z">
            <w:rPr>
              <w:rFonts w:ascii="Times New Roman" w:hAnsi="Times New Roman" w:cs="Times New Roman"/>
              <w:color w:val="auto"/>
              <w:sz w:val="22"/>
              <w:szCs w:val="22"/>
              <w:lang w:val="en-US"/>
            </w:rPr>
          </w:rPrChange>
        </w:rPr>
        <w:t xml:space="preserve"> of measurements</w:t>
      </w:r>
      <w:del w:id="448" w:author="Nicolas Blöchliger" w:date="2016-10-06T09:04:00Z">
        <w:r w:rsidR="008A1D99" w:rsidRPr="00C44097" w:rsidDel="00FF761C">
          <w:rPr>
            <w:rFonts w:ascii="Times New Roman" w:hAnsi="Times New Roman" w:cs="Times New Roman"/>
            <w:color w:val="auto"/>
            <w:sz w:val="22"/>
            <w:szCs w:val="22"/>
            <w:lang w:val="en-GB"/>
            <w:rPrChange w:id="449" w:author="Nicolas Blöchliger" w:date="2016-10-06T09:29:00Z">
              <w:rPr>
                <w:rFonts w:ascii="Times New Roman" w:hAnsi="Times New Roman" w:cs="Times New Roman"/>
                <w:color w:val="auto"/>
                <w:sz w:val="22"/>
                <w:szCs w:val="22"/>
                <w:lang w:val="en-US"/>
              </w:rPr>
            </w:rPrChange>
          </w:rPr>
          <w:delText>,</w:delText>
        </w:r>
        <w:r w:rsidR="0039501A" w:rsidRPr="00C44097" w:rsidDel="00FF761C">
          <w:rPr>
            <w:rFonts w:ascii="Times New Roman" w:hAnsi="Times New Roman" w:cs="Times New Roman"/>
            <w:color w:val="auto"/>
            <w:sz w:val="22"/>
            <w:szCs w:val="22"/>
            <w:lang w:val="en-GB"/>
            <w:rPrChange w:id="450" w:author="Nicolas Blöchliger" w:date="2016-10-06T09:29:00Z">
              <w:rPr>
                <w:rFonts w:ascii="Times New Roman" w:hAnsi="Times New Roman" w:cs="Times New Roman"/>
                <w:color w:val="auto"/>
                <w:sz w:val="22"/>
                <w:szCs w:val="22"/>
                <w:lang w:val="en-US"/>
              </w:rPr>
            </w:rPrChange>
          </w:rPr>
          <w:delText xml:space="preserve"> but</w:delText>
        </w:r>
      </w:del>
      <w:ins w:id="451" w:author="Nicolas Blöchliger" w:date="2016-10-06T09:04:00Z">
        <w:r w:rsidR="00FF761C" w:rsidRPr="00C44097">
          <w:rPr>
            <w:rFonts w:ascii="Times New Roman" w:hAnsi="Times New Roman" w:cs="Times New Roman"/>
            <w:color w:val="auto"/>
            <w:sz w:val="22"/>
            <w:szCs w:val="22"/>
            <w:lang w:val="en-GB"/>
            <w:rPrChange w:id="452" w:author="Nicolas Blöchliger" w:date="2016-10-06T09:29:00Z">
              <w:rPr>
                <w:rFonts w:ascii="Times New Roman" w:hAnsi="Times New Roman" w:cs="Times New Roman"/>
                <w:color w:val="auto"/>
                <w:sz w:val="22"/>
                <w:szCs w:val="22"/>
                <w:lang w:val="en-US"/>
              </w:rPr>
            </w:rPrChange>
          </w:rPr>
          <w:t xml:space="preserve"> while</w:t>
        </w:r>
      </w:ins>
      <w:r w:rsidR="0039501A" w:rsidRPr="00C44097">
        <w:rPr>
          <w:rFonts w:ascii="Times New Roman" w:hAnsi="Times New Roman" w:cs="Times New Roman"/>
          <w:color w:val="auto"/>
          <w:sz w:val="22"/>
          <w:szCs w:val="22"/>
          <w:lang w:val="en-GB"/>
          <w:rPrChange w:id="453" w:author="Nicolas Blöchliger" w:date="2016-10-06T09:29:00Z">
            <w:rPr>
              <w:rFonts w:ascii="Times New Roman" w:hAnsi="Times New Roman" w:cs="Times New Roman"/>
              <w:color w:val="auto"/>
              <w:sz w:val="22"/>
              <w:szCs w:val="22"/>
              <w:lang w:val="en-US"/>
            </w:rPr>
          </w:rPrChange>
        </w:rPr>
        <w:t xml:space="preserve"> avoiding the term “intermediate” and the associated confusion. Results in ZMUs may either not be reported </w:t>
      </w:r>
      <w:ins w:id="454" w:author="Nicolas Blöchliger" w:date="2016-10-06T09:04:00Z">
        <w:r w:rsidR="00FF761C" w:rsidRPr="00C44097">
          <w:rPr>
            <w:rFonts w:ascii="Times New Roman" w:hAnsi="Times New Roman" w:cs="Times New Roman"/>
            <w:color w:val="auto"/>
            <w:sz w:val="22"/>
            <w:szCs w:val="22"/>
            <w:lang w:val="en-GB"/>
            <w:rPrChange w:id="455" w:author="Nicolas Blöchliger" w:date="2016-10-06T09:29:00Z">
              <w:rPr>
                <w:rFonts w:ascii="Times New Roman" w:hAnsi="Times New Roman" w:cs="Times New Roman"/>
                <w:color w:val="auto"/>
                <w:sz w:val="22"/>
                <w:szCs w:val="22"/>
                <w:lang w:val="en-US"/>
              </w:rPr>
            </w:rPrChange>
          </w:rPr>
          <w:t xml:space="preserve">at all </w:t>
        </w:r>
      </w:ins>
      <w:r w:rsidR="0039501A" w:rsidRPr="00C44097">
        <w:rPr>
          <w:rFonts w:ascii="Times New Roman" w:hAnsi="Times New Roman" w:cs="Times New Roman"/>
          <w:color w:val="auto"/>
          <w:sz w:val="22"/>
          <w:szCs w:val="22"/>
          <w:lang w:val="en-GB"/>
          <w:rPrChange w:id="456" w:author="Nicolas Blöchliger" w:date="2016-10-06T09:29:00Z">
            <w:rPr>
              <w:rFonts w:ascii="Times New Roman" w:hAnsi="Times New Roman" w:cs="Times New Roman"/>
              <w:color w:val="auto"/>
              <w:sz w:val="22"/>
              <w:szCs w:val="22"/>
              <w:lang w:val="en-US"/>
            </w:rPr>
          </w:rPrChange>
        </w:rPr>
        <w:t xml:space="preserve">or </w:t>
      </w:r>
      <w:del w:id="457" w:author="Nicolas Blöchliger" w:date="2016-10-06T09:04:00Z">
        <w:r w:rsidR="0039501A" w:rsidRPr="00C44097" w:rsidDel="00FF761C">
          <w:rPr>
            <w:rFonts w:ascii="Times New Roman" w:hAnsi="Times New Roman" w:cs="Times New Roman"/>
            <w:color w:val="auto"/>
            <w:sz w:val="22"/>
            <w:szCs w:val="22"/>
            <w:lang w:val="en-GB"/>
            <w:rPrChange w:id="458" w:author="Nicolas Blöchliger" w:date="2016-10-06T09:29:00Z">
              <w:rPr>
                <w:rFonts w:ascii="Times New Roman" w:hAnsi="Times New Roman" w:cs="Times New Roman"/>
                <w:color w:val="auto"/>
                <w:sz w:val="22"/>
                <w:szCs w:val="22"/>
                <w:lang w:val="en-US"/>
              </w:rPr>
            </w:rPrChange>
          </w:rPr>
          <w:delText xml:space="preserve">can </w:delText>
        </w:r>
      </w:del>
      <w:r w:rsidR="0039501A" w:rsidRPr="00C44097">
        <w:rPr>
          <w:rFonts w:ascii="Times New Roman" w:hAnsi="Times New Roman" w:cs="Times New Roman"/>
          <w:color w:val="auto"/>
          <w:sz w:val="22"/>
          <w:szCs w:val="22"/>
          <w:lang w:val="en-GB"/>
          <w:rPrChange w:id="459" w:author="Nicolas Blöchliger" w:date="2016-10-06T09:29:00Z">
            <w:rPr>
              <w:rFonts w:ascii="Times New Roman" w:hAnsi="Times New Roman" w:cs="Times New Roman"/>
              <w:color w:val="auto"/>
              <w:sz w:val="22"/>
              <w:szCs w:val="22"/>
              <w:lang w:val="en-US"/>
            </w:rPr>
          </w:rPrChange>
        </w:rPr>
        <w:t xml:space="preserve">be reported as resistant depending on the regional epidemiology and antibiotic policy in </w:t>
      </w:r>
      <w:del w:id="460" w:author="Nicolas Blöchliger" w:date="2016-10-06T09:05:00Z">
        <w:r w:rsidR="0039501A" w:rsidRPr="00C44097" w:rsidDel="00FF761C">
          <w:rPr>
            <w:rFonts w:ascii="Times New Roman" w:hAnsi="Times New Roman" w:cs="Times New Roman"/>
            <w:color w:val="auto"/>
            <w:sz w:val="22"/>
            <w:szCs w:val="22"/>
            <w:lang w:val="en-GB"/>
            <w:rPrChange w:id="461" w:author="Nicolas Blöchliger" w:date="2016-10-06T09:29:00Z">
              <w:rPr>
                <w:rFonts w:ascii="Times New Roman" w:hAnsi="Times New Roman" w:cs="Times New Roman"/>
                <w:color w:val="auto"/>
                <w:sz w:val="22"/>
                <w:szCs w:val="22"/>
                <w:lang w:val="en-US"/>
              </w:rPr>
            </w:rPrChange>
          </w:rPr>
          <w:delText xml:space="preserve">a </w:delText>
        </w:r>
      </w:del>
      <w:ins w:id="462" w:author="Nicolas Blöchliger" w:date="2016-10-06T09:05:00Z">
        <w:r w:rsidR="00FF761C" w:rsidRPr="00C44097">
          <w:rPr>
            <w:rFonts w:ascii="Times New Roman" w:hAnsi="Times New Roman" w:cs="Times New Roman"/>
            <w:color w:val="auto"/>
            <w:sz w:val="22"/>
            <w:szCs w:val="22"/>
            <w:lang w:val="en-GB"/>
            <w:rPrChange w:id="463" w:author="Nicolas Blöchliger" w:date="2016-10-06T09:29:00Z">
              <w:rPr>
                <w:rFonts w:ascii="Times New Roman" w:hAnsi="Times New Roman" w:cs="Times New Roman"/>
                <w:color w:val="auto"/>
                <w:sz w:val="22"/>
                <w:szCs w:val="22"/>
                <w:lang w:val="en-US"/>
              </w:rPr>
            </w:rPrChange>
          </w:rPr>
          <w:t>the</w:t>
        </w:r>
        <w:r w:rsidR="00FF761C" w:rsidRPr="00C44097">
          <w:rPr>
            <w:rFonts w:ascii="Times New Roman" w:hAnsi="Times New Roman" w:cs="Times New Roman"/>
            <w:color w:val="auto"/>
            <w:sz w:val="22"/>
            <w:szCs w:val="22"/>
            <w:lang w:val="en-GB"/>
            <w:rPrChange w:id="464" w:author="Nicolas Blöchliger" w:date="2016-10-06T09:29:00Z">
              <w:rPr>
                <w:rFonts w:ascii="Times New Roman" w:hAnsi="Times New Roman" w:cs="Times New Roman"/>
                <w:color w:val="auto"/>
                <w:sz w:val="22"/>
                <w:szCs w:val="22"/>
                <w:lang w:val="en-US"/>
              </w:rPr>
            </w:rPrChange>
          </w:rPr>
          <w:t xml:space="preserve"> </w:t>
        </w:r>
      </w:ins>
      <w:r w:rsidR="0039501A" w:rsidRPr="00C44097">
        <w:rPr>
          <w:rFonts w:ascii="Times New Roman" w:hAnsi="Times New Roman" w:cs="Times New Roman"/>
          <w:color w:val="auto"/>
          <w:sz w:val="22"/>
          <w:szCs w:val="22"/>
          <w:lang w:val="en-GB"/>
          <w:rPrChange w:id="465" w:author="Nicolas Blöchliger" w:date="2016-10-06T09:29:00Z">
            <w:rPr>
              <w:rFonts w:ascii="Times New Roman" w:hAnsi="Times New Roman" w:cs="Times New Roman"/>
              <w:color w:val="auto"/>
              <w:sz w:val="22"/>
              <w:szCs w:val="22"/>
              <w:lang w:val="en-US"/>
            </w:rPr>
          </w:rPrChange>
        </w:rPr>
        <w:t>given medical setting</w:t>
      </w:r>
      <w:r w:rsidR="00ED2B98" w:rsidRPr="00C44097">
        <w:rPr>
          <w:rFonts w:ascii="Times New Roman" w:hAnsi="Times New Roman" w:cs="Times New Roman"/>
          <w:color w:val="auto"/>
          <w:sz w:val="22"/>
          <w:szCs w:val="22"/>
          <w:lang w:val="en-GB"/>
          <w:rPrChange w:id="466" w:author="Nicolas Blöchliger" w:date="2016-10-06T09:29:00Z">
            <w:rPr>
              <w:rFonts w:ascii="Times New Roman" w:hAnsi="Times New Roman" w:cs="Times New Roman"/>
              <w:color w:val="auto"/>
              <w:sz w:val="22"/>
              <w:szCs w:val="22"/>
              <w:lang w:val="en-US"/>
            </w:rPr>
          </w:rPrChange>
        </w:rPr>
        <w:t xml:space="preserve"> (</w:t>
      </w:r>
      <w:proofErr w:type="spellStart"/>
      <w:r w:rsidR="00ED2B98" w:rsidRPr="00C44097">
        <w:rPr>
          <w:rFonts w:ascii="Times New Roman" w:hAnsi="Times New Roman" w:cs="Times New Roman"/>
          <w:color w:val="auto"/>
          <w:sz w:val="22"/>
          <w:szCs w:val="22"/>
          <w:highlight w:val="cyan"/>
          <w:lang w:val="en-GB"/>
          <w:rPrChange w:id="467" w:author="Nicolas Blöchliger" w:date="2016-10-06T09:29:00Z">
            <w:rPr>
              <w:rFonts w:ascii="Times New Roman" w:hAnsi="Times New Roman" w:cs="Times New Roman"/>
              <w:color w:val="auto"/>
              <w:sz w:val="22"/>
              <w:szCs w:val="22"/>
              <w:highlight w:val="cyan"/>
              <w:lang w:val="en-US"/>
            </w:rPr>
          </w:rPrChange>
        </w:rPr>
        <w:t>Valsesia</w:t>
      </w:r>
      <w:proofErr w:type="spellEnd"/>
      <w:r w:rsidR="00ED2B98" w:rsidRPr="00C44097">
        <w:rPr>
          <w:rFonts w:ascii="Times New Roman" w:hAnsi="Times New Roman" w:cs="Times New Roman"/>
          <w:color w:val="auto"/>
          <w:sz w:val="22"/>
          <w:szCs w:val="22"/>
          <w:highlight w:val="cyan"/>
          <w:lang w:val="en-GB"/>
          <w:rPrChange w:id="468" w:author="Nicolas Blöchliger" w:date="2016-10-06T09:29:00Z">
            <w:rPr>
              <w:rFonts w:ascii="Times New Roman" w:hAnsi="Times New Roman" w:cs="Times New Roman"/>
              <w:color w:val="auto"/>
              <w:sz w:val="22"/>
              <w:szCs w:val="22"/>
              <w:highlight w:val="cyan"/>
              <w:lang w:val="en-US"/>
            </w:rPr>
          </w:rPrChange>
        </w:rPr>
        <w:t>??</w:t>
      </w:r>
      <w:r w:rsidR="00ED2B98" w:rsidRPr="00C44097">
        <w:rPr>
          <w:rFonts w:ascii="Times New Roman" w:hAnsi="Times New Roman" w:cs="Times New Roman"/>
          <w:color w:val="auto"/>
          <w:sz w:val="22"/>
          <w:szCs w:val="22"/>
          <w:lang w:val="en-GB"/>
          <w:rPrChange w:id="469" w:author="Nicolas Blöchliger" w:date="2016-10-06T09:29:00Z">
            <w:rPr>
              <w:rFonts w:ascii="Times New Roman" w:hAnsi="Times New Roman" w:cs="Times New Roman"/>
              <w:color w:val="auto"/>
              <w:sz w:val="22"/>
              <w:szCs w:val="22"/>
              <w:lang w:val="en-US"/>
            </w:rPr>
          </w:rPrChange>
        </w:rPr>
        <w:t>)</w:t>
      </w:r>
      <w:r w:rsidR="0039501A" w:rsidRPr="00C44097">
        <w:rPr>
          <w:rFonts w:ascii="Times New Roman" w:hAnsi="Times New Roman" w:cs="Times New Roman"/>
          <w:color w:val="auto"/>
          <w:sz w:val="22"/>
          <w:szCs w:val="22"/>
          <w:lang w:val="en-GB"/>
          <w:rPrChange w:id="470" w:author="Nicolas Blöchliger" w:date="2016-10-06T09:29:00Z">
            <w:rPr>
              <w:rFonts w:ascii="Times New Roman" w:hAnsi="Times New Roman" w:cs="Times New Roman"/>
              <w:color w:val="auto"/>
              <w:sz w:val="22"/>
              <w:szCs w:val="22"/>
              <w:lang w:val="en-US"/>
            </w:rPr>
          </w:rPrChange>
        </w:rPr>
        <w:t xml:space="preserve">.  </w:t>
      </w:r>
    </w:p>
    <w:p w:rsidR="00F91050" w:rsidRPr="00C44097" w:rsidRDefault="00921B5F" w:rsidP="00DD36B8">
      <w:pPr>
        <w:spacing w:line="480" w:lineRule="auto"/>
        <w:ind w:left="180" w:firstLine="180"/>
        <w:jc w:val="both"/>
        <w:rPr>
          <w:rFonts w:ascii="Times New Roman" w:hAnsi="Times New Roman" w:cs="Times New Roman"/>
          <w:lang w:val="en-GB"/>
          <w:rPrChange w:id="471" w:author="Nicolas Blöchliger" w:date="2016-10-06T09:29:00Z">
            <w:rPr>
              <w:rFonts w:ascii="Times New Roman" w:hAnsi="Times New Roman" w:cs="Times New Roman"/>
              <w:lang w:val="en-US"/>
            </w:rPr>
          </w:rPrChange>
        </w:rPr>
      </w:pPr>
      <w:ins w:id="472" w:author="Michael Hombach" w:date="2016-09-29T10:52:00Z">
        <w:r w:rsidRPr="00C44097">
          <w:rPr>
            <w:rFonts w:ascii="Times New Roman" w:hAnsi="Times New Roman" w:cs="Times New Roman"/>
            <w:lang w:val="en-GB"/>
            <w:rPrChange w:id="473" w:author="Nicolas Blöchliger" w:date="2016-10-06T09:29:00Z">
              <w:rPr>
                <w:rFonts w:ascii="Times New Roman" w:hAnsi="Times New Roman" w:cs="Times New Roman"/>
                <w:lang w:val="en-US"/>
              </w:rPr>
            </w:rPrChange>
          </w:rPr>
          <w:t xml:space="preserve">In a companion article we have described a new method that allows </w:t>
        </w:r>
      </w:ins>
      <w:ins w:id="474" w:author="Michael Hombach" w:date="2016-09-29T10:55:00Z">
        <w:r w:rsidR="004F6D78" w:rsidRPr="00C44097">
          <w:rPr>
            <w:rFonts w:ascii="Times New Roman" w:hAnsi="Times New Roman" w:cs="Times New Roman"/>
            <w:lang w:val="en-GB"/>
            <w:rPrChange w:id="475" w:author="Nicolas Blöchliger" w:date="2016-10-06T09:29:00Z">
              <w:rPr>
                <w:rFonts w:ascii="Times New Roman" w:hAnsi="Times New Roman" w:cs="Times New Roman"/>
                <w:lang w:val="en-US"/>
              </w:rPr>
            </w:rPrChange>
          </w:rPr>
          <w:t>comparing</w:t>
        </w:r>
      </w:ins>
      <w:ins w:id="476" w:author="Michael Hombach" w:date="2016-09-29T10:52:00Z">
        <w:r w:rsidRPr="00C44097">
          <w:rPr>
            <w:rFonts w:ascii="Times New Roman" w:hAnsi="Times New Roman" w:cs="Times New Roman"/>
            <w:lang w:val="en-GB"/>
            <w:rPrChange w:id="477" w:author="Nicolas Blöchliger" w:date="2016-10-06T09:29:00Z">
              <w:rPr>
                <w:rFonts w:ascii="Times New Roman" w:hAnsi="Times New Roman" w:cs="Times New Roman"/>
                <w:lang w:val="en-US"/>
              </w:rPr>
            </w:rPrChange>
          </w:rPr>
          <w:t xml:space="preserve"> CBPs and CBP changes with respect to associated forecast probabilities for clinical categories </w:t>
        </w:r>
      </w:ins>
      <w:del w:id="478" w:author="Michael Hombach" w:date="2016-09-29T10:52:00Z">
        <w:r w:rsidR="006464B9" w:rsidRPr="00C44097" w:rsidDel="00921B5F">
          <w:rPr>
            <w:rFonts w:ascii="Times New Roman" w:hAnsi="Times New Roman" w:cs="Times New Roman"/>
            <w:lang w:val="en-GB"/>
            <w:rPrChange w:id="479" w:author="Nicolas Blöchliger" w:date="2016-10-06T09:29:00Z">
              <w:rPr>
                <w:rFonts w:ascii="Times New Roman" w:hAnsi="Times New Roman" w:cs="Times New Roman"/>
                <w:lang w:val="en-US"/>
              </w:rPr>
            </w:rPrChange>
          </w:rPr>
          <w:delText xml:space="preserve">In the companion of this manuscript </w:delText>
        </w:r>
      </w:del>
      <w:r w:rsidR="006464B9" w:rsidRPr="00C44097">
        <w:rPr>
          <w:rFonts w:ascii="Times New Roman" w:hAnsi="Times New Roman" w:cs="Times New Roman"/>
          <w:lang w:val="en-GB"/>
          <w:rPrChange w:id="480" w:author="Nicolas Blöchliger" w:date="2016-10-06T09:29:00Z">
            <w:rPr>
              <w:rFonts w:ascii="Times New Roman" w:hAnsi="Times New Roman" w:cs="Times New Roman"/>
              <w:lang w:val="en-US"/>
            </w:rPr>
          </w:rPrChange>
        </w:rPr>
        <w:t>(</w:t>
      </w:r>
      <w:r w:rsidR="006464B9" w:rsidRPr="00C44097">
        <w:rPr>
          <w:rFonts w:ascii="Times New Roman" w:hAnsi="Times New Roman" w:cs="Times New Roman"/>
          <w:highlight w:val="cyan"/>
          <w:lang w:val="en-GB"/>
          <w:rPrChange w:id="481" w:author="Nicolas Blöchliger" w:date="2016-10-06T09:29:00Z">
            <w:rPr>
              <w:rFonts w:ascii="Times New Roman" w:hAnsi="Times New Roman" w:cs="Times New Roman"/>
              <w:highlight w:val="cyan"/>
              <w:lang w:val="en-US"/>
            </w:rPr>
          </w:rPrChange>
        </w:rPr>
        <w:t>CIT</w:t>
      </w:r>
      <w:r w:rsidR="006464B9" w:rsidRPr="00C44097">
        <w:rPr>
          <w:rFonts w:ascii="Times New Roman" w:hAnsi="Times New Roman" w:cs="Times New Roman"/>
          <w:lang w:val="en-GB"/>
          <w:rPrChange w:id="482" w:author="Nicolas Blöchliger" w:date="2016-10-06T09:29:00Z">
            <w:rPr>
              <w:rFonts w:ascii="Times New Roman" w:hAnsi="Times New Roman" w:cs="Times New Roman"/>
              <w:lang w:val="en-US"/>
            </w:rPr>
          </w:rPrChange>
        </w:rPr>
        <w:t>)</w:t>
      </w:r>
      <w:ins w:id="483" w:author="Michael Hombach" w:date="2016-09-29T10:52:00Z">
        <w:r w:rsidRPr="00C44097">
          <w:rPr>
            <w:rFonts w:ascii="Times New Roman" w:hAnsi="Times New Roman" w:cs="Times New Roman"/>
            <w:lang w:val="en-GB"/>
            <w:rPrChange w:id="484" w:author="Nicolas Blöchliger" w:date="2016-10-06T09:29:00Z">
              <w:rPr>
                <w:rFonts w:ascii="Times New Roman" w:hAnsi="Times New Roman" w:cs="Times New Roman"/>
                <w:lang w:val="en-US"/>
              </w:rPr>
            </w:rPrChange>
          </w:rPr>
          <w:t>.</w:t>
        </w:r>
      </w:ins>
      <w:r w:rsidR="006464B9" w:rsidRPr="00C44097">
        <w:rPr>
          <w:rFonts w:ascii="Times New Roman" w:hAnsi="Times New Roman" w:cs="Times New Roman"/>
          <w:lang w:val="en-GB"/>
          <w:rPrChange w:id="485" w:author="Nicolas Blöchliger" w:date="2016-10-06T09:29:00Z">
            <w:rPr>
              <w:rFonts w:ascii="Times New Roman" w:hAnsi="Times New Roman" w:cs="Times New Roman"/>
              <w:lang w:val="en-US"/>
            </w:rPr>
          </w:rPrChange>
        </w:rPr>
        <w:t xml:space="preserve"> </w:t>
      </w:r>
      <w:del w:id="486" w:author="Michael Hombach" w:date="2016-09-29T10:53:00Z">
        <w:r w:rsidR="006464B9" w:rsidRPr="00C44097" w:rsidDel="00921B5F">
          <w:rPr>
            <w:rFonts w:ascii="Times New Roman" w:hAnsi="Times New Roman" w:cs="Times New Roman"/>
            <w:lang w:val="en-GB"/>
            <w:rPrChange w:id="487" w:author="Nicolas Blöchliger" w:date="2016-10-06T09:29:00Z">
              <w:rPr>
                <w:rFonts w:ascii="Times New Roman" w:hAnsi="Times New Roman" w:cs="Times New Roman"/>
                <w:lang w:val="en-US"/>
              </w:rPr>
            </w:rPrChange>
          </w:rPr>
          <w:delText>we described</w:delText>
        </w:r>
        <w:r w:rsidR="0039501A" w:rsidRPr="00C44097" w:rsidDel="00921B5F">
          <w:rPr>
            <w:rFonts w:ascii="Times New Roman" w:hAnsi="Times New Roman" w:cs="Times New Roman"/>
            <w:lang w:val="en-GB"/>
            <w:rPrChange w:id="488" w:author="Nicolas Blöchliger" w:date="2016-10-06T09:29:00Z">
              <w:rPr>
                <w:rFonts w:ascii="Times New Roman" w:hAnsi="Times New Roman" w:cs="Times New Roman"/>
                <w:lang w:val="en-US"/>
              </w:rPr>
            </w:rPrChange>
          </w:rPr>
          <w:delText xml:space="preserve"> a</w:delText>
        </w:r>
      </w:del>
      <w:ins w:id="489" w:author="Michael Hombach" w:date="2016-09-29T10:53:00Z">
        <w:r w:rsidRPr="00C44097">
          <w:rPr>
            <w:rFonts w:ascii="Times New Roman" w:hAnsi="Times New Roman" w:cs="Times New Roman"/>
            <w:lang w:val="en-GB"/>
            <w:rPrChange w:id="490" w:author="Nicolas Blöchliger" w:date="2016-10-06T09:29:00Z">
              <w:rPr>
                <w:rFonts w:ascii="Times New Roman" w:hAnsi="Times New Roman" w:cs="Times New Roman"/>
                <w:lang w:val="en-US"/>
              </w:rPr>
            </w:rPrChange>
          </w:rPr>
          <w:t>The</w:t>
        </w:r>
      </w:ins>
      <w:r w:rsidR="0039501A" w:rsidRPr="00C44097">
        <w:rPr>
          <w:rFonts w:ascii="Times New Roman" w:hAnsi="Times New Roman" w:cs="Times New Roman"/>
          <w:lang w:val="en-GB"/>
          <w:rPrChange w:id="491" w:author="Nicolas Blöchliger" w:date="2016-10-06T09:29:00Z">
            <w:rPr>
              <w:rFonts w:ascii="Times New Roman" w:hAnsi="Times New Roman" w:cs="Times New Roman"/>
              <w:lang w:val="en-US"/>
            </w:rPr>
          </w:rPrChange>
        </w:rPr>
        <w:t xml:space="preserve"> n</w:t>
      </w:r>
      <w:r w:rsidR="00A9200A" w:rsidRPr="00C44097">
        <w:rPr>
          <w:rFonts w:ascii="Times New Roman" w:hAnsi="Times New Roman" w:cs="Times New Roman"/>
          <w:lang w:val="en-GB"/>
          <w:rPrChange w:id="492" w:author="Nicolas Blöchliger" w:date="2016-10-06T09:29:00Z">
            <w:rPr>
              <w:rFonts w:ascii="Times New Roman" w:hAnsi="Times New Roman" w:cs="Times New Roman"/>
              <w:lang w:val="en-US"/>
            </w:rPr>
          </w:rPrChange>
        </w:rPr>
        <w:t>ew tool</w:t>
      </w:r>
      <w:ins w:id="493" w:author="Michael Hombach" w:date="2016-09-29T10:53:00Z">
        <w:r w:rsidRPr="00C44097">
          <w:rPr>
            <w:rFonts w:ascii="Times New Roman" w:hAnsi="Times New Roman" w:cs="Times New Roman"/>
            <w:lang w:val="en-GB"/>
            <w:rPrChange w:id="494" w:author="Nicolas Blöchliger" w:date="2016-10-06T09:29:00Z">
              <w:rPr>
                <w:rFonts w:ascii="Times New Roman" w:hAnsi="Times New Roman" w:cs="Times New Roman"/>
                <w:lang w:val="en-US"/>
              </w:rPr>
            </w:rPrChange>
          </w:rPr>
          <w:t>, which we named “HOMER” (Helper for Optimizing Major Error Rates)</w:t>
        </w:r>
      </w:ins>
      <w:r w:rsidR="00A9200A" w:rsidRPr="00C44097">
        <w:rPr>
          <w:rFonts w:ascii="Times New Roman" w:hAnsi="Times New Roman" w:cs="Times New Roman"/>
          <w:lang w:val="en-GB"/>
          <w:rPrChange w:id="495" w:author="Nicolas Blöchliger" w:date="2016-10-06T09:29:00Z">
            <w:rPr>
              <w:rFonts w:ascii="Times New Roman" w:hAnsi="Times New Roman" w:cs="Times New Roman"/>
              <w:lang w:val="en-US"/>
            </w:rPr>
          </w:rPrChange>
        </w:rPr>
        <w:t xml:space="preserve"> </w:t>
      </w:r>
      <w:del w:id="496" w:author="Michael Hombach" w:date="2016-09-29T10:53:00Z">
        <w:r w:rsidR="00A9200A" w:rsidRPr="00C44097" w:rsidDel="00921B5F">
          <w:rPr>
            <w:rFonts w:ascii="Times New Roman" w:hAnsi="Times New Roman" w:cs="Times New Roman"/>
            <w:lang w:val="en-GB"/>
            <w:rPrChange w:id="497" w:author="Nicolas Blöchliger" w:date="2016-10-06T09:29:00Z">
              <w:rPr>
                <w:rFonts w:ascii="Times New Roman" w:hAnsi="Times New Roman" w:cs="Times New Roman"/>
                <w:lang w:val="en-US"/>
              </w:rPr>
            </w:rPrChange>
          </w:rPr>
          <w:delText>for calculating SIR-classification error rates</w:delText>
        </w:r>
        <w:r w:rsidR="0039501A" w:rsidRPr="00C44097" w:rsidDel="00921B5F">
          <w:rPr>
            <w:rFonts w:ascii="Times New Roman" w:hAnsi="Times New Roman" w:cs="Times New Roman"/>
            <w:lang w:val="en-GB"/>
            <w:rPrChange w:id="498" w:author="Nicolas Blöchliger" w:date="2016-10-06T09:29:00Z">
              <w:rPr>
                <w:rFonts w:ascii="Times New Roman" w:hAnsi="Times New Roman" w:cs="Times New Roman"/>
                <w:lang w:val="en-US"/>
              </w:rPr>
            </w:rPrChange>
          </w:rPr>
          <w:delText xml:space="preserve"> that c</w:delText>
        </w:r>
        <w:r w:rsidR="00A9200A" w:rsidRPr="00C44097" w:rsidDel="00921B5F">
          <w:rPr>
            <w:rFonts w:ascii="Times New Roman" w:hAnsi="Times New Roman" w:cs="Times New Roman"/>
            <w:lang w:val="en-GB"/>
            <w:rPrChange w:id="499" w:author="Nicolas Blöchliger" w:date="2016-10-06T09:29:00Z">
              <w:rPr>
                <w:rFonts w:ascii="Times New Roman" w:hAnsi="Times New Roman" w:cs="Times New Roman"/>
                <w:lang w:val="en-US"/>
              </w:rPr>
            </w:rPrChange>
          </w:rPr>
          <w:delText xml:space="preserve">ontains </w:delText>
        </w:r>
      </w:del>
      <w:ins w:id="500" w:author="Michael Hombach" w:date="2016-09-29T10:53:00Z">
        <w:r w:rsidRPr="00C44097">
          <w:rPr>
            <w:rFonts w:ascii="Times New Roman" w:hAnsi="Times New Roman" w:cs="Times New Roman"/>
            <w:lang w:val="en-GB"/>
            <w:rPrChange w:id="501" w:author="Nicolas Blöchliger" w:date="2016-10-06T09:29:00Z">
              <w:rPr>
                <w:rFonts w:ascii="Times New Roman" w:hAnsi="Times New Roman" w:cs="Times New Roman"/>
                <w:lang w:val="en-US"/>
              </w:rPr>
            </w:rPrChange>
          </w:rPr>
          <w:t xml:space="preserve">takes into account </w:t>
        </w:r>
      </w:ins>
      <w:commentRangeStart w:id="502"/>
      <w:del w:id="503" w:author="Peter Keller" w:date="2016-09-17T21:19:00Z">
        <w:r w:rsidR="00A9200A" w:rsidRPr="00C44097" w:rsidDel="00BA16BD">
          <w:rPr>
            <w:rFonts w:ascii="Times New Roman" w:hAnsi="Times New Roman" w:cs="Times New Roman"/>
            <w:lang w:val="en-GB"/>
            <w:rPrChange w:id="504" w:author="Nicolas Blöchliger" w:date="2016-10-06T09:29:00Z">
              <w:rPr>
                <w:rFonts w:ascii="Times New Roman" w:hAnsi="Times New Roman" w:cs="Times New Roman"/>
                <w:lang w:val="en-US"/>
              </w:rPr>
            </w:rPrChange>
          </w:rPr>
          <w:delText xml:space="preserve">both </w:delText>
        </w:r>
      </w:del>
      <w:commentRangeEnd w:id="502"/>
      <w:r w:rsidR="00BA16BD" w:rsidRPr="00C44097">
        <w:rPr>
          <w:rStyle w:val="CommentReference"/>
          <w:lang w:val="en-GB"/>
          <w:rPrChange w:id="505" w:author="Nicolas Blöchliger" w:date="2016-10-06T09:29:00Z">
            <w:rPr>
              <w:rStyle w:val="CommentReference"/>
            </w:rPr>
          </w:rPrChange>
        </w:rPr>
        <w:commentReference w:id="502"/>
      </w:r>
      <w:r w:rsidR="00A9200A" w:rsidRPr="00C44097">
        <w:rPr>
          <w:rFonts w:ascii="Times New Roman" w:hAnsi="Times New Roman" w:cs="Times New Roman"/>
          <w:lang w:val="en-GB"/>
          <w:rPrChange w:id="506" w:author="Nicolas Blöchliger" w:date="2016-10-06T09:29:00Z">
            <w:rPr>
              <w:rFonts w:ascii="Times New Roman" w:hAnsi="Times New Roman" w:cs="Times New Roman"/>
              <w:lang w:val="en-US"/>
            </w:rPr>
          </w:rPrChange>
        </w:rPr>
        <w:t>technical variation</w:t>
      </w:r>
      <w:ins w:id="507" w:author="Peter Keller" w:date="2016-09-17T21:19:00Z">
        <w:r w:rsidR="00BA16BD" w:rsidRPr="00C44097">
          <w:rPr>
            <w:rFonts w:ascii="Times New Roman" w:hAnsi="Times New Roman" w:cs="Times New Roman"/>
            <w:lang w:val="en-GB"/>
            <w:rPrChange w:id="508" w:author="Nicolas Blöchliger" w:date="2016-10-06T09:29:00Z">
              <w:rPr>
                <w:rFonts w:ascii="Times New Roman" w:hAnsi="Times New Roman" w:cs="Times New Roman"/>
                <w:lang w:val="en-US"/>
              </w:rPr>
            </w:rPrChange>
          </w:rPr>
          <w:t>,</w:t>
        </w:r>
      </w:ins>
      <w:r w:rsidR="00A9200A" w:rsidRPr="00C44097">
        <w:rPr>
          <w:rFonts w:ascii="Times New Roman" w:hAnsi="Times New Roman" w:cs="Times New Roman"/>
          <w:lang w:val="en-GB"/>
          <w:rPrChange w:id="509" w:author="Nicolas Blöchliger" w:date="2016-10-06T09:29:00Z">
            <w:rPr>
              <w:rFonts w:ascii="Times New Roman" w:hAnsi="Times New Roman" w:cs="Times New Roman"/>
              <w:lang w:val="en-US"/>
            </w:rPr>
          </w:rPrChange>
        </w:rPr>
        <w:t xml:space="preserve"> </w:t>
      </w:r>
      <w:del w:id="510" w:author="Peter Keller" w:date="2016-09-17T21:19:00Z">
        <w:r w:rsidR="0039501A" w:rsidRPr="00C44097" w:rsidDel="00BA16BD">
          <w:rPr>
            <w:rFonts w:ascii="Times New Roman" w:hAnsi="Times New Roman" w:cs="Times New Roman"/>
            <w:lang w:val="en-GB"/>
            <w:rPrChange w:id="511" w:author="Nicolas Blöchliger" w:date="2016-10-06T09:29:00Z">
              <w:rPr>
                <w:rFonts w:ascii="Times New Roman" w:hAnsi="Times New Roman" w:cs="Times New Roman"/>
                <w:lang w:val="en-US"/>
              </w:rPr>
            </w:rPrChange>
          </w:rPr>
          <w:delText>and</w:delText>
        </w:r>
      </w:del>
      <w:r w:rsidR="00A9200A" w:rsidRPr="00C44097">
        <w:rPr>
          <w:rFonts w:ascii="Times New Roman" w:hAnsi="Times New Roman" w:cs="Times New Roman"/>
          <w:lang w:val="en-GB"/>
          <w:rPrChange w:id="512" w:author="Nicolas Blöchliger" w:date="2016-10-06T09:29:00Z">
            <w:rPr>
              <w:rFonts w:ascii="Times New Roman" w:hAnsi="Times New Roman" w:cs="Times New Roman"/>
              <w:lang w:val="en-US"/>
            </w:rPr>
          </w:rPrChange>
        </w:rPr>
        <w:t xml:space="preserve"> biological</w:t>
      </w:r>
      <w:ins w:id="513" w:author="Michael Hombach" w:date="2016-09-29T10:53:00Z">
        <w:r w:rsidRPr="00C44097">
          <w:rPr>
            <w:rFonts w:ascii="Times New Roman" w:hAnsi="Times New Roman" w:cs="Times New Roman"/>
            <w:lang w:val="en-GB"/>
            <w:rPrChange w:id="514" w:author="Nicolas Blöchliger" w:date="2016-10-06T09:29:00Z">
              <w:rPr>
                <w:rFonts w:ascii="Times New Roman" w:hAnsi="Times New Roman" w:cs="Times New Roman"/>
                <w:lang w:val="en-US"/>
              </w:rPr>
            </w:rPrChange>
          </w:rPr>
          <w:t>,</w:t>
        </w:r>
      </w:ins>
      <w:r w:rsidR="00A9200A" w:rsidRPr="00C44097">
        <w:rPr>
          <w:rFonts w:ascii="Times New Roman" w:hAnsi="Times New Roman" w:cs="Times New Roman"/>
          <w:lang w:val="en-GB"/>
          <w:rPrChange w:id="515" w:author="Nicolas Blöchliger" w:date="2016-10-06T09:29:00Z">
            <w:rPr>
              <w:rFonts w:ascii="Times New Roman" w:hAnsi="Times New Roman" w:cs="Times New Roman"/>
              <w:lang w:val="en-US"/>
            </w:rPr>
          </w:rPrChange>
        </w:rPr>
        <w:t xml:space="preserve"> and </w:t>
      </w:r>
      <w:commentRangeStart w:id="516"/>
      <w:r w:rsidR="00A9200A" w:rsidRPr="00C44097">
        <w:rPr>
          <w:rFonts w:ascii="Times New Roman" w:hAnsi="Times New Roman" w:cs="Times New Roman"/>
          <w:lang w:val="en-GB"/>
          <w:rPrChange w:id="517" w:author="Nicolas Blöchliger" w:date="2016-10-06T09:29:00Z">
            <w:rPr>
              <w:rFonts w:ascii="Times New Roman" w:hAnsi="Times New Roman" w:cs="Times New Roman"/>
              <w:lang w:val="en-US"/>
            </w:rPr>
          </w:rPrChange>
        </w:rPr>
        <w:t xml:space="preserve">epidemiological </w:t>
      </w:r>
      <w:commentRangeEnd w:id="516"/>
      <w:r w:rsidR="00BA16BD" w:rsidRPr="00C44097">
        <w:rPr>
          <w:rStyle w:val="CommentReference"/>
          <w:lang w:val="en-GB"/>
          <w:rPrChange w:id="518" w:author="Nicolas Blöchliger" w:date="2016-10-06T09:29:00Z">
            <w:rPr>
              <w:rStyle w:val="CommentReference"/>
            </w:rPr>
          </w:rPrChange>
        </w:rPr>
        <w:commentReference w:id="516"/>
      </w:r>
      <w:r w:rsidR="00A9200A" w:rsidRPr="00C44097">
        <w:rPr>
          <w:rFonts w:ascii="Times New Roman" w:hAnsi="Times New Roman" w:cs="Times New Roman"/>
          <w:lang w:val="en-GB"/>
          <w:rPrChange w:id="519" w:author="Nicolas Blöchliger" w:date="2016-10-06T09:29:00Z">
            <w:rPr>
              <w:rFonts w:ascii="Times New Roman" w:hAnsi="Times New Roman" w:cs="Times New Roman"/>
              <w:lang w:val="en-US"/>
            </w:rPr>
          </w:rPrChange>
        </w:rPr>
        <w:t>factors</w:t>
      </w:r>
      <w:ins w:id="520" w:author="Michael Hombach" w:date="2016-09-29T10:54:00Z">
        <w:r w:rsidRPr="00C44097">
          <w:rPr>
            <w:rFonts w:ascii="Times New Roman" w:hAnsi="Times New Roman" w:cs="Times New Roman"/>
            <w:lang w:val="en-GB"/>
            <w:rPrChange w:id="521" w:author="Nicolas Blöchliger" w:date="2016-10-06T09:29:00Z">
              <w:rPr>
                <w:rFonts w:ascii="Times New Roman" w:hAnsi="Times New Roman" w:cs="Times New Roman"/>
                <w:lang w:val="en-US"/>
              </w:rPr>
            </w:rPrChange>
          </w:rPr>
          <w:t xml:space="preserve"> and is therefore suitable to study CBP </w:t>
        </w:r>
      </w:ins>
      <w:ins w:id="522" w:author="Michael Hombach" w:date="2016-09-29T10:56:00Z">
        <w:r w:rsidR="004F6D78" w:rsidRPr="00C44097">
          <w:rPr>
            <w:rFonts w:ascii="Times New Roman" w:hAnsi="Times New Roman" w:cs="Times New Roman"/>
            <w:lang w:val="en-GB"/>
            <w:rPrChange w:id="523" w:author="Nicolas Blöchliger" w:date="2016-10-06T09:29:00Z">
              <w:rPr>
                <w:rFonts w:ascii="Times New Roman" w:hAnsi="Times New Roman" w:cs="Times New Roman"/>
                <w:lang w:val="en-US"/>
              </w:rPr>
            </w:rPrChange>
          </w:rPr>
          <w:t>changes</w:t>
        </w:r>
      </w:ins>
      <w:ins w:id="524" w:author="Michael Hombach" w:date="2016-09-29T10:54:00Z">
        <w:r w:rsidRPr="00C44097">
          <w:rPr>
            <w:rFonts w:ascii="Times New Roman" w:hAnsi="Times New Roman" w:cs="Times New Roman"/>
            <w:lang w:val="en-GB"/>
            <w:rPrChange w:id="525" w:author="Nicolas Blöchliger" w:date="2016-10-06T09:29:00Z">
              <w:rPr>
                <w:rFonts w:ascii="Times New Roman" w:hAnsi="Times New Roman" w:cs="Times New Roman"/>
                <w:lang w:val="en-US"/>
              </w:rPr>
            </w:rPrChange>
          </w:rPr>
          <w:t xml:space="preserve"> </w:t>
        </w:r>
      </w:ins>
      <w:ins w:id="526" w:author="Michael Hombach" w:date="2016-09-29T10:56:00Z">
        <w:r w:rsidR="004F6D78" w:rsidRPr="00C44097">
          <w:rPr>
            <w:rFonts w:ascii="Times New Roman" w:hAnsi="Times New Roman" w:cs="Times New Roman"/>
            <w:lang w:val="en-GB"/>
            <w:rPrChange w:id="527" w:author="Nicolas Blöchliger" w:date="2016-10-06T09:29:00Z">
              <w:rPr>
                <w:rFonts w:ascii="Times New Roman" w:hAnsi="Times New Roman" w:cs="Times New Roman"/>
                <w:lang w:val="en-US"/>
              </w:rPr>
            </w:rPrChange>
          </w:rPr>
          <w:t>and</w:t>
        </w:r>
      </w:ins>
      <w:ins w:id="528" w:author="Michael Hombach" w:date="2016-09-29T10:54:00Z">
        <w:r w:rsidRPr="00C44097">
          <w:rPr>
            <w:rFonts w:ascii="Times New Roman" w:hAnsi="Times New Roman" w:cs="Times New Roman"/>
            <w:lang w:val="en-GB"/>
            <w:rPrChange w:id="529" w:author="Nicolas Blöchliger" w:date="2016-10-06T09:29:00Z">
              <w:rPr>
                <w:rFonts w:ascii="Times New Roman" w:hAnsi="Times New Roman" w:cs="Times New Roman"/>
                <w:lang w:val="en-US"/>
              </w:rPr>
            </w:rPrChange>
          </w:rPr>
          <w:t xml:space="preserve"> the introduction of ZMUs in individual epidemiological setting as well as in aggregated datasets.</w:t>
        </w:r>
      </w:ins>
      <w:del w:id="530" w:author="Michael Hombach" w:date="2016-09-29T10:53:00Z">
        <w:r w:rsidR="006464B9" w:rsidRPr="00C44097" w:rsidDel="00921B5F">
          <w:rPr>
            <w:rFonts w:ascii="Times New Roman" w:hAnsi="Times New Roman" w:cs="Times New Roman"/>
            <w:lang w:val="en-GB"/>
            <w:rPrChange w:id="531" w:author="Nicolas Blöchliger" w:date="2016-10-06T09:29:00Z">
              <w:rPr>
                <w:rFonts w:ascii="Times New Roman" w:hAnsi="Times New Roman" w:cs="Times New Roman"/>
                <w:lang w:val="en-US"/>
              </w:rPr>
            </w:rPrChange>
          </w:rPr>
          <w:delText>, which we named “HOMER” (Helper for Optimizing Major Error Rates)</w:delText>
        </w:r>
      </w:del>
      <w:r w:rsidR="0039501A" w:rsidRPr="00C44097">
        <w:rPr>
          <w:rFonts w:ascii="Times New Roman" w:hAnsi="Times New Roman" w:cs="Times New Roman"/>
          <w:lang w:val="en-GB"/>
          <w:rPrChange w:id="532" w:author="Nicolas Blöchliger" w:date="2016-10-06T09:29:00Z">
            <w:rPr>
              <w:rFonts w:ascii="Times New Roman" w:hAnsi="Times New Roman" w:cs="Times New Roman"/>
              <w:lang w:val="en-US"/>
            </w:rPr>
          </w:rPrChange>
        </w:rPr>
        <w:t>. In this</w:t>
      </w:r>
      <w:ins w:id="533" w:author="Michael Hombach" w:date="2016-09-29T10:55:00Z">
        <w:r w:rsidR="00CA78CE" w:rsidRPr="00C44097">
          <w:rPr>
            <w:rFonts w:ascii="Times New Roman" w:hAnsi="Times New Roman" w:cs="Times New Roman"/>
            <w:lang w:val="en-GB"/>
            <w:rPrChange w:id="534" w:author="Nicolas Blöchliger" w:date="2016-10-06T09:29:00Z">
              <w:rPr>
                <w:rFonts w:ascii="Times New Roman" w:hAnsi="Times New Roman" w:cs="Times New Roman"/>
                <w:lang w:val="en-US"/>
              </w:rPr>
            </w:rPrChange>
          </w:rPr>
          <w:t xml:space="preserve"> proof-of-</w:t>
        </w:r>
      </w:ins>
      <w:ins w:id="535" w:author="Michael Hombach" w:date="2016-09-29T10:56:00Z">
        <w:r w:rsidR="004F6D78" w:rsidRPr="00C44097">
          <w:rPr>
            <w:rFonts w:ascii="Times New Roman" w:hAnsi="Times New Roman" w:cs="Times New Roman"/>
            <w:lang w:val="en-GB"/>
            <w:rPrChange w:id="536" w:author="Nicolas Blöchliger" w:date="2016-10-06T09:29:00Z">
              <w:rPr>
                <w:rFonts w:ascii="Times New Roman" w:hAnsi="Times New Roman" w:cs="Times New Roman"/>
                <w:lang w:val="en-US"/>
              </w:rPr>
            </w:rPrChange>
          </w:rPr>
          <w:t>principle</w:t>
        </w:r>
      </w:ins>
      <w:r w:rsidR="0039501A" w:rsidRPr="00C44097">
        <w:rPr>
          <w:rFonts w:ascii="Times New Roman" w:hAnsi="Times New Roman" w:cs="Times New Roman"/>
          <w:lang w:val="en-GB"/>
          <w:rPrChange w:id="537" w:author="Nicolas Blöchliger" w:date="2016-10-06T09:29:00Z">
            <w:rPr>
              <w:rFonts w:ascii="Times New Roman" w:hAnsi="Times New Roman" w:cs="Times New Roman"/>
              <w:lang w:val="en-US"/>
            </w:rPr>
          </w:rPrChange>
        </w:rPr>
        <w:t xml:space="preserve"> study </w:t>
      </w:r>
      <w:del w:id="538" w:author="Nicolas Blöchliger" w:date="2016-10-06T09:10:00Z">
        <w:r w:rsidR="0039501A" w:rsidRPr="00C44097" w:rsidDel="00FF761C">
          <w:rPr>
            <w:rFonts w:ascii="Times New Roman" w:hAnsi="Times New Roman" w:cs="Times New Roman"/>
            <w:lang w:val="en-GB"/>
            <w:rPrChange w:id="539" w:author="Nicolas Blöchliger" w:date="2016-10-06T09:29:00Z">
              <w:rPr>
                <w:rFonts w:ascii="Times New Roman" w:hAnsi="Times New Roman" w:cs="Times New Roman"/>
                <w:lang w:val="en-US"/>
              </w:rPr>
            </w:rPrChange>
          </w:rPr>
          <w:delText>we tested</w:delText>
        </w:r>
      </w:del>
      <w:ins w:id="540" w:author="Nicolas Blöchliger" w:date="2016-10-06T09:10:00Z">
        <w:r w:rsidR="00FF761C" w:rsidRPr="00C44097">
          <w:rPr>
            <w:rFonts w:ascii="Times New Roman" w:hAnsi="Times New Roman" w:cs="Times New Roman"/>
            <w:lang w:val="en-GB"/>
            <w:rPrChange w:id="541" w:author="Nicolas Blöchliger" w:date="2016-10-06T09:29:00Z">
              <w:rPr>
                <w:rFonts w:ascii="Times New Roman" w:hAnsi="Times New Roman" w:cs="Times New Roman"/>
                <w:lang w:val="en-US"/>
              </w:rPr>
            </w:rPrChange>
          </w:rPr>
          <w:t>use</w:t>
        </w:r>
      </w:ins>
      <w:r w:rsidR="0039501A" w:rsidRPr="00C44097">
        <w:rPr>
          <w:rFonts w:ascii="Times New Roman" w:hAnsi="Times New Roman" w:cs="Times New Roman"/>
          <w:lang w:val="en-GB"/>
          <w:rPrChange w:id="542" w:author="Nicolas Blöchliger" w:date="2016-10-06T09:29:00Z">
            <w:rPr>
              <w:rFonts w:ascii="Times New Roman" w:hAnsi="Times New Roman" w:cs="Times New Roman"/>
              <w:lang w:val="en-US"/>
            </w:rPr>
          </w:rPrChange>
        </w:rPr>
        <w:t xml:space="preserve"> </w:t>
      </w:r>
      <w:r w:rsidR="006464B9" w:rsidRPr="00C44097">
        <w:rPr>
          <w:rFonts w:ascii="Times New Roman" w:hAnsi="Times New Roman" w:cs="Times New Roman"/>
          <w:lang w:val="en-GB"/>
          <w:rPrChange w:id="543" w:author="Nicolas Blöchliger" w:date="2016-10-06T09:29:00Z">
            <w:rPr>
              <w:rFonts w:ascii="Times New Roman" w:hAnsi="Times New Roman" w:cs="Times New Roman"/>
              <w:lang w:val="en-US"/>
            </w:rPr>
          </w:rPrChange>
        </w:rPr>
        <w:t xml:space="preserve">HOMER </w:t>
      </w:r>
      <w:ins w:id="544" w:author="Nicolas Blöchliger" w:date="2016-10-06T09:11:00Z">
        <w:r w:rsidR="00FF761C" w:rsidRPr="00C44097">
          <w:rPr>
            <w:rFonts w:ascii="Times New Roman" w:hAnsi="Times New Roman" w:cs="Times New Roman"/>
            <w:lang w:val="en-GB"/>
            <w:rPrChange w:id="545" w:author="Nicolas Blöchliger" w:date="2016-10-06T09:29:00Z">
              <w:rPr>
                <w:rFonts w:ascii="Times New Roman" w:hAnsi="Times New Roman" w:cs="Times New Roman"/>
                <w:lang w:val="en-US"/>
              </w:rPr>
            </w:rPrChange>
          </w:rPr>
          <w:t xml:space="preserve">to </w:t>
        </w:r>
      </w:ins>
      <w:ins w:id="546" w:author="Nicolas Blöchliger" w:date="2016-10-06T09:12:00Z">
        <w:r w:rsidR="00FF761C" w:rsidRPr="00C44097">
          <w:rPr>
            <w:rFonts w:ascii="Times New Roman" w:hAnsi="Times New Roman" w:cs="Times New Roman"/>
            <w:lang w:val="en-GB"/>
            <w:rPrChange w:id="547" w:author="Nicolas Blöchliger" w:date="2016-10-06T09:29:00Z">
              <w:rPr>
                <w:rFonts w:ascii="Times New Roman" w:hAnsi="Times New Roman" w:cs="Times New Roman"/>
                <w:lang w:val="en-US"/>
              </w:rPr>
            </w:rPrChange>
          </w:rPr>
          <w:t xml:space="preserve">systematically </w:t>
        </w:r>
      </w:ins>
      <w:ins w:id="548" w:author="Nicolas Blöchliger" w:date="2016-10-06T09:11:00Z">
        <w:r w:rsidR="00FF761C" w:rsidRPr="00C44097">
          <w:rPr>
            <w:rFonts w:ascii="Times New Roman" w:hAnsi="Times New Roman" w:cs="Times New Roman"/>
            <w:lang w:val="en-GB"/>
            <w:rPrChange w:id="549" w:author="Nicolas Blöchliger" w:date="2016-10-06T09:29:00Z">
              <w:rPr>
                <w:rFonts w:ascii="Times New Roman" w:hAnsi="Times New Roman" w:cs="Times New Roman"/>
                <w:lang w:val="en-US"/>
              </w:rPr>
            </w:rPrChange>
          </w:rPr>
          <w:t xml:space="preserve">evaluate the current CBPs </w:t>
        </w:r>
      </w:ins>
      <w:ins w:id="550" w:author="Nicolas Blöchliger" w:date="2016-10-06T09:12:00Z">
        <w:r w:rsidR="00FF761C" w:rsidRPr="00C44097">
          <w:rPr>
            <w:rFonts w:ascii="Times New Roman" w:hAnsi="Times New Roman" w:cs="Times New Roman"/>
            <w:lang w:val="en-GB"/>
            <w:rPrChange w:id="551" w:author="Nicolas Blöchliger" w:date="2016-10-06T09:29:00Z">
              <w:rPr>
                <w:rFonts w:ascii="Times New Roman" w:hAnsi="Times New Roman" w:cs="Times New Roman"/>
                <w:lang w:val="en-US"/>
              </w:rPr>
            </w:rPrChange>
          </w:rPr>
          <w:t xml:space="preserve">issued by EUCAST. </w:t>
        </w:r>
      </w:ins>
      <w:del w:id="552" w:author="Nicolas Blöchliger" w:date="2016-10-06T09:13:00Z">
        <w:r w:rsidR="0039501A" w:rsidRPr="00C44097" w:rsidDel="00FF761C">
          <w:rPr>
            <w:rFonts w:ascii="Times New Roman" w:hAnsi="Times New Roman" w:cs="Times New Roman"/>
            <w:lang w:val="en-GB"/>
            <w:rPrChange w:id="553" w:author="Nicolas Blöchliger" w:date="2016-10-06T09:29:00Z">
              <w:rPr>
                <w:rFonts w:ascii="Times New Roman" w:hAnsi="Times New Roman" w:cs="Times New Roman"/>
                <w:lang w:val="en-US"/>
              </w:rPr>
            </w:rPrChange>
          </w:rPr>
          <w:delText>on</w:delText>
        </w:r>
      </w:del>
      <w:ins w:id="554" w:author="Nicolas Blöchliger" w:date="2016-10-06T09:13:00Z">
        <w:r w:rsidR="00FF761C" w:rsidRPr="00C44097">
          <w:rPr>
            <w:rFonts w:ascii="Times New Roman" w:hAnsi="Times New Roman" w:cs="Times New Roman"/>
            <w:lang w:val="en-GB"/>
            <w:rPrChange w:id="555" w:author="Nicolas Blöchliger" w:date="2016-10-06T09:29:00Z">
              <w:rPr>
                <w:rFonts w:ascii="Times New Roman" w:hAnsi="Times New Roman" w:cs="Times New Roman"/>
                <w:lang w:val="en-US"/>
              </w:rPr>
            </w:rPrChange>
          </w:rPr>
          <w:t>We employ</w:t>
        </w:r>
      </w:ins>
      <w:r w:rsidR="0039501A" w:rsidRPr="00C44097">
        <w:rPr>
          <w:rFonts w:ascii="Times New Roman" w:hAnsi="Times New Roman" w:cs="Times New Roman"/>
          <w:lang w:val="en-GB"/>
          <w:rPrChange w:id="556" w:author="Nicolas Blöchliger" w:date="2016-10-06T09:29:00Z">
            <w:rPr>
              <w:rFonts w:ascii="Times New Roman" w:hAnsi="Times New Roman" w:cs="Times New Roman"/>
              <w:lang w:val="en-US"/>
            </w:rPr>
          </w:rPrChange>
        </w:rPr>
        <w:t xml:space="preserve"> a broad set of inhibition zone diameters of non-duplicate, non-outbreak clinical </w:t>
      </w:r>
      <w:r w:rsidR="00E61DA4" w:rsidRPr="00C44097">
        <w:rPr>
          <w:rFonts w:ascii="Times New Roman" w:hAnsi="Times New Roman" w:cs="Times New Roman"/>
          <w:i/>
          <w:lang w:val="en-GB"/>
          <w:rPrChange w:id="557" w:author="Nicolas Blöchliger" w:date="2016-10-06T09:29:00Z">
            <w:rPr>
              <w:rFonts w:ascii="Times New Roman" w:hAnsi="Times New Roman" w:cs="Times New Roman"/>
              <w:i/>
              <w:lang w:val="en-US"/>
            </w:rPr>
          </w:rPrChange>
        </w:rPr>
        <w:t>E. coli</w:t>
      </w:r>
      <w:r w:rsidR="00E61DA4" w:rsidRPr="00C44097">
        <w:rPr>
          <w:rFonts w:ascii="Times New Roman" w:hAnsi="Times New Roman" w:cs="Times New Roman"/>
          <w:lang w:val="en-GB"/>
          <w:rPrChange w:id="558" w:author="Nicolas Blöchliger" w:date="2016-10-06T09:29:00Z">
            <w:rPr>
              <w:rFonts w:ascii="Times New Roman" w:hAnsi="Times New Roman" w:cs="Times New Roman"/>
              <w:lang w:val="en-US"/>
            </w:rPr>
          </w:rPrChange>
        </w:rPr>
        <w:t xml:space="preserve"> </w:t>
      </w:r>
      <w:r w:rsidR="0039501A" w:rsidRPr="00C44097">
        <w:rPr>
          <w:rFonts w:ascii="Times New Roman" w:hAnsi="Times New Roman" w:cs="Times New Roman"/>
          <w:lang w:val="en-GB"/>
          <w:rPrChange w:id="559" w:author="Nicolas Blöchliger" w:date="2016-10-06T09:29:00Z">
            <w:rPr>
              <w:rFonts w:ascii="Times New Roman" w:hAnsi="Times New Roman" w:cs="Times New Roman"/>
              <w:lang w:val="en-US"/>
            </w:rPr>
          </w:rPrChange>
        </w:rPr>
        <w:t>strains originating from our clinical laboratory, i.e. representing our local epidemiology.</w:t>
      </w:r>
      <w:r w:rsidR="00F91050" w:rsidRPr="00C44097">
        <w:rPr>
          <w:rFonts w:ascii="LMRoman12-Bold" w:hAnsi="LMRoman12-Bold" w:cs="LMRoman12-Bold"/>
          <w:b/>
          <w:bCs/>
          <w:color w:val="000000"/>
          <w:sz w:val="23"/>
          <w:szCs w:val="29"/>
          <w:lang w:val="en-GB"/>
          <w:rPrChange w:id="560" w:author="Nicolas Blöchliger" w:date="2016-10-06T09:29:00Z">
            <w:rPr>
              <w:rFonts w:ascii="LMRoman12-Bold" w:hAnsi="LMRoman12-Bold" w:cs="LMRoman12-Bold"/>
              <w:b/>
              <w:bCs/>
              <w:color w:val="000000"/>
              <w:sz w:val="23"/>
              <w:szCs w:val="29"/>
              <w:lang w:val="en-US"/>
            </w:rPr>
          </w:rPrChange>
        </w:rPr>
        <w:br w:type="page"/>
      </w:r>
    </w:p>
    <w:p w:rsidR="00C0708E" w:rsidRPr="00C44097" w:rsidRDefault="00C0708E" w:rsidP="000F0F6D">
      <w:pPr>
        <w:autoSpaceDE w:val="0"/>
        <w:autoSpaceDN w:val="0"/>
        <w:adjustRightInd w:val="0"/>
        <w:spacing w:after="0" w:line="480" w:lineRule="auto"/>
        <w:jc w:val="both"/>
        <w:rPr>
          <w:rFonts w:ascii="Times New Roman" w:hAnsi="Times New Roman" w:cs="Times New Roman"/>
          <w:b/>
          <w:lang w:val="en-GB"/>
          <w:rPrChange w:id="561" w:author="Nicolas Blöchliger" w:date="2016-10-06T09:29:00Z">
            <w:rPr>
              <w:rFonts w:ascii="Times New Roman" w:hAnsi="Times New Roman" w:cs="Times New Roman"/>
              <w:b/>
              <w:lang w:val="en-US"/>
            </w:rPr>
          </w:rPrChange>
        </w:rPr>
      </w:pPr>
      <w:r w:rsidRPr="00C44097">
        <w:rPr>
          <w:rFonts w:ascii="Times New Roman" w:hAnsi="Times New Roman" w:cs="Times New Roman"/>
          <w:b/>
          <w:lang w:val="en-GB"/>
          <w:rPrChange w:id="562" w:author="Nicolas Blöchliger" w:date="2016-10-06T09:29:00Z">
            <w:rPr>
              <w:rFonts w:ascii="Times New Roman" w:hAnsi="Times New Roman" w:cs="Times New Roman"/>
              <w:b/>
              <w:lang w:val="en-US"/>
            </w:rPr>
          </w:rPrChange>
        </w:rPr>
        <w:lastRenderedPageBreak/>
        <w:t>Materials and Methods</w:t>
      </w:r>
    </w:p>
    <w:p w:rsidR="001E0A79" w:rsidRPr="00C44097" w:rsidRDefault="00377C43" w:rsidP="000F0F6D">
      <w:pPr>
        <w:autoSpaceDE w:val="0"/>
        <w:autoSpaceDN w:val="0"/>
        <w:adjustRightInd w:val="0"/>
        <w:spacing w:before="240" w:after="0" w:line="480" w:lineRule="auto"/>
        <w:jc w:val="both"/>
        <w:rPr>
          <w:rFonts w:ascii="Times New Roman" w:hAnsi="Times New Roman" w:cs="Times New Roman"/>
          <w:lang w:val="en-GB"/>
          <w:rPrChange w:id="563" w:author="Nicolas Blöchliger" w:date="2016-10-06T09:29:00Z">
            <w:rPr>
              <w:rFonts w:ascii="Times New Roman" w:hAnsi="Times New Roman" w:cs="Times New Roman"/>
              <w:lang w:val="en-US"/>
            </w:rPr>
          </w:rPrChange>
        </w:rPr>
      </w:pPr>
      <w:r w:rsidRPr="00C44097">
        <w:rPr>
          <w:rFonts w:ascii="Times New Roman" w:hAnsi="Times New Roman" w:cs="Times New Roman"/>
          <w:b/>
          <w:lang w:val="en-GB"/>
          <w:rPrChange w:id="564" w:author="Nicolas Blöchliger" w:date="2016-10-06T09:29:00Z">
            <w:rPr>
              <w:rFonts w:ascii="Times New Roman" w:hAnsi="Times New Roman" w:cs="Times New Roman"/>
              <w:b/>
              <w:lang w:val="en-US"/>
            </w:rPr>
          </w:rPrChange>
        </w:rPr>
        <w:t>Clinical isolates</w:t>
      </w:r>
      <w:r w:rsidR="00410DED" w:rsidRPr="00C44097">
        <w:rPr>
          <w:rFonts w:ascii="Times New Roman" w:hAnsi="Times New Roman" w:cs="Times New Roman"/>
          <w:b/>
          <w:lang w:val="en-GB"/>
          <w:rPrChange w:id="565" w:author="Nicolas Blöchliger" w:date="2016-10-06T09:29:00Z">
            <w:rPr>
              <w:rFonts w:ascii="Times New Roman" w:hAnsi="Times New Roman" w:cs="Times New Roman"/>
              <w:b/>
              <w:lang w:val="en-US"/>
            </w:rPr>
          </w:rPrChange>
        </w:rPr>
        <w:t>.</w:t>
      </w:r>
      <w:r w:rsidRPr="00C44097">
        <w:rPr>
          <w:rFonts w:ascii="Times New Roman" w:hAnsi="Times New Roman" w:cs="Times New Roman"/>
          <w:lang w:val="en-GB"/>
          <w:rPrChange w:id="566" w:author="Nicolas Blöchliger" w:date="2016-10-06T09:29:00Z">
            <w:rPr>
              <w:rFonts w:ascii="Times New Roman" w:hAnsi="Times New Roman" w:cs="Times New Roman"/>
              <w:lang w:val="en-US"/>
            </w:rPr>
          </w:rPrChange>
        </w:rPr>
        <w:t xml:space="preserve"> </w:t>
      </w:r>
      <w:r w:rsidR="00B40EF7" w:rsidRPr="00C44097">
        <w:rPr>
          <w:rFonts w:ascii="Times New Roman" w:hAnsi="Times New Roman" w:cs="Times New Roman"/>
          <w:lang w:val="en-GB"/>
          <w:rPrChange w:id="567" w:author="Nicolas Blöchliger" w:date="2016-10-06T09:29:00Z">
            <w:rPr>
              <w:rFonts w:ascii="Times New Roman" w:hAnsi="Times New Roman" w:cs="Times New Roman"/>
              <w:lang w:val="en-US"/>
            </w:rPr>
          </w:rPrChange>
        </w:rPr>
        <w:t xml:space="preserve">Antimicrobial susceptibility data of </w:t>
      </w:r>
      <w:proofErr w:type="spellStart"/>
      <w:r w:rsidR="00B40EF7" w:rsidRPr="00C44097">
        <w:rPr>
          <w:rFonts w:ascii="Times New Roman" w:hAnsi="Times New Roman" w:cs="Times New Roman"/>
          <w:highlight w:val="cyan"/>
          <w:lang w:val="en-GB"/>
          <w:rPrChange w:id="568" w:author="Nicolas Blöchliger" w:date="2016-10-06T09:29:00Z">
            <w:rPr>
              <w:rFonts w:ascii="Times New Roman" w:hAnsi="Times New Roman" w:cs="Times New Roman"/>
              <w:highlight w:val="cyan"/>
              <w:lang w:val="en-US"/>
            </w:rPr>
          </w:rPrChange>
        </w:rPr>
        <w:t>xxxx</w:t>
      </w:r>
      <w:proofErr w:type="spellEnd"/>
      <w:r w:rsidR="00B40EF7" w:rsidRPr="00C44097">
        <w:rPr>
          <w:rFonts w:ascii="Times New Roman" w:hAnsi="Times New Roman" w:cs="Times New Roman"/>
          <w:lang w:val="en-GB"/>
          <w:rPrChange w:id="569" w:author="Nicolas Blöchliger" w:date="2016-10-06T09:29:00Z">
            <w:rPr>
              <w:rFonts w:ascii="Times New Roman" w:hAnsi="Times New Roman" w:cs="Times New Roman"/>
              <w:lang w:val="en-US"/>
            </w:rPr>
          </w:rPrChange>
        </w:rPr>
        <w:t xml:space="preserve"> non-duplicate, non-outbreak clinical </w:t>
      </w:r>
      <w:r w:rsidR="00B40EF7" w:rsidRPr="00C44097">
        <w:rPr>
          <w:rFonts w:ascii="Times New Roman" w:hAnsi="Times New Roman" w:cs="Times New Roman"/>
          <w:i/>
          <w:lang w:val="en-GB"/>
          <w:rPrChange w:id="570" w:author="Nicolas Blöchliger" w:date="2016-10-06T09:29:00Z">
            <w:rPr>
              <w:rFonts w:ascii="Times New Roman" w:hAnsi="Times New Roman" w:cs="Times New Roman"/>
              <w:lang w:val="en-US"/>
            </w:rPr>
          </w:rPrChange>
        </w:rPr>
        <w:t>E. coli</w:t>
      </w:r>
      <w:r w:rsidR="00B40EF7" w:rsidRPr="00C44097">
        <w:rPr>
          <w:rFonts w:ascii="Times New Roman" w:hAnsi="Times New Roman" w:cs="Times New Roman"/>
          <w:lang w:val="en-GB"/>
          <w:rPrChange w:id="571" w:author="Nicolas Blöchliger" w:date="2016-10-06T09:29:00Z">
            <w:rPr>
              <w:rFonts w:ascii="Times New Roman" w:hAnsi="Times New Roman" w:cs="Times New Roman"/>
              <w:lang w:val="en-US"/>
            </w:rPr>
          </w:rPrChange>
        </w:rPr>
        <w:t xml:space="preserve"> strains were used included in this study.  </w:t>
      </w:r>
      <w:r w:rsidRPr="00C44097">
        <w:rPr>
          <w:rFonts w:ascii="Times New Roman" w:hAnsi="Times New Roman" w:cs="Times New Roman"/>
          <w:lang w:val="en-GB"/>
          <w:rPrChange w:id="572" w:author="Nicolas Blöchliger" w:date="2016-10-06T09:29:00Z">
            <w:rPr>
              <w:rFonts w:ascii="Times New Roman" w:hAnsi="Times New Roman" w:cs="Times New Roman"/>
              <w:lang w:val="en-US"/>
            </w:rPr>
          </w:rPrChange>
        </w:rPr>
        <w:t xml:space="preserve">All clinical </w:t>
      </w:r>
      <w:r w:rsidR="00B40EF7" w:rsidRPr="00C44097">
        <w:rPr>
          <w:rFonts w:ascii="Times New Roman" w:hAnsi="Times New Roman" w:cs="Times New Roman"/>
          <w:i/>
          <w:lang w:val="en-GB"/>
          <w:rPrChange w:id="573" w:author="Nicolas Blöchliger" w:date="2016-10-06T09:29:00Z">
            <w:rPr>
              <w:rFonts w:ascii="Times New Roman" w:hAnsi="Times New Roman" w:cs="Times New Roman"/>
              <w:lang w:val="en-US"/>
            </w:rPr>
          </w:rPrChange>
        </w:rPr>
        <w:t>E. coli</w:t>
      </w:r>
      <w:r w:rsidR="00B40EF7" w:rsidRPr="00C44097">
        <w:rPr>
          <w:rFonts w:ascii="Times New Roman" w:hAnsi="Times New Roman" w:cs="Times New Roman"/>
          <w:lang w:val="en-GB"/>
          <w:rPrChange w:id="574" w:author="Nicolas Blöchliger" w:date="2016-10-06T09:29:00Z">
            <w:rPr>
              <w:rFonts w:ascii="Times New Roman" w:hAnsi="Times New Roman" w:cs="Times New Roman"/>
              <w:lang w:val="en-US"/>
            </w:rPr>
          </w:rPrChange>
        </w:rPr>
        <w:t xml:space="preserve"> isolates</w:t>
      </w:r>
      <w:r w:rsidRPr="00C44097">
        <w:rPr>
          <w:rFonts w:ascii="Times New Roman" w:hAnsi="Times New Roman" w:cs="Times New Roman"/>
          <w:lang w:val="en-GB"/>
          <w:rPrChange w:id="575" w:author="Nicolas Blöchliger" w:date="2016-10-06T09:29:00Z">
            <w:rPr>
              <w:rFonts w:ascii="Times New Roman" w:hAnsi="Times New Roman" w:cs="Times New Roman"/>
              <w:lang w:val="en-US"/>
            </w:rPr>
          </w:rPrChange>
        </w:rPr>
        <w:t xml:space="preserve"> included in this study were isolated over a </w:t>
      </w:r>
      <w:del w:id="576" w:author="Nicolas Blöchliger" w:date="2016-10-06T09:16:00Z">
        <w:r w:rsidRPr="00C44097" w:rsidDel="00E72B69">
          <w:rPr>
            <w:rFonts w:ascii="Times New Roman" w:hAnsi="Times New Roman" w:cs="Times New Roman"/>
            <w:lang w:val="en-GB"/>
            <w:rPrChange w:id="577" w:author="Nicolas Blöchliger" w:date="2016-10-06T09:29:00Z">
              <w:rPr>
                <w:rFonts w:ascii="Times New Roman" w:hAnsi="Times New Roman" w:cs="Times New Roman"/>
                <w:lang w:val="en-US"/>
              </w:rPr>
            </w:rPrChange>
          </w:rPr>
          <w:delText>3-year-period from 2013 until 2016</w:delText>
        </w:r>
      </w:del>
      <w:ins w:id="578" w:author="Nicolas Blöchliger" w:date="2016-10-06T09:16:00Z">
        <w:r w:rsidR="00E72B69" w:rsidRPr="00C44097">
          <w:rPr>
            <w:rFonts w:ascii="Times New Roman" w:hAnsi="Times New Roman" w:cs="Times New Roman"/>
            <w:lang w:val="en-GB"/>
            <w:rPrChange w:id="579" w:author="Nicolas Blöchliger" w:date="2016-10-06T09:29:00Z">
              <w:rPr>
                <w:rFonts w:ascii="Times New Roman" w:hAnsi="Times New Roman" w:cs="Times New Roman"/>
                <w:lang w:val="en-US"/>
              </w:rPr>
            </w:rPrChange>
          </w:rPr>
          <w:t>five-year period from 2010 until 2014</w:t>
        </w:r>
      </w:ins>
      <w:r w:rsidRPr="00C44097">
        <w:rPr>
          <w:rFonts w:ascii="Times New Roman" w:hAnsi="Times New Roman" w:cs="Times New Roman"/>
          <w:lang w:val="en-GB"/>
          <w:rPrChange w:id="580" w:author="Nicolas Blöchliger" w:date="2016-10-06T09:29:00Z">
            <w:rPr>
              <w:rFonts w:ascii="Times New Roman" w:hAnsi="Times New Roman" w:cs="Times New Roman"/>
              <w:lang w:val="en-US"/>
            </w:rPr>
          </w:rPrChange>
        </w:rPr>
        <w:t xml:space="preserve"> in the clinical microbiology laboratory of the Institute of Medical Microbiology, University of Zurich. Isolates of the same species were considered duplicate</w:t>
      </w:r>
      <w:del w:id="581" w:author="Nicolas Blöchliger" w:date="2016-10-06T09:17:00Z">
        <w:r w:rsidRPr="00C44097" w:rsidDel="00E72B69">
          <w:rPr>
            <w:rFonts w:ascii="Times New Roman" w:hAnsi="Times New Roman" w:cs="Times New Roman"/>
            <w:lang w:val="en-GB"/>
            <w:rPrChange w:id="582" w:author="Nicolas Blöchliger" w:date="2016-10-06T09:29:00Z">
              <w:rPr>
                <w:rFonts w:ascii="Times New Roman" w:hAnsi="Times New Roman" w:cs="Times New Roman"/>
                <w:lang w:val="en-US"/>
              </w:rPr>
            </w:rPrChange>
          </w:rPr>
          <w:delText>(</w:delText>
        </w:r>
      </w:del>
      <w:r w:rsidRPr="00C44097">
        <w:rPr>
          <w:rFonts w:ascii="Times New Roman" w:hAnsi="Times New Roman" w:cs="Times New Roman"/>
          <w:lang w:val="en-GB"/>
          <w:rPrChange w:id="583" w:author="Nicolas Blöchliger" w:date="2016-10-06T09:29:00Z">
            <w:rPr>
              <w:rFonts w:ascii="Times New Roman" w:hAnsi="Times New Roman" w:cs="Times New Roman"/>
              <w:lang w:val="en-US"/>
            </w:rPr>
          </w:rPrChange>
        </w:rPr>
        <w:t>s</w:t>
      </w:r>
      <w:del w:id="584" w:author="Nicolas Blöchliger" w:date="2016-10-06T09:17:00Z">
        <w:r w:rsidRPr="00C44097" w:rsidDel="00E72B69">
          <w:rPr>
            <w:rFonts w:ascii="Times New Roman" w:hAnsi="Times New Roman" w:cs="Times New Roman"/>
            <w:lang w:val="en-GB"/>
            <w:rPrChange w:id="585" w:author="Nicolas Blöchliger" w:date="2016-10-06T09:29:00Z">
              <w:rPr>
                <w:rFonts w:ascii="Times New Roman" w:hAnsi="Times New Roman" w:cs="Times New Roman"/>
                <w:lang w:val="en-US"/>
              </w:rPr>
            </w:rPrChange>
          </w:rPr>
          <w:delText>)</w:delText>
        </w:r>
      </w:del>
      <w:ins w:id="586" w:author="Nicolas Blöchliger" w:date="2016-10-06T09:17:00Z">
        <w:r w:rsidR="00E72B69" w:rsidRPr="00C44097">
          <w:rPr>
            <w:rFonts w:ascii="Times New Roman" w:hAnsi="Times New Roman" w:cs="Times New Roman"/>
            <w:lang w:val="en-GB"/>
            <w:rPrChange w:id="587" w:author="Nicolas Blöchliger" w:date="2016-10-06T09:29:00Z">
              <w:rPr>
                <w:rFonts w:ascii="Times New Roman" w:hAnsi="Times New Roman" w:cs="Times New Roman"/>
                <w:lang w:val="en-US"/>
              </w:rPr>
            </w:rPrChange>
          </w:rPr>
          <w:t xml:space="preserve"> and discarded</w:t>
        </w:r>
      </w:ins>
      <w:r w:rsidRPr="00C44097">
        <w:rPr>
          <w:rFonts w:ascii="Times New Roman" w:hAnsi="Times New Roman" w:cs="Times New Roman"/>
          <w:lang w:val="en-GB"/>
          <w:rPrChange w:id="588" w:author="Nicolas Blöchliger" w:date="2016-10-06T09:29:00Z">
            <w:rPr>
              <w:rFonts w:ascii="Times New Roman" w:hAnsi="Times New Roman" w:cs="Times New Roman"/>
              <w:lang w:val="en-US"/>
            </w:rPr>
          </w:rPrChange>
        </w:rPr>
        <w:t xml:space="preserve"> if they </w:t>
      </w:r>
      <w:proofErr w:type="spellStart"/>
      <w:r w:rsidRPr="00C44097">
        <w:rPr>
          <w:rFonts w:ascii="Times New Roman" w:hAnsi="Times New Roman" w:cs="Times New Roman"/>
          <w:lang w:val="en-GB"/>
          <w:rPrChange w:id="589" w:author="Nicolas Blöchliger" w:date="2016-10-06T09:29:00Z">
            <w:rPr>
              <w:rFonts w:ascii="Times New Roman" w:hAnsi="Times New Roman" w:cs="Times New Roman"/>
              <w:lang w:val="en-US"/>
            </w:rPr>
          </w:rPrChange>
        </w:rPr>
        <w:t>i</w:t>
      </w:r>
      <w:proofErr w:type="spellEnd"/>
      <w:r w:rsidRPr="00C44097">
        <w:rPr>
          <w:rFonts w:ascii="Times New Roman" w:hAnsi="Times New Roman" w:cs="Times New Roman"/>
          <w:lang w:val="en-GB"/>
          <w:rPrChange w:id="590" w:author="Nicolas Blöchliger" w:date="2016-10-06T09:29:00Z">
            <w:rPr>
              <w:rFonts w:ascii="Times New Roman" w:hAnsi="Times New Roman" w:cs="Times New Roman"/>
              <w:lang w:val="en-US"/>
            </w:rPr>
          </w:rPrChange>
        </w:rPr>
        <w:t xml:space="preserve">) originated from the same patient, and ii) showed </w:t>
      </w:r>
      <w:ins w:id="591" w:author="Nicolas Blöchliger" w:date="2016-10-06T09:17:00Z">
        <w:r w:rsidR="00E72B69" w:rsidRPr="00C44097">
          <w:rPr>
            <w:rFonts w:ascii="Times New Roman" w:hAnsi="Times New Roman" w:cs="Times New Roman"/>
            <w:lang w:val="en-GB"/>
            <w:rPrChange w:id="592" w:author="Nicolas Blöchliger" w:date="2016-10-06T09:29:00Z">
              <w:rPr>
                <w:rFonts w:ascii="Times New Roman" w:hAnsi="Times New Roman" w:cs="Times New Roman"/>
                <w:lang w:val="en-US"/>
              </w:rPr>
            </w:rPrChange>
          </w:rPr>
          <w:t xml:space="preserve">at most </w:t>
        </w:r>
      </w:ins>
      <w:r w:rsidRPr="00C44097">
        <w:rPr>
          <w:rFonts w:ascii="Times New Roman" w:hAnsi="Times New Roman" w:cs="Times New Roman"/>
          <w:lang w:val="en-GB"/>
          <w:rPrChange w:id="593" w:author="Nicolas Blöchliger" w:date="2016-10-06T09:29:00Z">
            <w:rPr>
              <w:rFonts w:ascii="Times New Roman" w:hAnsi="Times New Roman" w:cs="Times New Roman"/>
              <w:lang w:val="en-US"/>
            </w:rPr>
          </w:rPrChange>
        </w:rPr>
        <w:t xml:space="preserve">one major </w:t>
      </w:r>
      <w:del w:id="594" w:author="Nicolas Blöchliger" w:date="2016-10-06T09:17:00Z">
        <w:r w:rsidRPr="00C44097" w:rsidDel="00E72B69">
          <w:rPr>
            <w:rFonts w:ascii="Times New Roman" w:hAnsi="Times New Roman" w:cs="Times New Roman"/>
            <w:lang w:val="en-GB"/>
            <w:rPrChange w:id="595" w:author="Nicolas Blöchliger" w:date="2016-10-06T09:29:00Z">
              <w:rPr>
                <w:rFonts w:ascii="Times New Roman" w:hAnsi="Times New Roman" w:cs="Times New Roman"/>
                <w:lang w:val="en-US"/>
              </w:rPr>
            </w:rPrChange>
          </w:rPr>
          <w:delText xml:space="preserve">AND </w:delText>
        </w:r>
      </w:del>
      <w:ins w:id="596" w:author="Nicolas Blöchliger" w:date="2016-10-06T09:17:00Z">
        <w:r w:rsidR="00E72B69" w:rsidRPr="00C44097">
          <w:rPr>
            <w:rFonts w:ascii="Times New Roman" w:hAnsi="Times New Roman" w:cs="Times New Roman"/>
            <w:lang w:val="en-GB"/>
            <w:rPrChange w:id="597" w:author="Nicolas Blöchliger" w:date="2016-10-06T09:29:00Z">
              <w:rPr>
                <w:rFonts w:ascii="Times New Roman" w:hAnsi="Times New Roman" w:cs="Times New Roman"/>
                <w:lang w:val="en-US"/>
              </w:rPr>
            </w:rPrChange>
          </w:rPr>
          <w:t>and</w:t>
        </w:r>
        <w:r w:rsidR="00E72B69" w:rsidRPr="00C44097">
          <w:rPr>
            <w:rFonts w:ascii="Times New Roman" w:hAnsi="Times New Roman" w:cs="Times New Roman"/>
            <w:lang w:val="en-GB"/>
            <w:rPrChange w:id="598" w:author="Nicolas Blöchliger" w:date="2016-10-06T09:29:00Z">
              <w:rPr>
                <w:rFonts w:ascii="Times New Roman" w:hAnsi="Times New Roman" w:cs="Times New Roman"/>
                <w:lang w:val="en-US"/>
              </w:rPr>
            </w:rPrChange>
          </w:rPr>
          <w:t xml:space="preserve"> </w:t>
        </w:r>
      </w:ins>
      <w:r w:rsidRPr="00C44097">
        <w:rPr>
          <w:rFonts w:ascii="Times New Roman" w:hAnsi="Times New Roman" w:cs="Times New Roman"/>
          <w:lang w:val="en-GB"/>
          <w:rPrChange w:id="599" w:author="Nicolas Blöchliger" w:date="2016-10-06T09:29:00Z">
            <w:rPr>
              <w:rFonts w:ascii="Times New Roman" w:hAnsi="Times New Roman" w:cs="Times New Roman"/>
              <w:lang w:val="en-US"/>
            </w:rPr>
          </w:rPrChange>
        </w:rPr>
        <w:t>two minor differences in AST interpretation</w:t>
      </w:r>
      <w:del w:id="600" w:author="Nicolas Blöchliger" w:date="2016-10-06T09:17:00Z">
        <w:r w:rsidRPr="00C44097" w:rsidDel="00E72B69">
          <w:rPr>
            <w:rFonts w:ascii="Times New Roman" w:hAnsi="Times New Roman" w:cs="Times New Roman"/>
            <w:lang w:val="en-GB"/>
            <w:rPrChange w:id="601" w:author="Nicolas Blöchliger" w:date="2016-10-06T09:29:00Z">
              <w:rPr>
                <w:rFonts w:ascii="Times New Roman" w:hAnsi="Times New Roman" w:cs="Times New Roman"/>
                <w:lang w:val="en-US"/>
              </w:rPr>
            </w:rPrChange>
          </w:rPr>
          <w:delText xml:space="preserve"> at maximum</w:delText>
        </w:r>
      </w:del>
      <w:r w:rsidRPr="00C44097">
        <w:rPr>
          <w:rFonts w:ascii="Times New Roman" w:hAnsi="Times New Roman" w:cs="Times New Roman"/>
          <w:lang w:val="en-GB"/>
          <w:rPrChange w:id="602" w:author="Nicolas Blöchliger" w:date="2016-10-06T09:29:00Z">
            <w:rPr>
              <w:rFonts w:ascii="Times New Roman" w:hAnsi="Times New Roman" w:cs="Times New Roman"/>
              <w:lang w:val="en-US"/>
            </w:rPr>
          </w:rPrChange>
        </w:rPr>
        <w:t>.</w:t>
      </w:r>
      <w:r w:rsidR="0096368E" w:rsidRPr="00C44097">
        <w:rPr>
          <w:rFonts w:ascii="Times New Roman" w:hAnsi="Times New Roman" w:cs="Times New Roman"/>
          <w:lang w:val="en-GB"/>
          <w:rPrChange w:id="603" w:author="Nicolas Blöchliger" w:date="2016-10-06T09:29:00Z">
            <w:rPr>
              <w:rFonts w:ascii="Times New Roman" w:hAnsi="Times New Roman" w:cs="Times New Roman"/>
              <w:lang w:val="en-US"/>
            </w:rPr>
          </w:rPrChange>
        </w:rPr>
        <w:t xml:space="preserve"> Isolates with inhibition zone sizes in the left tail area of the distribution curves were verified by visual inspection of the </w:t>
      </w:r>
      <w:ins w:id="604" w:author="Peter Keller" w:date="2016-10-02T21:20:00Z">
        <w:r w:rsidR="001D62C6" w:rsidRPr="00C44097">
          <w:rPr>
            <w:rFonts w:ascii="Times New Roman" w:hAnsi="Times New Roman" w:cs="Times New Roman"/>
            <w:lang w:val="en-GB"/>
            <w:rPrChange w:id="605" w:author="Nicolas Blöchliger" w:date="2016-10-06T09:29:00Z">
              <w:rPr>
                <w:rFonts w:ascii="Times New Roman" w:hAnsi="Times New Roman" w:cs="Times New Roman"/>
                <w:lang w:val="en-US"/>
              </w:rPr>
            </w:rPrChange>
          </w:rPr>
          <w:t xml:space="preserve">automated </w:t>
        </w:r>
      </w:ins>
      <w:proofErr w:type="spellStart"/>
      <w:r w:rsidR="0096368E" w:rsidRPr="00C44097">
        <w:rPr>
          <w:rFonts w:ascii="Times New Roman" w:hAnsi="Times New Roman" w:cs="Times New Roman"/>
          <w:lang w:val="en-GB"/>
          <w:rPrChange w:id="606" w:author="Nicolas Blöchliger" w:date="2016-10-06T09:29:00Z">
            <w:rPr>
              <w:rFonts w:ascii="Times New Roman" w:hAnsi="Times New Roman" w:cs="Times New Roman"/>
              <w:lang w:val="en-US"/>
            </w:rPr>
          </w:rPrChange>
        </w:rPr>
        <w:t>antibiogram</w:t>
      </w:r>
      <w:proofErr w:type="spellEnd"/>
      <w:r w:rsidR="0096368E" w:rsidRPr="00C44097">
        <w:rPr>
          <w:rFonts w:ascii="Times New Roman" w:hAnsi="Times New Roman" w:cs="Times New Roman"/>
          <w:lang w:val="en-GB"/>
          <w:rPrChange w:id="607" w:author="Nicolas Blöchliger" w:date="2016-10-06T09:29:00Z">
            <w:rPr>
              <w:rFonts w:ascii="Times New Roman" w:hAnsi="Times New Roman" w:cs="Times New Roman"/>
              <w:lang w:val="en-US"/>
            </w:rPr>
          </w:rPrChange>
        </w:rPr>
        <w:t xml:space="preserve"> pictures. Isolates were eliminated from the data set if errors were found (e.g. no plates, contaminated plates, wrong identification, inhibition zones wrongly measured, </w:t>
      </w:r>
      <w:ins w:id="608" w:author="Peter Keller" w:date="2016-09-17T21:16:00Z">
        <w:del w:id="609" w:author="Nicolas Blöchliger" w:date="2016-10-06T09:29:00Z">
          <w:r w:rsidR="00BA16BD" w:rsidRPr="00C44097" w:rsidDel="00C44097">
            <w:rPr>
              <w:rFonts w:ascii="Times New Roman" w:hAnsi="Times New Roman" w:cs="Times New Roman"/>
              <w:lang w:val="en-GB"/>
              <w:rPrChange w:id="610" w:author="Nicolas Blöchliger" w:date="2016-10-06T09:29:00Z">
                <w:rPr>
                  <w:rFonts w:ascii="Times New Roman" w:hAnsi="Times New Roman" w:cs="Times New Roman"/>
                  <w:lang w:val="en-US"/>
                </w:rPr>
              </w:rPrChange>
            </w:rPr>
            <w:delText>and</w:delText>
          </w:r>
        </w:del>
      </w:ins>
      <w:ins w:id="611" w:author="Nicolas Blöchliger" w:date="2016-10-06T09:29:00Z">
        <w:r w:rsidR="00C44097">
          <w:rPr>
            <w:rFonts w:ascii="Times New Roman" w:hAnsi="Times New Roman" w:cs="Times New Roman"/>
            <w:lang w:val="en-GB"/>
          </w:rPr>
          <w:t>or</w:t>
        </w:r>
      </w:ins>
      <w:ins w:id="612" w:author="Peter Keller" w:date="2016-09-17T21:16:00Z">
        <w:r w:rsidR="00BA16BD" w:rsidRPr="00C44097">
          <w:rPr>
            <w:rFonts w:ascii="Times New Roman" w:hAnsi="Times New Roman" w:cs="Times New Roman"/>
            <w:lang w:val="en-GB"/>
            <w:rPrChange w:id="613" w:author="Nicolas Blöchliger" w:date="2016-10-06T09:29:00Z">
              <w:rPr>
                <w:rFonts w:ascii="Times New Roman" w:hAnsi="Times New Roman" w:cs="Times New Roman"/>
                <w:lang w:val="en-US"/>
              </w:rPr>
            </w:rPrChange>
          </w:rPr>
          <w:t xml:space="preserve"> </w:t>
        </w:r>
      </w:ins>
      <w:r w:rsidR="0096368E" w:rsidRPr="00C44097">
        <w:rPr>
          <w:rFonts w:ascii="Times New Roman" w:hAnsi="Times New Roman" w:cs="Times New Roman"/>
          <w:lang w:val="en-GB"/>
          <w:rPrChange w:id="614" w:author="Nicolas Blöchliger" w:date="2016-10-06T09:29:00Z">
            <w:rPr>
              <w:rFonts w:ascii="Times New Roman" w:hAnsi="Times New Roman" w:cs="Times New Roman"/>
              <w:lang w:val="en-US"/>
            </w:rPr>
          </w:rPrChange>
        </w:rPr>
        <w:t>incompatibility with wild-type definition due to resistance to other beta-lactams).</w:t>
      </w:r>
    </w:p>
    <w:p w:rsidR="001E0A79" w:rsidRPr="00C44097" w:rsidRDefault="001E0A79" w:rsidP="000F0F6D">
      <w:pPr>
        <w:autoSpaceDE w:val="0"/>
        <w:autoSpaceDN w:val="0"/>
        <w:adjustRightInd w:val="0"/>
        <w:spacing w:after="0" w:line="480" w:lineRule="auto"/>
        <w:jc w:val="both"/>
        <w:rPr>
          <w:rFonts w:ascii="Times New Roman" w:hAnsi="Times New Roman" w:cs="Times New Roman"/>
          <w:lang w:val="en-GB"/>
          <w:rPrChange w:id="615" w:author="Nicolas Blöchliger" w:date="2016-10-06T09:29:00Z">
            <w:rPr>
              <w:rFonts w:ascii="Times New Roman" w:hAnsi="Times New Roman" w:cs="Times New Roman"/>
              <w:lang w:val="en-US"/>
            </w:rPr>
          </w:rPrChange>
        </w:rPr>
      </w:pPr>
    </w:p>
    <w:p w:rsidR="0096368E" w:rsidRPr="00C44097" w:rsidRDefault="0096368E" w:rsidP="000F0F6D">
      <w:pPr>
        <w:autoSpaceDE w:val="0"/>
        <w:autoSpaceDN w:val="0"/>
        <w:adjustRightInd w:val="0"/>
        <w:spacing w:after="0" w:line="480" w:lineRule="auto"/>
        <w:jc w:val="both"/>
        <w:rPr>
          <w:rFonts w:ascii="Times New Roman" w:hAnsi="Times New Roman" w:cs="Times New Roman"/>
          <w:lang w:val="en-GB"/>
          <w:rPrChange w:id="616" w:author="Nicolas Blöchliger" w:date="2016-10-06T09:29:00Z">
            <w:rPr>
              <w:rFonts w:ascii="Times New Roman" w:hAnsi="Times New Roman" w:cs="Times New Roman"/>
              <w:lang w:val="en-US"/>
            </w:rPr>
          </w:rPrChange>
        </w:rPr>
      </w:pPr>
      <w:proofErr w:type="gramStart"/>
      <w:r w:rsidRPr="00C44097">
        <w:rPr>
          <w:rFonts w:ascii="Times New Roman" w:hAnsi="Times New Roman" w:cs="Times New Roman"/>
          <w:b/>
          <w:lang w:val="en-GB"/>
          <w:rPrChange w:id="617" w:author="Nicolas Blöchliger" w:date="2016-10-06T09:29:00Z">
            <w:rPr>
              <w:rFonts w:ascii="Times New Roman" w:hAnsi="Times New Roman" w:cs="Times New Roman"/>
              <w:b/>
              <w:lang w:val="en-US"/>
            </w:rPr>
          </w:rPrChange>
        </w:rPr>
        <w:t>Antibiotic susceptibility testing.</w:t>
      </w:r>
      <w:proofErr w:type="gramEnd"/>
      <w:r w:rsidRPr="00C44097">
        <w:rPr>
          <w:rFonts w:ascii="Times New Roman" w:hAnsi="Times New Roman" w:cs="Times New Roman"/>
          <w:lang w:val="en-GB"/>
          <w:rPrChange w:id="618" w:author="Nicolas Blöchliger" w:date="2016-10-06T09:29:00Z">
            <w:rPr>
              <w:rFonts w:ascii="Times New Roman" w:hAnsi="Times New Roman" w:cs="Times New Roman"/>
              <w:lang w:val="en-US"/>
            </w:rPr>
          </w:rPrChange>
        </w:rPr>
        <w:t xml:space="preserve"> Antimicrobial susceptibility testing was performed by the disk diffusion method following EUCAST standard procedures (13-15) on Müller-Hinton II agar (</w:t>
      </w:r>
      <w:proofErr w:type="spellStart"/>
      <w:r w:rsidRPr="00C44097">
        <w:rPr>
          <w:rFonts w:ascii="Times New Roman" w:hAnsi="Times New Roman" w:cs="Times New Roman"/>
          <w:lang w:val="en-GB"/>
          <w:rPrChange w:id="619" w:author="Nicolas Blöchliger" w:date="2016-10-06T09:29:00Z">
            <w:rPr>
              <w:rFonts w:ascii="Times New Roman" w:hAnsi="Times New Roman" w:cs="Times New Roman"/>
              <w:lang w:val="en-US"/>
            </w:rPr>
          </w:rPrChange>
        </w:rPr>
        <w:t>Beckton</w:t>
      </w:r>
      <w:proofErr w:type="spellEnd"/>
      <w:r w:rsidRPr="00C44097">
        <w:rPr>
          <w:rFonts w:ascii="Times New Roman" w:hAnsi="Times New Roman" w:cs="Times New Roman"/>
          <w:lang w:val="en-GB"/>
          <w:rPrChange w:id="620" w:author="Nicolas Blöchliger" w:date="2016-10-06T09:29:00Z">
            <w:rPr>
              <w:rFonts w:ascii="Times New Roman" w:hAnsi="Times New Roman" w:cs="Times New Roman"/>
              <w:lang w:val="en-US"/>
            </w:rPr>
          </w:rPrChange>
        </w:rPr>
        <w:t xml:space="preserve">-Dickinson, Franklin Lakes, NJ, USA) and with antibiotic discs from i2a (Montpellier, France). Inhibition zone diameters were recorded automatically using the </w:t>
      </w:r>
      <w:proofErr w:type="spellStart"/>
      <w:r w:rsidRPr="00C44097">
        <w:rPr>
          <w:rFonts w:ascii="Times New Roman" w:hAnsi="Times New Roman" w:cs="Times New Roman"/>
          <w:lang w:val="en-GB"/>
          <w:rPrChange w:id="621" w:author="Nicolas Blöchliger" w:date="2016-10-06T09:29:00Z">
            <w:rPr>
              <w:rFonts w:ascii="Times New Roman" w:hAnsi="Times New Roman" w:cs="Times New Roman"/>
              <w:lang w:val="en-US"/>
            </w:rPr>
          </w:rPrChange>
        </w:rPr>
        <w:t>Sirscan</w:t>
      </w:r>
      <w:proofErr w:type="spellEnd"/>
      <w:r w:rsidRPr="00C44097">
        <w:rPr>
          <w:rFonts w:ascii="Times New Roman" w:hAnsi="Times New Roman" w:cs="Times New Roman"/>
          <w:lang w:val="en-GB"/>
          <w:rPrChange w:id="622" w:author="Nicolas Blöchliger" w:date="2016-10-06T09:29:00Z">
            <w:rPr>
              <w:rFonts w:ascii="Times New Roman" w:hAnsi="Times New Roman" w:cs="Times New Roman"/>
              <w:lang w:val="en-US"/>
            </w:rPr>
          </w:rPrChange>
        </w:rPr>
        <w:t>/</w:t>
      </w:r>
      <w:proofErr w:type="spellStart"/>
      <w:r w:rsidRPr="00C44097">
        <w:rPr>
          <w:rFonts w:ascii="Times New Roman" w:hAnsi="Times New Roman" w:cs="Times New Roman"/>
          <w:lang w:val="en-GB"/>
          <w:rPrChange w:id="623" w:author="Nicolas Blöchliger" w:date="2016-10-06T09:29:00Z">
            <w:rPr>
              <w:rFonts w:ascii="Times New Roman" w:hAnsi="Times New Roman" w:cs="Times New Roman"/>
              <w:lang w:val="en-US"/>
            </w:rPr>
          </w:rPrChange>
        </w:rPr>
        <w:t>Sirweb</w:t>
      </w:r>
      <w:proofErr w:type="spellEnd"/>
      <w:r w:rsidRPr="00C44097">
        <w:rPr>
          <w:rFonts w:ascii="Times New Roman" w:hAnsi="Times New Roman" w:cs="Times New Roman"/>
          <w:lang w:val="en-GB"/>
          <w:rPrChange w:id="624" w:author="Nicolas Blöchliger" w:date="2016-10-06T09:29:00Z">
            <w:rPr>
              <w:rFonts w:ascii="Times New Roman" w:hAnsi="Times New Roman" w:cs="Times New Roman"/>
              <w:lang w:val="en-US"/>
            </w:rPr>
          </w:rPrChange>
        </w:rPr>
        <w:t xml:space="preserve"> system (i2a, Montpellier, France)</w:t>
      </w:r>
      <w:r w:rsidR="008A100F" w:rsidRPr="00C44097">
        <w:rPr>
          <w:rFonts w:ascii="Times New Roman" w:hAnsi="Times New Roman" w:cs="Times New Roman"/>
          <w:lang w:val="en-GB"/>
          <w:rPrChange w:id="625" w:author="Nicolas Blöchliger" w:date="2016-10-06T09:29:00Z">
            <w:rPr>
              <w:rFonts w:ascii="Times New Roman" w:hAnsi="Times New Roman" w:cs="Times New Roman"/>
              <w:lang w:val="en-US"/>
            </w:rPr>
          </w:rPrChange>
        </w:rPr>
        <w:t xml:space="preserve"> (</w:t>
      </w:r>
      <w:r w:rsidR="008A100F" w:rsidRPr="00C44097">
        <w:rPr>
          <w:rFonts w:ascii="Times New Roman" w:hAnsi="Times New Roman" w:cs="Times New Roman"/>
          <w:highlight w:val="cyan"/>
          <w:lang w:val="en-GB"/>
          <w:rPrChange w:id="626" w:author="Nicolas Blöchliger" w:date="2016-10-06T09:29:00Z">
            <w:rPr>
              <w:rFonts w:ascii="Times New Roman" w:hAnsi="Times New Roman" w:cs="Times New Roman"/>
              <w:highlight w:val="cyan"/>
              <w:lang w:val="en-US"/>
            </w:rPr>
          </w:rPrChange>
        </w:rPr>
        <w:t xml:space="preserve">REF </w:t>
      </w:r>
      <w:proofErr w:type="spellStart"/>
      <w:r w:rsidR="008A100F" w:rsidRPr="00C44097">
        <w:rPr>
          <w:rFonts w:ascii="Times New Roman" w:hAnsi="Times New Roman" w:cs="Times New Roman"/>
          <w:highlight w:val="cyan"/>
          <w:lang w:val="en-GB"/>
          <w:rPrChange w:id="627" w:author="Nicolas Blöchliger" w:date="2016-10-06T09:29:00Z">
            <w:rPr>
              <w:rFonts w:ascii="Times New Roman" w:hAnsi="Times New Roman" w:cs="Times New Roman"/>
              <w:highlight w:val="cyan"/>
              <w:lang w:val="en-US"/>
            </w:rPr>
          </w:rPrChange>
        </w:rPr>
        <w:t>Zbinden</w:t>
      </w:r>
      <w:proofErr w:type="spellEnd"/>
      <w:r w:rsidR="008A100F" w:rsidRPr="00C44097">
        <w:rPr>
          <w:rFonts w:ascii="Times New Roman" w:hAnsi="Times New Roman" w:cs="Times New Roman"/>
          <w:highlight w:val="cyan"/>
          <w:lang w:val="en-GB"/>
          <w:rPrChange w:id="628" w:author="Nicolas Blöchliger" w:date="2016-10-06T09:29:00Z">
            <w:rPr>
              <w:rFonts w:ascii="Times New Roman" w:hAnsi="Times New Roman" w:cs="Times New Roman"/>
              <w:highlight w:val="cyan"/>
              <w:lang w:val="en-US"/>
            </w:rPr>
          </w:rPrChange>
        </w:rPr>
        <w:t>/</w:t>
      </w:r>
      <w:proofErr w:type="spellStart"/>
      <w:r w:rsidR="008A100F" w:rsidRPr="00C44097">
        <w:rPr>
          <w:rFonts w:ascii="Times New Roman" w:hAnsi="Times New Roman" w:cs="Times New Roman"/>
          <w:highlight w:val="cyan"/>
          <w:lang w:val="en-GB"/>
          <w:rPrChange w:id="629" w:author="Nicolas Blöchliger" w:date="2016-10-06T09:29:00Z">
            <w:rPr>
              <w:rFonts w:ascii="Times New Roman" w:hAnsi="Times New Roman" w:cs="Times New Roman"/>
              <w:highlight w:val="cyan"/>
              <w:lang w:val="en-US"/>
            </w:rPr>
          </w:rPrChange>
        </w:rPr>
        <w:t>Hombach</w:t>
      </w:r>
      <w:proofErr w:type="spellEnd"/>
      <w:r w:rsidR="008A100F" w:rsidRPr="00C44097">
        <w:rPr>
          <w:rFonts w:ascii="Times New Roman" w:hAnsi="Times New Roman" w:cs="Times New Roman"/>
          <w:highlight w:val="cyan"/>
          <w:lang w:val="en-GB"/>
          <w:rPrChange w:id="630" w:author="Nicolas Blöchliger" w:date="2016-10-06T09:29:00Z">
            <w:rPr>
              <w:rFonts w:ascii="Times New Roman" w:hAnsi="Times New Roman" w:cs="Times New Roman"/>
              <w:highlight w:val="cyan"/>
              <w:lang w:val="en-US"/>
            </w:rPr>
          </w:rPrChange>
        </w:rPr>
        <w:t>)</w:t>
      </w:r>
      <w:r w:rsidRPr="00C44097">
        <w:rPr>
          <w:rFonts w:ascii="Times New Roman" w:hAnsi="Times New Roman" w:cs="Times New Roman"/>
          <w:highlight w:val="cyan"/>
          <w:lang w:val="en-GB"/>
          <w:rPrChange w:id="631" w:author="Nicolas Blöchliger" w:date="2016-10-06T09:29:00Z">
            <w:rPr>
              <w:rFonts w:ascii="Times New Roman" w:hAnsi="Times New Roman" w:cs="Times New Roman"/>
              <w:highlight w:val="cyan"/>
              <w:lang w:val="en-US"/>
            </w:rPr>
          </w:rPrChange>
        </w:rPr>
        <w:t>.</w:t>
      </w:r>
    </w:p>
    <w:p w:rsidR="001D1CD3" w:rsidRDefault="001D1CD3" w:rsidP="000F0F6D">
      <w:pPr>
        <w:autoSpaceDE w:val="0"/>
        <w:autoSpaceDN w:val="0"/>
        <w:adjustRightInd w:val="0"/>
        <w:spacing w:after="0" w:line="480" w:lineRule="auto"/>
        <w:jc w:val="both"/>
        <w:rPr>
          <w:ins w:id="632" w:author="Nicolas Blöchliger" w:date="2016-10-06T10:05:00Z"/>
          <w:rFonts w:ascii="Times New Roman" w:hAnsi="Times New Roman" w:cs="Times New Roman"/>
          <w:lang w:val="en-GB"/>
        </w:rPr>
      </w:pPr>
    </w:p>
    <w:p w:rsidR="00B122F5" w:rsidRPr="00877154" w:rsidRDefault="00B122F5" w:rsidP="00B122F5">
      <w:pPr>
        <w:autoSpaceDE w:val="0"/>
        <w:autoSpaceDN w:val="0"/>
        <w:adjustRightInd w:val="0"/>
        <w:spacing w:after="0" w:line="480" w:lineRule="auto"/>
        <w:jc w:val="both"/>
        <w:rPr>
          <w:ins w:id="633" w:author="Nicolas Blöchliger" w:date="2016-10-06T10:05:00Z"/>
          <w:rFonts w:ascii="Times New Roman" w:hAnsi="Times New Roman" w:cs="Times New Roman"/>
          <w:lang w:val="en-GB"/>
        </w:rPr>
      </w:pPr>
      <w:proofErr w:type="gramStart"/>
      <w:ins w:id="634" w:author="Nicolas Blöchliger" w:date="2016-10-06T10:05:00Z">
        <w:r w:rsidRPr="00877154">
          <w:rPr>
            <w:rFonts w:ascii="Times New Roman" w:hAnsi="Times New Roman" w:cs="Times New Roman"/>
            <w:b/>
            <w:lang w:val="en-GB"/>
          </w:rPr>
          <w:t>Model for true and observed inhibition zone diameters.</w:t>
        </w:r>
        <w:proofErr w:type="gramEnd"/>
        <w:r w:rsidRPr="00877154">
          <w:rPr>
            <w:rFonts w:ascii="Times New Roman" w:hAnsi="Times New Roman" w:cs="Times New Roman"/>
            <w:b/>
            <w:lang w:val="en-GB"/>
          </w:rPr>
          <w:t xml:space="preserve"> </w:t>
        </w:r>
      </w:ins>
    </w:p>
    <w:p w:rsidR="00B122F5" w:rsidRDefault="00B122F5" w:rsidP="00B122F5">
      <w:pPr>
        <w:autoSpaceDE w:val="0"/>
        <w:autoSpaceDN w:val="0"/>
        <w:adjustRightInd w:val="0"/>
        <w:spacing w:after="0" w:line="240" w:lineRule="auto"/>
        <w:rPr>
          <w:ins w:id="635" w:author="Nicolas Blöchliger" w:date="2016-10-06T10:05:00Z"/>
          <w:rFonts w:ascii="LMRoman10-Regular" w:hAnsi="LMRoman10-Regular" w:cs="LMRoman10-Regular"/>
          <w:sz w:val="20"/>
          <w:szCs w:val="20"/>
          <w:lang w:val="en-US"/>
        </w:rPr>
      </w:pPr>
      <w:ins w:id="636" w:author="Nicolas Blöchliger" w:date="2016-10-06T10:05:00Z">
        <w:r w:rsidRPr="00877154">
          <w:rPr>
            <w:rFonts w:ascii="LMRoman10-Regular" w:hAnsi="LMRoman10-Regular" w:cs="LMRoman10-Regular"/>
            <w:sz w:val="20"/>
            <w:szCs w:val="20"/>
            <w:lang w:val="en-US"/>
          </w:rPr>
          <w:t xml:space="preserve"> We developed a model to determine the methodological error for </w:t>
        </w:r>
        <w:proofErr w:type="spellStart"/>
        <w:r w:rsidRPr="00877154">
          <w:rPr>
            <w:rFonts w:ascii="LMRoman10-Regular" w:hAnsi="LMRoman10-Regular" w:cs="LMRoman10-Regular"/>
            <w:sz w:val="20"/>
            <w:szCs w:val="20"/>
            <w:lang w:val="en-US"/>
          </w:rPr>
          <w:t>categorisation</w:t>
        </w:r>
        <w:proofErr w:type="spellEnd"/>
        <w:r w:rsidRPr="00877154">
          <w:rPr>
            <w:rFonts w:ascii="LMRoman10-Regular" w:hAnsi="LMRoman10-Regular" w:cs="LMRoman10-Regular"/>
            <w:sz w:val="20"/>
            <w:szCs w:val="20"/>
            <w:lang w:val="en-US"/>
          </w:rPr>
          <w:t xml:space="preserve"> of Kirby-</w:t>
        </w:r>
        <w:proofErr w:type="spellStart"/>
        <w:r w:rsidRPr="00877154">
          <w:rPr>
            <w:rFonts w:ascii="LMRoman10-Regular" w:hAnsi="LMRoman10-Regular" w:cs="LMRoman10-Regular"/>
            <w:sz w:val="20"/>
            <w:szCs w:val="20"/>
            <w:lang w:val="en-US"/>
          </w:rPr>
          <w:t>Baur</w:t>
        </w:r>
        <w:proofErr w:type="spellEnd"/>
        <w:r w:rsidRPr="00877154">
          <w:rPr>
            <w:rFonts w:ascii="LMRoman10-Regular" w:hAnsi="LMRoman10-Regular" w:cs="LMRoman10-Regular"/>
            <w:sz w:val="20"/>
            <w:szCs w:val="20"/>
            <w:lang w:val="en-US"/>
          </w:rPr>
          <w:t xml:space="preserve"> inhibitory</w:t>
        </w:r>
        <w:r>
          <w:rPr>
            <w:rFonts w:ascii="LMRoman10-Regular" w:hAnsi="LMRoman10-Regular" w:cs="LMRoman10-Regular"/>
            <w:sz w:val="20"/>
            <w:szCs w:val="20"/>
            <w:lang w:val="en-US"/>
          </w:rPr>
          <w:t xml:space="preserve"> </w:t>
        </w:r>
        <w:r w:rsidRPr="00877154">
          <w:rPr>
            <w:rFonts w:ascii="LMRoman10-Regular" w:hAnsi="LMRoman10-Regular" w:cs="LMRoman10-Regular"/>
            <w:sz w:val="20"/>
            <w:szCs w:val="20"/>
            <w:lang w:val="en-US"/>
          </w:rPr>
          <w:t xml:space="preserve">zone diameters. Our model distinguishes between an observed inhibition zone diameter </w:t>
        </w:r>
        <w:r w:rsidRPr="00877154">
          <w:rPr>
            <w:rFonts w:ascii="LMMathItalic10-Regular" w:hAnsi="LMMathItalic10-Regular" w:cs="LMMathItalic10-Regular"/>
            <w:i/>
            <w:iCs/>
            <w:sz w:val="20"/>
            <w:szCs w:val="20"/>
            <w:lang w:val="en-US"/>
          </w:rPr>
          <w:t xml:space="preserve">Y </w:t>
        </w:r>
        <w:r w:rsidRPr="00877154">
          <w:rPr>
            <w:rFonts w:ascii="LMRoman10-Regular" w:hAnsi="LMRoman10-Regular" w:cs="LMRoman10-Regular"/>
            <w:sz w:val="20"/>
            <w:szCs w:val="20"/>
            <w:lang w:val="en-US"/>
          </w:rPr>
          <w:t>that suffers from</w:t>
        </w:r>
        <w:r>
          <w:rPr>
            <w:rFonts w:ascii="LMRoman10-Regular" w:hAnsi="LMRoman10-Regular" w:cs="LMRoman10-Regular"/>
            <w:sz w:val="20"/>
            <w:szCs w:val="20"/>
            <w:lang w:val="en-US"/>
          </w:rPr>
          <w:t xml:space="preserve"> </w:t>
        </w:r>
        <w:r w:rsidRPr="00877154">
          <w:rPr>
            <w:rFonts w:ascii="LMRoman10-Regular" w:hAnsi="LMRoman10-Regular" w:cs="LMRoman10-Regular"/>
            <w:sz w:val="20"/>
            <w:szCs w:val="20"/>
            <w:lang w:val="en-US"/>
          </w:rPr>
          <w:t xml:space="preserve">methodological variation and an underlying true diameter </w:t>
        </w:r>
        <w:r w:rsidRPr="00877154">
          <w:rPr>
            <w:rFonts w:ascii="LMMathItalic10-Regular" w:hAnsi="LMMathItalic10-Regular" w:cs="LMMathItalic10-Regular"/>
            <w:i/>
            <w:iCs/>
            <w:sz w:val="20"/>
            <w:szCs w:val="20"/>
            <w:lang w:val="en-US"/>
          </w:rPr>
          <w:t xml:space="preserve">X </w:t>
        </w:r>
        <w:r w:rsidRPr="00877154">
          <w:rPr>
            <w:rFonts w:ascii="LMRoman10-Regular" w:hAnsi="LMRoman10-Regular" w:cs="LMRoman10-Regular"/>
            <w:sz w:val="20"/>
            <w:szCs w:val="20"/>
            <w:lang w:val="en-US"/>
          </w:rPr>
          <w:t>that is not observed. The relationship between</w:t>
        </w:r>
        <w:r>
          <w:rPr>
            <w:rFonts w:ascii="LMRoman10-Regular" w:hAnsi="LMRoman10-Regular" w:cs="LMRoman10-Regular"/>
            <w:sz w:val="20"/>
            <w:szCs w:val="20"/>
            <w:lang w:val="en-US"/>
          </w:rPr>
          <w:t xml:space="preserve"> </w:t>
        </w:r>
        <w:r w:rsidRPr="00877154">
          <w:rPr>
            <w:rFonts w:ascii="LMMathItalic10-Regular" w:hAnsi="LMMathItalic10-Regular" w:cs="LMMathItalic10-Regular"/>
            <w:i/>
            <w:iCs/>
            <w:sz w:val="20"/>
            <w:szCs w:val="20"/>
            <w:lang w:val="en-US"/>
          </w:rPr>
          <w:t xml:space="preserve">X </w:t>
        </w:r>
        <w:r w:rsidRPr="00877154">
          <w:rPr>
            <w:rFonts w:ascii="LMRoman10-Regular" w:hAnsi="LMRoman10-Regular" w:cs="LMRoman10-Regular"/>
            <w:sz w:val="20"/>
            <w:szCs w:val="20"/>
            <w:lang w:val="en-US"/>
          </w:rPr>
          <w:t xml:space="preserve">and </w:t>
        </w:r>
        <w:r w:rsidRPr="00877154">
          <w:rPr>
            <w:rFonts w:ascii="LMMathItalic10-Regular" w:hAnsi="LMMathItalic10-Regular" w:cs="LMMathItalic10-Regular"/>
            <w:i/>
            <w:iCs/>
            <w:sz w:val="20"/>
            <w:szCs w:val="20"/>
            <w:lang w:val="en-US"/>
          </w:rPr>
          <w:t xml:space="preserve">Y </w:t>
        </w:r>
        <w:r w:rsidRPr="00877154">
          <w:rPr>
            <w:rFonts w:ascii="LMRoman10-Regular" w:hAnsi="LMRoman10-Regular" w:cs="LMRoman10-Regular"/>
            <w:sz w:val="20"/>
            <w:szCs w:val="20"/>
            <w:lang w:val="en-US"/>
          </w:rPr>
          <w:t xml:space="preserve">is given by </w:t>
        </w:r>
        <w:r w:rsidRPr="00877154">
          <w:rPr>
            <w:rFonts w:ascii="LMMathItalic10-Regular" w:hAnsi="LMMathItalic10-Regular" w:cs="LMMathItalic10-Regular"/>
            <w:i/>
            <w:iCs/>
            <w:sz w:val="20"/>
            <w:szCs w:val="20"/>
            <w:lang w:val="en-US"/>
          </w:rPr>
          <w:t xml:space="preserve">Y </w:t>
        </w:r>
        <w:r w:rsidRPr="00877154">
          <w:rPr>
            <w:rFonts w:ascii="LMRoman10-Regular" w:hAnsi="LMRoman10-Regular" w:cs="LMRoman10-Regular"/>
            <w:sz w:val="20"/>
            <w:szCs w:val="20"/>
            <w:lang w:val="en-US"/>
          </w:rPr>
          <w:t xml:space="preserve">= </w:t>
        </w:r>
        <w:r w:rsidRPr="00877154">
          <w:rPr>
            <w:rFonts w:ascii="LMMathItalic10-Regular" w:hAnsi="LMMathItalic10-Regular" w:cs="LMMathItalic10-Regular"/>
            <w:i/>
            <w:iCs/>
            <w:sz w:val="20"/>
            <w:szCs w:val="20"/>
            <w:lang w:val="en-US"/>
          </w:rPr>
          <w:t xml:space="preserve">X </w:t>
        </w:r>
        <w:r w:rsidRPr="00877154">
          <w:rPr>
            <w:rFonts w:ascii="LMRoman10-Regular" w:hAnsi="LMRoman10-Regular" w:cs="LMRoman10-Regular"/>
            <w:sz w:val="20"/>
            <w:szCs w:val="20"/>
            <w:lang w:val="en-US"/>
          </w:rPr>
          <w:t xml:space="preserve">+ </w:t>
        </w:r>
        <w:r w:rsidRPr="00877154">
          <w:rPr>
            <w:rFonts w:ascii="LMMathItalic10-Regular" w:hAnsi="LMMathItalic10-Regular" w:cs="LMMathItalic10-Regular"/>
            <w:i/>
            <w:iCs/>
            <w:sz w:val="20"/>
            <w:szCs w:val="20"/>
            <w:lang w:val="en-US"/>
          </w:rPr>
          <w:t>E</w:t>
        </w:r>
        <w:r w:rsidRPr="00877154">
          <w:rPr>
            <w:rFonts w:ascii="LMRoman10-Regular" w:hAnsi="LMRoman10-Regular" w:cs="LMRoman10-Regular"/>
            <w:sz w:val="20"/>
            <w:szCs w:val="20"/>
            <w:lang w:val="en-US"/>
          </w:rPr>
          <w:t xml:space="preserve">, where </w:t>
        </w:r>
        <w:r w:rsidRPr="00877154">
          <w:rPr>
            <w:rFonts w:ascii="LMMathItalic10-Regular" w:hAnsi="LMMathItalic10-Regular" w:cs="LMMathItalic10-Regular"/>
            <w:i/>
            <w:iCs/>
            <w:sz w:val="20"/>
            <w:szCs w:val="20"/>
            <w:lang w:val="en-US"/>
          </w:rPr>
          <w:t xml:space="preserve">E </w:t>
        </w:r>
        <w:r w:rsidRPr="00877154">
          <w:rPr>
            <w:rFonts w:ascii="LMRoman10-Regular" w:hAnsi="LMRoman10-Regular" w:cs="LMRoman10-Regular"/>
            <w:sz w:val="20"/>
            <w:szCs w:val="20"/>
            <w:lang w:val="en-US"/>
          </w:rPr>
          <w:t xml:space="preserve">models the methodological </w:t>
        </w:r>
        <w:proofErr w:type="spellStart"/>
        <w:r w:rsidRPr="00877154">
          <w:rPr>
            <w:rFonts w:ascii="LMRoman10-Regular" w:hAnsi="LMRoman10-Regular" w:cs="LMRoman10-Regular"/>
            <w:sz w:val="20"/>
            <w:szCs w:val="20"/>
            <w:lang w:val="en-US"/>
          </w:rPr>
          <w:t>variation</w:t>
        </w:r>
        <w:r>
          <w:rPr>
            <w:rFonts w:ascii="LMRoman10-Regular" w:hAnsi="LMRoman10-Regular" w:cs="LMRoman10-Regular"/>
            <w:sz w:val="20"/>
            <w:szCs w:val="20"/>
            <w:lang w:val="en-US"/>
          </w:rPr>
          <w:t>.We</w:t>
        </w:r>
        <w:proofErr w:type="spellEnd"/>
        <w:r>
          <w:rPr>
            <w:rFonts w:ascii="LMRoman10-Regular" w:hAnsi="LMRoman10-Regular" w:cs="LMRoman10-Regular"/>
            <w:sz w:val="20"/>
            <w:szCs w:val="20"/>
            <w:lang w:val="en-US"/>
          </w:rPr>
          <w:t xml:space="preserve"> use a normal mixture model to describe the distribution of the true diameter </w:t>
        </w:r>
        <w:r w:rsidRPr="00877154">
          <w:rPr>
            <w:rFonts w:ascii="LMRoman10-Regular" w:hAnsi="LMRoman10-Regular" w:cs="LMRoman10-Regular"/>
            <w:i/>
            <w:sz w:val="20"/>
            <w:szCs w:val="20"/>
            <w:lang w:val="en-US"/>
          </w:rPr>
          <w:t>X</w:t>
        </w:r>
        <w:r>
          <w:rPr>
            <w:rFonts w:ascii="LMRoman10-Regular" w:hAnsi="LMRoman10-Regular" w:cs="LMRoman10-Regular"/>
            <w:i/>
            <w:sz w:val="20"/>
            <w:szCs w:val="20"/>
            <w:lang w:val="en-US"/>
          </w:rPr>
          <w:t xml:space="preserve"> </w:t>
        </w:r>
        <w:r w:rsidRPr="00877154">
          <w:rPr>
            <w:rFonts w:ascii="LMRoman10-Regular" w:hAnsi="LMRoman10-Regular" w:cs="LMRoman10-Regular"/>
            <w:sz w:val="20"/>
            <w:szCs w:val="20"/>
            <w:lang w:val="en-US"/>
          </w:rPr>
          <w:t xml:space="preserve">and we assume </w:t>
        </w:r>
        <w:r w:rsidRPr="00877154">
          <w:rPr>
            <w:rFonts w:ascii="LMMathItalic10-Regular" w:hAnsi="LMMathItalic10-Regular" w:cs="LMMathItalic10-Regular"/>
            <w:i/>
            <w:iCs/>
            <w:sz w:val="20"/>
            <w:szCs w:val="20"/>
            <w:lang w:val="en-US"/>
          </w:rPr>
          <w:t xml:space="preserve">E </w:t>
        </w:r>
        <w:r w:rsidRPr="00877154">
          <w:rPr>
            <w:rFonts w:ascii="LMRoman10-Regular" w:hAnsi="LMRoman10-Regular" w:cs="LMRoman10-Regular"/>
            <w:sz w:val="20"/>
            <w:szCs w:val="20"/>
            <w:lang w:val="en-US"/>
          </w:rPr>
          <w:t xml:space="preserve">to be normally distributed and independent of </w:t>
        </w:r>
        <w:r w:rsidRPr="00877154">
          <w:rPr>
            <w:rFonts w:ascii="LMMathItalic10-Regular" w:hAnsi="LMMathItalic10-Regular" w:cs="LMMathItalic10-Regular"/>
            <w:i/>
            <w:iCs/>
            <w:sz w:val="20"/>
            <w:szCs w:val="20"/>
            <w:lang w:val="en-US"/>
          </w:rPr>
          <w:t xml:space="preserve">X </w:t>
        </w:r>
        <w:r w:rsidRPr="00877154">
          <w:rPr>
            <w:rFonts w:ascii="LMRoman10-Regular" w:hAnsi="LMRoman10-Regular" w:cs="LMRoman10-Regular"/>
            <w:sz w:val="20"/>
            <w:szCs w:val="20"/>
            <w:lang w:val="en-US"/>
          </w:rPr>
          <w:t>with zero</w:t>
        </w:r>
        <w:r>
          <w:rPr>
            <w:rFonts w:ascii="LMRoman10-Regular" w:hAnsi="LMRoman10-Regular" w:cs="LMRoman10-Regular"/>
            <w:sz w:val="20"/>
            <w:szCs w:val="20"/>
            <w:lang w:val="en-US"/>
          </w:rPr>
          <w:t xml:space="preserve"> </w:t>
        </w:r>
        <w:r w:rsidRPr="00C44097">
          <w:rPr>
            <w:rFonts w:ascii="LMRoman10-Regular" w:hAnsi="LMRoman10-Regular" w:cs="LMRoman10-Regular"/>
            <w:sz w:val="20"/>
            <w:szCs w:val="20"/>
            <w:lang w:val="en-US"/>
          </w:rPr>
          <w:t>mean</w:t>
        </w:r>
        <w:r>
          <w:rPr>
            <w:rFonts w:ascii="LMRoman10-Regular" w:hAnsi="LMRoman10-Regular" w:cs="LMRoman10-Regular"/>
            <w:sz w:val="20"/>
            <w:szCs w:val="20"/>
            <w:lang w:val="en-US"/>
          </w:rPr>
          <w:t>.</w:t>
        </w:r>
        <w:r w:rsidRPr="00C44097">
          <w:rPr>
            <w:rFonts w:ascii="LMRoman10-Regular" w:hAnsi="LMRoman10-Regular" w:cs="LMRoman10-Regular"/>
            <w:sz w:val="20"/>
            <w:szCs w:val="20"/>
            <w:lang w:val="en-US"/>
          </w:rPr>
          <w:t xml:space="preserve"> </w:t>
        </w:r>
        <w:r>
          <w:rPr>
            <w:rFonts w:ascii="LMRoman10-Regular" w:hAnsi="LMRoman10-Regular" w:cs="LMRoman10-Regular"/>
            <w:sz w:val="20"/>
            <w:szCs w:val="20"/>
            <w:lang w:val="en-US"/>
          </w:rPr>
          <w:t>We estimate the</w:t>
        </w:r>
        <w:r w:rsidRPr="00C44097">
          <w:rPr>
            <w:rFonts w:ascii="LMRoman10-Regular" w:hAnsi="LMRoman10-Regular" w:cs="LMRoman10-Regular"/>
            <w:sz w:val="20"/>
            <w:szCs w:val="20"/>
            <w:lang w:val="en-US"/>
          </w:rPr>
          <w:t xml:space="preserve"> </w:t>
        </w:r>
        <w:r>
          <w:rPr>
            <w:rFonts w:ascii="LMRoman10-Regular" w:hAnsi="LMRoman10-Regular" w:cs="LMRoman10-Regular"/>
            <w:sz w:val="20"/>
            <w:szCs w:val="20"/>
            <w:lang w:val="en-US"/>
          </w:rPr>
          <w:t xml:space="preserve">standard deviation of E from independent repeated </w:t>
        </w:r>
        <w:proofErr w:type="spellStart"/>
        <w:r>
          <w:rPr>
            <w:rFonts w:ascii="LMRoman10-Regular" w:hAnsi="LMRoman10-Regular" w:cs="LMRoman10-Regular"/>
            <w:sz w:val="20"/>
            <w:szCs w:val="20"/>
            <w:lang w:val="en-US"/>
          </w:rPr>
          <w:t>measurments</w:t>
        </w:r>
        <w:proofErr w:type="spellEnd"/>
        <w:r>
          <w:rPr>
            <w:rFonts w:ascii="LMRoman10-Regular" w:hAnsi="LMRoman10-Regular" w:cs="LMRoman10-Regular"/>
            <w:sz w:val="20"/>
            <w:szCs w:val="20"/>
            <w:lang w:val="en-US"/>
          </w:rPr>
          <w:t xml:space="preserve"> of inhibition zone diameters for the quality control strain ATCC 25922</w:t>
        </w:r>
        <w:r w:rsidRPr="00877154">
          <w:rPr>
            <w:rFonts w:ascii="LMRoman10-Regular" w:hAnsi="LMRoman10-Regular" w:cs="LMRoman10-Regular"/>
            <w:sz w:val="20"/>
            <w:szCs w:val="20"/>
            <w:lang w:val="en-US"/>
          </w:rPr>
          <w:t>.</w:t>
        </w:r>
        <w:r>
          <w:rPr>
            <w:rFonts w:ascii="LMRoman10-Regular" w:hAnsi="LMRoman10-Regular" w:cs="LMRoman10-Regular"/>
            <w:sz w:val="20"/>
            <w:szCs w:val="20"/>
            <w:lang w:val="en-US"/>
          </w:rPr>
          <w:t xml:space="preserve"> Observed diameters of 6 mm are treated differently, as described in detail elsewhere </w:t>
        </w:r>
        <w:r w:rsidRPr="00877154">
          <w:rPr>
            <w:rFonts w:ascii="LMRoman10-Regular" w:hAnsi="LMRoman10-Regular" w:cs="LMRoman10-Regular"/>
            <w:sz w:val="20"/>
            <w:szCs w:val="20"/>
            <w:highlight w:val="cyan"/>
            <w:lang w:val="en-US"/>
          </w:rPr>
          <w:t>(Cite MS1)</w:t>
        </w:r>
        <w:r>
          <w:rPr>
            <w:rFonts w:ascii="LMRoman10-Regular" w:hAnsi="LMRoman10-Regular" w:cs="LMRoman10-Regular"/>
            <w:sz w:val="20"/>
            <w:szCs w:val="20"/>
            <w:lang w:val="en-US"/>
          </w:rPr>
          <w:t>.</w:t>
        </w:r>
      </w:ins>
    </w:p>
    <w:p w:rsidR="00B122F5" w:rsidRPr="00C44097" w:rsidRDefault="00B122F5" w:rsidP="00B122F5">
      <w:pPr>
        <w:autoSpaceDE w:val="0"/>
        <w:autoSpaceDN w:val="0"/>
        <w:adjustRightInd w:val="0"/>
        <w:spacing w:after="0" w:line="240" w:lineRule="auto"/>
        <w:rPr>
          <w:ins w:id="637" w:author="Nicolas Blöchliger" w:date="2016-10-06T10:05:00Z"/>
          <w:rFonts w:ascii="LMRoman10-Regular" w:hAnsi="LMRoman10-Regular" w:cs="LMRoman10-Regular"/>
          <w:sz w:val="20"/>
          <w:szCs w:val="20"/>
          <w:lang w:val="en-US"/>
        </w:rPr>
      </w:pPr>
      <w:ins w:id="638" w:author="Nicolas Blöchliger" w:date="2016-10-06T10:05:00Z">
        <w:r>
          <w:rPr>
            <w:rFonts w:ascii="LMRoman10-Regular" w:hAnsi="LMRoman10-Regular" w:cs="LMRoman10-Regular"/>
            <w:sz w:val="20"/>
            <w:szCs w:val="20"/>
            <w:lang w:val="en-US"/>
          </w:rPr>
          <w:t xml:space="preserve">Note that </w:t>
        </w:r>
        <w:r w:rsidRPr="00877154">
          <w:rPr>
            <w:rFonts w:ascii="LMRoman10-Regular" w:hAnsi="LMRoman10-Regular" w:cs="LMRoman10-Regular"/>
            <w:sz w:val="20"/>
            <w:szCs w:val="20"/>
            <w:lang w:val="en-US"/>
          </w:rPr>
          <w:t>we do not account for the fact that the observed diameters are typically rounded to integer values.</w:t>
        </w:r>
      </w:ins>
    </w:p>
    <w:p w:rsidR="00B122F5" w:rsidRPr="00877154" w:rsidRDefault="00B122F5" w:rsidP="00B122F5">
      <w:pPr>
        <w:autoSpaceDE w:val="0"/>
        <w:autoSpaceDN w:val="0"/>
        <w:adjustRightInd w:val="0"/>
        <w:spacing w:after="0" w:line="240" w:lineRule="auto"/>
        <w:rPr>
          <w:ins w:id="639" w:author="Nicolas Blöchliger" w:date="2016-10-06T10:05:00Z"/>
          <w:rFonts w:ascii="LMMathItalic7-Regular" w:hAnsi="LMMathItalic7-Regular" w:cs="LMMathItalic7-Regular"/>
          <w:i/>
          <w:iCs/>
          <w:sz w:val="14"/>
          <w:szCs w:val="14"/>
          <w:lang w:val="en-US"/>
        </w:rPr>
      </w:pPr>
    </w:p>
    <w:p w:rsidR="00B122F5" w:rsidRPr="00877154" w:rsidRDefault="00B122F5" w:rsidP="00B122F5">
      <w:pPr>
        <w:autoSpaceDE w:val="0"/>
        <w:autoSpaceDN w:val="0"/>
        <w:adjustRightInd w:val="0"/>
        <w:spacing w:after="0" w:line="480" w:lineRule="auto"/>
        <w:jc w:val="both"/>
        <w:rPr>
          <w:ins w:id="640" w:author="Nicolas Blöchliger" w:date="2016-10-06T10:05:00Z"/>
          <w:rFonts w:ascii="Times New Roman" w:hAnsi="Times New Roman" w:cs="Times New Roman"/>
          <w:lang w:val="en-GB"/>
        </w:rPr>
      </w:pPr>
      <w:ins w:id="641" w:author="Nicolas Blöchliger" w:date="2016-10-06T10:05:00Z">
        <w:r w:rsidRPr="00877154">
          <w:rPr>
            <w:rFonts w:ascii="Times New Roman" w:hAnsi="Times New Roman" w:cs="Times New Roman"/>
            <w:b/>
            <w:lang w:val="en-GB"/>
          </w:rPr>
          <w:t>Forecast probabilities</w:t>
        </w:r>
        <w:r>
          <w:rPr>
            <w:rFonts w:ascii="Times New Roman" w:hAnsi="Times New Roman" w:cs="Times New Roman"/>
            <w:b/>
            <w:lang w:val="en-GB"/>
          </w:rPr>
          <w:t xml:space="preserve"> and z</w:t>
        </w:r>
        <w:r w:rsidRPr="00877154">
          <w:rPr>
            <w:rFonts w:ascii="Times New Roman" w:hAnsi="Times New Roman" w:cs="Times New Roman"/>
            <w:b/>
            <w:lang w:val="en-GB"/>
          </w:rPr>
          <w:t>one</w:t>
        </w:r>
        <w:r>
          <w:rPr>
            <w:rFonts w:ascii="Times New Roman" w:hAnsi="Times New Roman" w:cs="Times New Roman"/>
            <w:b/>
            <w:lang w:val="en-GB"/>
          </w:rPr>
          <w:t>s</w:t>
        </w:r>
        <w:r w:rsidRPr="00877154">
          <w:rPr>
            <w:rFonts w:ascii="Times New Roman" w:hAnsi="Times New Roman" w:cs="Times New Roman"/>
            <w:b/>
            <w:lang w:val="en-GB"/>
          </w:rPr>
          <w:t xml:space="preserve"> of technical uncertainty.</w:t>
        </w:r>
        <w:r w:rsidRPr="00877154">
          <w:rPr>
            <w:rFonts w:ascii="Times New Roman" w:hAnsi="Times New Roman" w:cs="Times New Roman"/>
            <w:lang w:val="en-GB"/>
          </w:rPr>
          <w:t xml:space="preserve"> </w:t>
        </w:r>
      </w:ins>
    </w:p>
    <w:p w:rsidR="00B122F5" w:rsidRPr="00877154" w:rsidRDefault="00B122F5" w:rsidP="00B122F5">
      <w:pPr>
        <w:autoSpaceDE w:val="0"/>
        <w:autoSpaceDN w:val="0"/>
        <w:adjustRightInd w:val="0"/>
        <w:spacing w:after="0" w:line="240" w:lineRule="auto"/>
        <w:rPr>
          <w:ins w:id="642" w:author="Nicolas Blöchliger" w:date="2016-10-06T10:05:00Z"/>
          <w:rFonts w:ascii="LMRoman10-Regular" w:hAnsi="LMRoman10-Regular" w:cs="LMRoman10-Regular"/>
          <w:sz w:val="20"/>
          <w:szCs w:val="20"/>
          <w:lang w:val="en-US"/>
        </w:rPr>
      </w:pPr>
      <w:ins w:id="643" w:author="Nicolas Blöchliger" w:date="2016-10-06T10:05:00Z">
        <w:r w:rsidRPr="00877154">
          <w:rPr>
            <w:rFonts w:ascii="LMRoman10-Regular" w:hAnsi="LMRoman10-Regular" w:cs="LMRoman10-Regular"/>
            <w:sz w:val="20"/>
            <w:szCs w:val="20"/>
            <w:lang w:val="en-US"/>
          </w:rPr>
          <w:t xml:space="preserve"> Given an observed diameter </w:t>
        </w:r>
        <w:r w:rsidRPr="00877154">
          <w:rPr>
            <w:rFonts w:ascii="LMMathItalic10-Regular" w:hAnsi="LMMathItalic10-Regular" w:cs="LMMathItalic10-Regular"/>
            <w:i/>
            <w:iCs/>
            <w:sz w:val="20"/>
            <w:szCs w:val="20"/>
            <w:lang w:val="en-US"/>
          </w:rPr>
          <w:t>y</w:t>
        </w:r>
        <w:r w:rsidRPr="00877154">
          <w:rPr>
            <w:rFonts w:ascii="LMRoman10-Regular" w:hAnsi="LMRoman10-Regular" w:cs="LMRoman10-Regular"/>
            <w:sz w:val="20"/>
            <w:szCs w:val="20"/>
            <w:lang w:val="en-US"/>
          </w:rPr>
          <w:t>, what is the probability that no major or very major error occurred</w:t>
        </w:r>
        <w:r>
          <w:rPr>
            <w:rFonts w:ascii="LMRoman10-Regular" w:hAnsi="LMRoman10-Regular" w:cs="LMRoman10-Regular"/>
            <w:sz w:val="20"/>
            <w:szCs w:val="20"/>
            <w:lang w:val="en-US"/>
          </w:rPr>
          <w:t xml:space="preserve"> due to methodological variation</w:t>
        </w:r>
        <w:r w:rsidRPr="00877154">
          <w:rPr>
            <w:rFonts w:ascii="LMRoman10-Regular" w:hAnsi="LMRoman10-Regular" w:cs="LMRoman10-Regular"/>
            <w:sz w:val="20"/>
            <w:szCs w:val="20"/>
            <w:lang w:val="en-US"/>
          </w:rPr>
          <w:t xml:space="preserve">? </w:t>
        </w:r>
        <w:r>
          <w:rPr>
            <w:rFonts w:ascii="LMRoman10-Regular" w:hAnsi="LMRoman10-Regular" w:cs="LMRoman10-Regular"/>
            <w:sz w:val="20"/>
            <w:szCs w:val="20"/>
            <w:lang w:val="en-US"/>
          </w:rPr>
          <w:t>We term t</w:t>
        </w:r>
        <w:r w:rsidRPr="00877154">
          <w:rPr>
            <w:rFonts w:ascii="LMRoman10-Regular" w:hAnsi="LMRoman10-Regular" w:cs="LMRoman10-Regular"/>
            <w:sz w:val="20"/>
            <w:szCs w:val="20"/>
            <w:lang w:val="en-US"/>
          </w:rPr>
          <w:t xml:space="preserve">his probability, which is a function of </w:t>
        </w:r>
        <w:r w:rsidRPr="00877154">
          <w:rPr>
            <w:rFonts w:ascii="LMMathItalic10-Regular" w:hAnsi="LMMathItalic10-Regular" w:cs="LMMathItalic10-Regular"/>
            <w:i/>
            <w:iCs/>
            <w:sz w:val="20"/>
            <w:szCs w:val="20"/>
            <w:lang w:val="en-US"/>
          </w:rPr>
          <w:t>y</w:t>
        </w:r>
        <w:r w:rsidRPr="00877154">
          <w:rPr>
            <w:rFonts w:ascii="LMRoman10-Regular" w:hAnsi="LMRoman10-Regular" w:cs="LMRoman10-Regular"/>
            <w:sz w:val="20"/>
            <w:szCs w:val="20"/>
            <w:lang w:val="en-US"/>
          </w:rPr>
          <w:t xml:space="preserve">, </w:t>
        </w:r>
        <w:r>
          <w:rPr>
            <w:rFonts w:ascii="LMRoman10-Regular" w:hAnsi="LMRoman10-Regular" w:cs="LMRoman10-Regular"/>
            <w:sz w:val="20"/>
            <w:szCs w:val="20"/>
            <w:lang w:val="en-US"/>
          </w:rPr>
          <w:t xml:space="preserve">forecast </w:t>
        </w:r>
        <w:r>
          <w:rPr>
            <w:rFonts w:ascii="LMRoman10-Regular" w:hAnsi="LMRoman10-Regular" w:cs="LMRoman10-Regular"/>
            <w:sz w:val="20"/>
            <w:szCs w:val="20"/>
            <w:lang w:val="en-US"/>
          </w:rPr>
          <w:lastRenderedPageBreak/>
          <w:t>probability (</w:t>
        </w:r>
        <w:r w:rsidRPr="00877154">
          <w:rPr>
            <w:rFonts w:ascii="LMMathItalic10-Regular" w:hAnsi="LMMathItalic10-Regular" w:cs="LMMathItalic10-Regular"/>
            <w:i/>
            <w:iCs/>
            <w:sz w:val="20"/>
            <w:szCs w:val="20"/>
            <w:lang w:val="en-US"/>
          </w:rPr>
          <w:t>p</w:t>
        </w:r>
        <w:r w:rsidRPr="00877154">
          <w:rPr>
            <w:rFonts w:ascii="LMMathItalic7-Regular" w:hAnsi="LMMathItalic7-Regular" w:cs="LMMathItalic7-Regular"/>
            <w:i/>
            <w:iCs/>
            <w:sz w:val="14"/>
            <w:szCs w:val="14"/>
            <w:lang w:val="en-US"/>
          </w:rPr>
          <w:t xml:space="preserve">f </w:t>
        </w:r>
        <w:r w:rsidRPr="00877154">
          <w:rPr>
            <w:rFonts w:ascii="LMRoman10-Regular" w:hAnsi="LMRoman10-Regular" w:cs="LMRoman10-Regular"/>
            <w:sz w:val="20"/>
            <w:szCs w:val="20"/>
            <w:lang w:val="en-US"/>
          </w:rPr>
          <w:t>(</w:t>
        </w:r>
        <w:r w:rsidRPr="00877154">
          <w:rPr>
            <w:rFonts w:ascii="LMMathItalic10-Regular" w:hAnsi="LMMathItalic10-Regular" w:cs="LMMathItalic10-Regular"/>
            <w:i/>
            <w:iCs/>
            <w:sz w:val="20"/>
            <w:szCs w:val="20"/>
            <w:lang w:val="en-US"/>
          </w:rPr>
          <w:t>y</w:t>
        </w:r>
        <w:r w:rsidRPr="00877154">
          <w:rPr>
            <w:rFonts w:ascii="LMRoman10-Regular" w:hAnsi="LMRoman10-Regular" w:cs="LMRoman10-Regular"/>
            <w:sz w:val="20"/>
            <w:szCs w:val="20"/>
            <w:lang w:val="en-US"/>
          </w:rPr>
          <w:t>)</w:t>
        </w:r>
        <w:r>
          <w:rPr>
            <w:rFonts w:ascii="LMRoman10-Regular" w:hAnsi="LMRoman10-Regular" w:cs="LMRoman10-Regular"/>
            <w:sz w:val="20"/>
            <w:szCs w:val="20"/>
            <w:lang w:val="en-US"/>
          </w:rPr>
          <w:t>) and it can be readily calculated based on our model</w:t>
        </w:r>
        <w:r w:rsidRPr="00877154">
          <w:rPr>
            <w:rFonts w:ascii="LMRoman10-Regular" w:hAnsi="LMRoman10-Regular" w:cs="LMRoman10-Regular"/>
            <w:sz w:val="20"/>
            <w:szCs w:val="20"/>
            <w:lang w:val="en-US"/>
          </w:rPr>
          <w:t>.</w:t>
        </w:r>
        <w:r>
          <w:rPr>
            <w:rFonts w:ascii="LMRoman10-Regular" w:hAnsi="LMRoman10-Regular" w:cs="LMRoman10-Regular"/>
            <w:sz w:val="20"/>
            <w:szCs w:val="20"/>
            <w:lang w:val="en-US"/>
          </w:rPr>
          <w:t xml:space="preserve"> </w:t>
        </w:r>
        <w:r w:rsidRPr="00877154">
          <w:rPr>
            <w:rFonts w:ascii="LMRoman10-Regular" w:hAnsi="LMRoman10-Regular" w:cs="LMRoman10-Regular"/>
            <w:sz w:val="20"/>
            <w:szCs w:val="20"/>
            <w:lang w:val="en-US"/>
          </w:rPr>
          <w:t xml:space="preserve">We can identify inhibition zone diameters for which the AST </w:t>
        </w:r>
        <w:proofErr w:type="spellStart"/>
        <w:r w:rsidRPr="00877154">
          <w:rPr>
            <w:rFonts w:ascii="LMRoman10-Regular" w:hAnsi="LMRoman10-Regular" w:cs="LMRoman10-Regular"/>
            <w:sz w:val="20"/>
            <w:szCs w:val="20"/>
            <w:lang w:val="en-US"/>
          </w:rPr>
          <w:t>categorisation</w:t>
        </w:r>
        <w:proofErr w:type="spellEnd"/>
        <w:r w:rsidRPr="00877154">
          <w:rPr>
            <w:rFonts w:ascii="LMRoman10-Regular" w:hAnsi="LMRoman10-Regular" w:cs="LMRoman10-Regular"/>
            <w:sz w:val="20"/>
            <w:szCs w:val="20"/>
            <w:lang w:val="en-US"/>
          </w:rPr>
          <w:t xml:space="preserve"> is ambiguous due to methodological</w:t>
        </w:r>
      </w:ins>
    </w:p>
    <w:p w:rsidR="00B122F5" w:rsidRDefault="00B122F5" w:rsidP="00B122F5">
      <w:pPr>
        <w:autoSpaceDE w:val="0"/>
        <w:autoSpaceDN w:val="0"/>
        <w:adjustRightInd w:val="0"/>
        <w:spacing w:after="0" w:line="480" w:lineRule="auto"/>
        <w:jc w:val="both"/>
        <w:rPr>
          <w:ins w:id="644" w:author="Nicolas Blöchliger" w:date="2016-10-06T10:05:00Z"/>
          <w:rFonts w:ascii="Times New Roman" w:hAnsi="Times New Roman" w:cs="Times New Roman"/>
          <w:lang w:val="en-GB"/>
        </w:rPr>
      </w:pPr>
      <w:proofErr w:type="gramStart"/>
      <w:ins w:id="645" w:author="Nicolas Blöchliger" w:date="2016-10-06T10:05:00Z">
        <w:r w:rsidRPr="00877154">
          <w:rPr>
            <w:rFonts w:ascii="LMRoman10-Regular" w:hAnsi="LMRoman10-Regular" w:cs="LMRoman10-Regular"/>
            <w:sz w:val="20"/>
            <w:szCs w:val="20"/>
            <w:lang w:val="en-US"/>
          </w:rPr>
          <w:t>variation</w:t>
        </w:r>
        <w:proofErr w:type="gramEnd"/>
        <w:r w:rsidRPr="00877154">
          <w:rPr>
            <w:rFonts w:ascii="LMRoman10-Regular" w:hAnsi="LMRoman10-Regular" w:cs="LMRoman10-Regular"/>
            <w:sz w:val="20"/>
            <w:szCs w:val="20"/>
            <w:lang w:val="en-US"/>
          </w:rPr>
          <w:t xml:space="preserve"> based on the forecast probabilities </w:t>
        </w:r>
        <w:r w:rsidRPr="00877154">
          <w:rPr>
            <w:rFonts w:ascii="LMMathItalic10-Regular" w:hAnsi="LMMathItalic10-Regular" w:cs="LMMathItalic10-Regular"/>
            <w:i/>
            <w:iCs/>
            <w:sz w:val="20"/>
            <w:szCs w:val="20"/>
            <w:lang w:val="en-US"/>
          </w:rPr>
          <w:t>p</w:t>
        </w:r>
        <w:r w:rsidRPr="00877154">
          <w:rPr>
            <w:rFonts w:ascii="LMMathItalic7-Regular" w:hAnsi="LMMathItalic7-Regular" w:cs="LMMathItalic7-Regular"/>
            <w:i/>
            <w:iCs/>
            <w:sz w:val="14"/>
            <w:szCs w:val="14"/>
            <w:lang w:val="en-US"/>
          </w:rPr>
          <w:t xml:space="preserve">f </w:t>
        </w:r>
        <w:r w:rsidRPr="00877154">
          <w:rPr>
            <w:rFonts w:ascii="LMRoman10-Regular" w:hAnsi="LMRoman10-Regular" w:cs="LMRoman10-Regular"/>
            <w:sz w:val="20"/>
            <w:szCs w:val="20"/>
            <w:lang w:val="en-US"/>
          </w:rPr>
          <w:t>(</w:t>
        </w:r>
        <w:r w:rsidRPr="00877154">
          <w:rPr>
            <w:rFonts w:ascii="LMMathItalic10-Regular" w:hAnsi="LMMathItalic10-Regular" w:cs="LMMathItalic10-Regular"/>
            <w:i/>
            <w:iCs/>
            <w:sz w:val="20"/>
            <w:szCs w:val="20"/>
            <w:lang w:val="en-US"/>
          </w:rPr>
          <w:t>y</w:t>
        </w:r>
        <w:r w:rsidRPr="00877154">
          <w:rPr>
            <w:rFonts w:ascii="LMRoman10-Regular" w:hAnsi="LMRoman10-Regular" w:cs="LMRoman10-Regular"/>
            <w:sz w:val="20"/>
            <w:szCs w:val="20"/>
            <w:lang w:val="en-US"/>
          </w:rPr>
          <w:t>). In particular, we define the ZMU to encompass all the observed</w:t>
        </w:r>
        <w:r>
          <w:rPr>
            <w:rFonts w:ascii="LMRoman10-Regular" w:hAnsi="LMRoman10-Regular" w:cs="LMRoman10-Regular"/>
            <w:sz w:val="20"/>
            <w:szCs w:val="20"/>
            <w:lang w:val="en-US"/>
          </w:rPr>
          <w:t xml:space="preserve"> d</w:t>
        </w:r>
        <w:r w:rsidRPr="00877154">
          <w:rPr>
            <w:rFonts w:ascii="LMRoman10-Regular" w:hAnsi="LMRoman10-Regular" w:cs="LMRoman10-Regular"/>
            <w:sz w:val="20"/>
            <w:szCs w:val="20"/>
            <w:lang w:val="en-US"/>
          </w:rPr>
          <w:t>iameters for which the risk of a major or very major error is higher than 1%</w:t>
        </w:r>
        <w:r>
          <w:rPr>
            <w:rFonts w:ascii="LMRoman10-Regular" w:hAnsi="LMRoman10-Regular" w:cs="LMRoman10-Regular"/>
            <w:sz w:val="20"/>
            <w:szCs w:val="20"/>
            <w:lang w:val="en-US"/>
          </w:rPr>
          <w:t xml:space="preserve"> (i.e. </w:t>
        </w:r>
        <w:r w:rsidRPr="00877154">
          <w:rPr>
            <w:rFonts w:ascii="LMMathItalic10-Regular" w:hAnsi="LMMathItalic10-Regular" w:cs="LMMathItalic10-Regular"/>
            <w:i/>
            <w:iCs/>
            <w:sz w:val="20"/>
            <w:szCs w:val="20"/>
            <w:lang w:val="en-US"/>
          </w:rPr>
          <w:t>p</w:t>
        </w:r>
        <w:r w:rsidRPr="00877154">
          <w:rPr>
            <w:rFonts w:ascii="LMMathItalic7-Regular" w:hAnsi="LMMathItalic7-Regular" w:cs="LMMathItalic7-Regular"/>
            <w:i/>
            <w:iCs/>
            <w:sz w:val="14"/>
            <w:szCs w:val="14"/>
            <w:lang w:val="en-US"/>
          </w:rPr>
          <w:t xml:space="preserve">f </w:t>
        </w:r>
        <w:r w:rsidRPr="00877154">
          <w:rPr>
            <w:rFonts w:ascii="LMRoman10-Regular" w:hAnsi="LMRoman10-Regular" w:cs="LMRoman10-Regular"/>
            <w:sz w:val="20"/>
            <w:szCs w:val="20"/>
            <w:lang w:val="en-US"/>
          </w:rPr>
          <w:t>(</w:t>
        </w:r>
        <w:r w:rsidRPr="00877154">
          <w:rPr>
            <w:rFonts w:ascii="LMMathItalic10-Regular" w:hAnsi="LMMathItalic10-Regular" w:cs="LMMathItalic10-Regular"/>
            <w:i/>
            <w:iCs/>
            <w:sz w:val="20"/>
            <w:szCs w:val="20"/>
            <w:lang w:val="en-US"/>
          </w:rPr>
          <w:t>y</w:t>
        </w:r>
        <w:r w:rsidRPr="00877154">
          <w:rPr>
            <w:rFonts w:ascii="LMRoman10-Regular" w:hAnsi="LMRoman10-Regular" w:cs="LMRoman10-Regular"/>
            <w:sz w:val="20"/>
            <w:szCs w:val="20"/>
            <w:lang w:val="en-US"/>
          </w:rPr>
          <w:t xml:space="preserve">) </w:t>
        </w:r>
        <w:r w:rsidRPr="00877154">
          <w:rPr>
            <w:rFonts w:ascii="LMMathItalic10-Regular" w:hAnsi="LMMathItalic10-Regular" w:cs="LMMathItalic10-Regular"/>
            <w:i/>
            <w:iCs/>
            <w:sz w:val="20"/>
            <w:szCs w:val="20"/>
            <w:lang w:val="en-US"/>
          </w:rPr>
          <w:t xml:space="preserve">&lt; </w:t>
        </w:r>
        <w:r w:rsidRPr="00877154">
          <w:rPr>
            <w:rFonts w:ascii="LMRoman10-Regular" w:hAnsi="LMRoman10-Regular" w:cs="LMRoman10-Regular"/>
            <w:sz w:val="20"/>
            <w:szCs w:val="20"/>
            <w:lang w:val="en-US"/>
          </w:rPr>
          <w:t>0</w:t>
        </w:r>
        <w:r w:rsidRPr="00877154">
          <w:rPr>
            <w:rFonts w:ascii="LMMathItalic10-Regular" w:hAnsi="LMMathItalic10-Regular" w:cs="LMMathItalic10-Regular"/>
            <w:i/>
            <w:iCs/>
            <w:sz w:val="20"/>
            <w:szCs w:val="20"/>
            <w:lang w:val="en-US"/>
          </w:rPr>
          <w:t>.</w:t>
        </w:r>
        <w:r w:rsidRPr="00877154">
          <w:rPr>
            <w:rFonts w:ascii="LMRoman10-Regular" w:hAnsi="LMRoman10-Regular" w:cs="LMRoman10-Regular"/>
            <w:sz w:val="20"/>
            <w:szCs w:val="20"/>
            <w:lang w:val="en-US"/>
          </w:rPr>
          <w:t>99</w:t>
        </w:r>
        <w:r>
          <w:rPr>
            <w:rFonts w:ascii="LMRoman10-Regular" w:hAnsi="LMRoman10-Regular" w:cs="LMRoman10-Regular"/>
            <w:sz w:val="20"/>
            <w:szCs w:val="20"/>
            <w:lang w:val="en-US"/>
          </w:rPr>
          <w:t>)</w:t>
        </w:r>
        <w:r w:rsidRPr="00877154">
          <w:rPr>
            <w:rFonts w:ascii="LMRoman10-Regular" w:hAnsi="LMRoman10-Regular" w:cs="LMRoman10-Regular"/>
            <w:sz w:val="20"/>
            <w:szCs w:val="20"/>
            <w:lang w:val="en-US"/>
          </w:rPr>
          <w:t xml:space="preserve"> or which are in the intermediate</w:t>
        </w:r>
        <w:r>
          <w:rPr>
            <w:rFonts w:ascii="LMRoman10-Regular" w:hAnsi="LMRoman10-Regular" w:cs="LMRoman10-Regular"/>
            <w:sz w:val="20"/>
            <w:szCs w:val="20"/>
            <w:lang w:val="en-US"/>
          </w:rPr>
          <w:t xml:space="preserve"> </w:t>
        </w:r>
        <w:r w:rsidRPr="00877154">
          <w:rPr>
            <w:rFonts w:ascii="LMRoman10-Regular" w:hAnsi="LMRoman10-Regular" w:cs="LMRoman10-Regular"/>
            <w:sz w:val="20"/>
            <w:szCs w:val="20"/>
            <w:lang w:val="en-US"/>
          </w:rPr>
          <w:t>zone.</w:t>
        </w:r>
      </w:ins>
    </w:p>
    <w:p w:rsidR="00B122F5" w:rsidRPr="00C44097" w:rsidRDefault="00B122F5" w:rsidP="000F0F6D">
      <w:pPr>
        <w:autoSpaceDE w:val="0"/>
        <w:autoSpaceDN w:val="0"/>
        <w:adjustRightInd w:val="0"/>
        <w:spacing w:after="0" w:line="480" w:lineRule="auto"/>
        <w:jc w:val="both"/>
        <w:rPr>
          <w:rFonts w:ascii="Times New Roman" w:hAnsi="Times New Roman" w:cs="Times New Roman"/>
          <w:lang w:val="en-GB"/>
          <w:rPrChange w:id="646" w:author="Nicolas Blöchliger" w:date="2016-10-06T09:29:00Z">
            <w:rPr>
              <w:rFonts w:ascii="Times New Roman" w:hAnsi="Times New Roman" w:cs="Times New Roman"/>
              <w:lang w:val="en-US"/>
            </w:rPr>
          </w:rPrChange>
        </w:rPr>
      </w:pPr>
    </w:p>
    <w:p w:rsidR="00597255" w:rsidRDefault="001D1CD3" w:rsidP="000F0F6D">
      <w:pPr>
        <w:autoSpaceDE w:val="0"/>
        <w:autoSpaceDN w:val="0"/>
        <w:adjustRightInd w:val="0"/>
        <w:spacing w:after="0" w:line="480" w:lineRule="auto"/>
        <w:jc w:val="both"/>
        <w:rPr>
          <w:ins w:id="647" w:author="Nicolas Blöchliger" w:date="2016-10-06T10:12:00Z"/>
          <w:rFonts w:ascii="Times New Roman" w:hAnsi="Times New Roman" w:cs="Times New Roman"/>
          <w:lang w:val="en-GB"/>
        </w:rPr>
      </w:pPr>
      <w:del w:id="648" w:author="Nicolas Blöchliger" w:date="2016-10-06T10:13:00Z">
        <w:r w:rsidRPr="00C44097" w:rsidDel="00597255">
          <w:rPr>
            <w:rFonts w:ascii="Times New Roman" w:hAnsi="Times New Roman" w:cs="Times New Roman"/>
            <w:b/>
            <w:lang w:val="en-GB"/>
            <w:rPrChange w:id="649" w:author="Nicolas Blöchliger" w:date="2016-10-06T09:29:00Z">
              <w:rPr>
                <w:rFonts w:ascii="Times New Roman" w:hAnsi="Times New Roman" w:cs="Times New Roman"/>
                <w:b/>
                <w:lang w:val="en-US"/>
              </w:rPr>
            </w:rPrChange>
          </w:rPr>
          <w:delText>Interpretation errors</w:delText>
        </w:r>
      </w:del>
      <w:proofErr w:type="gramStart"/>
      <w:ins w:id="650" w:author="Nicolas Blöchliger" w:date="2016-10-06T10:13:00Z">
        <w:r w:rsidR="00597255">
          <w:rPr>
            <w:rFonts w:ascii="Times New Roman" w:hAnsi="Times New Roman" w:cs="Times New Roman"/>
            <w:b/>
            <w:lang w:val="en-GB"/>
          </w:rPr>
          <w:t>P</w:t>
        </w:r>
      </w:ins>
      <w:ins w:id="651" w:author="Nicolas Blöchliger" w:date="2016-10-06T10:05:00Z">
        <w:r w:rsidR="00B122F5">
          <w:rPr>
            <w:rFonts w:ascii="Times New Roman" w:hAnsi="Times New Roman" w:cs="Times New Roman"/>
            <w:b/>
            <w:lang w:val="en-GB"/>
          </w:rPr>
          <w:t>robabilities of methodological misclassification errors</w:t>
        </w:r>
      </w:ins>
      <w:r w:rsidRPr="00C44097">
        <w:rPr>
          <w:rFonts w:ascii="Times New Roman" w:hAnsi="Times New Roman" w:cs="Times New Roman"/>
          <w:b/>
          <w:lang w:val="en-GB"/>
          <w:rPrChange w:id="652" w:author="Nicolas Blöchliger" w:date="2016-10-06T09:29:00Z">
            <w:rPr>
              <w:rFonts w:ascii="Times New Roman" w:hAnsi="Times New Roman" w:cs="Times New Roman"/>
              <w:b/>
              <w:lang w:val="en-US"/>
            </w:rPr>
          </w:rPrChange>
        </w:rPr>
        <w:t>.</w:t>
      </w:r>
      <w:proofErr w:type="gramEnd"/>
      <w:r w:rsidRPr="00C44097">
        <w:rPr>
          <w:rFonts w:ascii="Times New Roman" w:hAnsi="Times New Roman" w:cs="Times New Roman"/>
          <w:lang w:val="en-GB"/>
          <w:rPrChange w:id="653" w:author="Nicolas Blöchliger" w:date="2016-10-06T09:29:00Z">
            <w:rPr>
              <w:rFonts w:ascii="Times New Roman" w:hAnsi="Times New Roman" w:cs="Times New Roman"/>
              <w:lang w:val="en-US"/>
            </w:rPr>
          </w:rPrChange>
        </w:rPr>
        <w:t xml:space="preserve"> Differences in c</w:t>
      </w:r>
      <w:r w:rsidR="008A100F" w:rsidRPr="00C44097">
        <w:rPr>
          <w:rFonts w:ascii="Times New Roman" w:hAnsi="Times New Roman" w:cs="Times New Roman"/>
          <w:lang w:val="en-GB"/>
          <w:rPrChange w:id="654" w:author="Nicolas Blöchliger" w:date="2016-10-06T09:29:00Z">
            <w:rPr>
              <w:rFonts w:ascii="Times New Roman" w:hAnsi="Times New Roman" w:cs="Times New Roman"/>
              <w:lang w:val="en-US"/>
            </w:rPr>
          </w:rPrChange>
        </w:rPr>
        <w:t>linical categorization are</w:t>
      </w:r>
      <w:r w:rsidRPr="00C44097">
        <w:rPr>
          <w:rFonts w:ascii="Times New Roman" w:hAnsi="Times New Roman" w:cs="Times New Roman"/>
          <w:lang w:val="en-GB"/>
          <w:rPrChange w:id="655" w:author="Nicolas Blöchliger" w:date="2016-10-06T09:29:00Z">
            <w:rPr>
              <w:rFonts w:ascii="Times New Roman" w:hAnsi="Times New Roman" w:cs="Times New Roman"/>
              <w:lang w:val="en-US"/>
            </w:rPr>
          </w:rPrChange>
        </w:rPr>
        <w:t xml:space="preserve"> referred to as “</w:t>
      </w:r>
      <w:ins w:id="656" w:author="Peter Keller" w:date="2016-09-17T21:17:00Z">
        <w:del w:id="657" w:author="Nicolas Blöchliger" w:date="2016-10-06T10:12:00Z">
          <w:r w:rsidR="00BA16BD" w:rsidRPr="00C44097" w:rsidDel="00597255">
            <w:rPr>
              <w:rFonts w:ascii="Times New Roman" w:hAnsi="Times New Roman" w:cs="Times New Roman"/>
              <w:lang w:val="en-GB"/>
              <w:rPrChange w:id="658" w:author="Nicolas Blöchliger" w:date="2016-10-06T09:29:00Z">
                <w:rPr>
                  <w:rFonts w:ascii="Times New Roman" w:hAnsi="Times New Roman" w:cs="Times New Roman"/>
                  <w:lang w:val="en-US"/>
                </w:rPr>
              </w:rPrChange>
            </w:rPr>
            <w:delText xml:space="preserve">methodological </w:delText>
          </w:r>
        </w:del>
      </w:ins>
      <w:r w:rsidR="008A100F" w:rsidRPr="00C44097">
        <w:rPr>
          <w:rFonts w:ascii="Times New Roman" w:hAnsi="Times New Roman" w:cs="Times New Roman"/>
          <w:lang w:val="en-GB"/>
          <w:rPrChange w:id="659" w:author="Nicolas Blöchliger" w:date="2016-10-06T09:29:00Z">
            <w:rPr>
              <w:rFonts w:ascii="Times New Roman" w:hAnsi="Times New Roman" w:cs="Times New Roman"/>
              <w:lang w:val="en-US"/>
            </w:rPr>
          </w:rPrChange>
        </w:rPr>
        <w:t xml:space="preserve">errors”, which are traditionally </w:t>
      </w:r>
      <w:r w:rsidRPr="00C44097">
        <w:rPr>
          <w:rFonts w:ascii="Times New Roman" w:hAnsi="Times New Roman" w:cs="Times New Roman"/>
          <w:lang w:val="en-GB"/>
          <w:rPrChange w:id="660" w:author="Nicolas Blöchliger" w:date="2016-10-06T09:29:00Z">
            <w:rPr>
              <w:rFonts w:ascii="Times New Roman" w:hAnsi="Times New Roman" w:cs="Times New Roman"/>
              <w:lang w:val="en-US"/>
            </w:rPr>
          </w:rPrChange>
        </w:rPr>
        <w:t xml:space="preserve">are split according to </w:t>
      </w:r>
      <w:r w:rsidR="008A100F" w:rsidRPr="00C44097">
        <w:rPr>
          <w:rFonts w:ascii="Times New Roman" w:hAnsi="Times New Roman" w:cs="Times New Roman"/>
          <w:lang w:val="en-GB"/>
          <w:rPrChange w:id="661" w:author="Nicolas Blöchliger" w:date="2016-10-06T09:29:00Z">
            <w:rPr>
              <w:rFonts w:ascii="Times New Roman" w:hAnsi="Times New Roman" w:cs="Times New Roman"/>
              <w:lang w:val="en-US"/>
            </w:rPr>
          </w:rPrChange>
        </w:rPr>
        <w:t xml:space="preserve">their </w:t>
      </w:r>
      <w:r w:rsidRPr="00C44097">
        <w:rPr>
          <w:rFonts w:ascii="Times New Roman" w:hAnsi="Times New Roman" w:cs="Times New Roman"/>
          <w:lang w:val="en-GB"/>
          <w:rPrChange w:id="662" w:author="Nicolas Blöchliger" w:date="2016-10-06T09:29:00Z">
            <w:rPr>
              <w:rFonts w:ascii="Times New Roman" w:hAnsi="Times New Roman" w:cs="Times New Roman"/>
              <w:lang w:val="en-US"/>
            </w:rPr>
          </w:rPrChange>
        </w:rPr>
        <w:t xml:space="preserve">therapeutic implications: Erroneous </w:t>
      </w:r>
      <w:r w:rsidR="008A100F" w:rsidRPr="00C44097">
        <w:rPr>
          <w:rFonts w:ascii="Times New Roman" w:hAnsi="Times New Roman" w:cs="Times New Roman"/>
          <w:lang w:val="en-GB"/>
          <w:rPrChange w:id="663" w:author="Nicolas Blöchliger" w:date="2016-10-06T09:29:00Z">
            <w:rPr>
              <w:rFonts w:ascii="Times New Roman" w:hAnsi="Times New Roman" w:cs="Times New Roman"/>
              <w:lang w:val="en-US"/>
            </w:rPr>
          </w:rPrChange>
        </w:rPr>
        <w:t>categorization</w:t>
      </w:r>
      <w:r w:rsidRPr="00C44097">
        <w:rPr>
          <w:rFonts w:ascii="Times New Roman" w:hAnsi="Times New Roman" w:cs="Times New Roman"/>
          <w:lang w:val="en-GB"/>
          <w:rPrChange w:id="664" w:author="Nicolas Blöchliger" w:date="2016-10-06T09:29:00Z">
            <w:rPr>
              <w:rFonts w:ascii="Times New Roman" w:hAnsi="Times New Roman" w:cs="Times New Roman"/>
              <w:lang w:val="en-US"/>
            </w:rPr>
          </w:rPrChange>
        </w:rPr>
        <w:t xml:space="preserve"> of true-susceptible isolates as resistant are referred to as “major errors”</w:t>
      </w:r>
      <w:r w:rsidR="008A100F" w:rsidRPr="00C44097">
        <w:rPr>
          <w:rFonts w:ascii="Times New Roman" w:hAnsi="Times New Roman" w:cs="Times New Roman"/>
          <w:lang w:val="en-GB"/>
          <w:rPrChange w:id="665" w:author="Nicolas Blöchliger" w:date="2016-10-06T09:29:00Z">
            <w:rPr>
              <w:rFonts w:ascii="Times New Roman" w:hAnsi="Times New Roman" w:cs="Times New Roman"/>
              <w:lang w:val="en-US"/>
            </w:rPr>
          </w:rPrChange>
        </w:rPr>
        <w:t xml:space="preserve"> (ME)</w:t>
      </w:r>
      <w:r w:rsidRPr="00C44097">
        <w:rPr>
          <w:rFonts w:ascii="Times New Roman" w:hAnsi="Times New Roman" w:cs="Times New Roman"/>
          <w:lang w:val="en-GB"/>
          <w:rPrChange w:id="666" w:author="Nicolas Blöchliger" w:date="2016-10-06T09:29:00Z">
            <w:rPr>
              <w:rFonts w:ascii="Times New Roman" w:hAnsi="Times New Roman" w:cs="Times New Roman"/>
              <w:lang w:val="en-US"/>
            </w:rPr>
          </w:rPrChange>
        </w:rPr>
        <w:t xml:space="preserve"> leading to unnecessary res</w:t>
      </w:r>
      <w:r w:rsidR="008A100F" w:rsidRPr="00C44097">
        <w:rPr>
          <w:rFonts w:ascii="Times New Roman" w:hAnsi="Times New Roman" w:cs="Times New Roman"/>
          <w:lang w:val="en-GB"/>
          <w:rPrChange w:id="667" w:author="Nicolas Blöchliger" w:date="2016-10-06T09:29:00Z">
            <w:rPr>
              <w:rFonts w:ascii="Times New Roman" w:hAnsi="Times New Roman" w:cs="Times New Roman"/>
              <w:lang w:val="en-US"/>
            </w:rPr>
          </w:rPrChange>
        </w:rPr>
        <w:t>triction of therapeutic options, whereas t</w:t>
      </w:r>
      <w:r w:rsidRPr="00C44097">
        <w:rPr>
          <w:rFonts w:ascii="Times New Roman" w:hAnsi="Times New Roman" w:cs="Times New Roman"/>
          <w:lang w:val="en-GB"/>
          <w:rPrChange w:id="668" w:author="Nicolas Blöchliger" w:date="2016-10-06T09:29:00Z">
            <w:rPr>
              <w:rFonts w:ascii="Times New Roman" w:hAnsi="Times New Roman" w:cs="Times New Roman"/>
              <w:lang w:val="en-US"/>
            </w:rPr>
          </w:rPrChange>
        </w:rPr>
        <w:t>he most serious clinical implications</w:t>
      </w:r>
      <w:r w:rsidR="008A100F" w:rsidRPr="00C44097">
        <w:rPr>
          <w:rFonts w:ascii="Times New Roman" w:hAnsi="Times New Roman" w:cs="Times New Roman"/>
          <w:lang w:val="en-GB"/>
          <w:rPrChange w:id="669" w:author="Nicolas Blöchliger" w:date="2016-10-06T09:29:00Z">
            <w:rPr>
              <w:rFonts w:ascii="Times New Roman" w:hAnsi="Times New Roman" w:cs="Times New Roman"/>
              <w:lang w:val="en-US"/>
            </w:rPr>
          </w:rPrChange>
        </w:rPr>
        <w:t xml:space="preserve"> do</w:t>
      </w:r>
      <w:r w:rsidRPr="00C44097">
        <w:rPr>
          <w:rFonts w:ascii="Times New Roman" w:hAnsi="Times New Roman" w:cs="Times New Roman"/>
          <w:lang w:val="en-GB"/>
          <w:rPrChange w:id="670" w:author="Nicolas Blöchliger" w:date="2016-10-06T09:29:00Z">
            <w:rPr>
              <w:rFonts w:ascii="Times New Roman" w:hAnsi="Times New Roman" w:cs="Times New Roman"/>
              <w:lang w:val="en-US"/>
            </w:rPr>
          </w:rPrChange>
        </w:rPr>
        <w:t xml:space="preserve"> result from “very major errors”</w:t>
      </w:r>
      <w:r w:rsidR="008A100F" w:rsidRPr="00C44097">
        <w:rPr>
          <w:rFonts w:ascii="Times New Roman" w:hAnsi="Times New Roman" w:cs="Times New Roman"/>
          <w:lang w:val="en-GB"/>
          <w:rPrChange w:id="671" w:author="Nicolas Blöchliger" w:date="2016-10-06T09:29:00Z">
            <w:rPr>
              <w:rFonts w:ascii="Times New Roman" w:hAnsi="Times New Roman" w:cs="Times New Roman"/>
              <w:lang w:val="en-US"/>
            </w:rPr>
          </w:rPrChange>
        </w:rPr>
        <w:t xml:space="preserve"> (</w:t>
      </w:r>
      <w:proofErr w:type="spellStart"/>
      <w:r w:rsidR="008A100F" w:rsidRPr="00C44097">
        <w:rPr>
          <w:rFonts w:ascii="Times New Roman" w:hAnsi="Times New Roman" w:cs="Times New Roman"/>
          <w:lang w:val="en-GB"/>
          <w:rPrChange w:id="672" w:author="Nicolas Blöchliger" w:date="2016-10-06T09:29:00Z">
            <w:rPr>
              <w:rFonts w:ascii="Times New Roman" w:hAnsi="Times New Roman" w:cs="Times New Roman"/>
              <w:lang w:val="en-US"/>
            </w:rPr>
          </w:rPrChange>
        </w:rPr>
        <w:t>vME</w:t>
      </w:r>
      <w:proofErr w:type="spellEnd"/>
      <w:r w:rsidR="008A100F" w:rsidRPr="00C44097">
        <w:rPr>
          <w:rFonts w:ascii="Times New Roman" w:hAnsi="Times New Roman" w:cs="Times New Roman"/>
          <w:lang w:val="en-GB"/>
          <w:rPrChange w:id="673" w:author="Nicolas Blöchliger" w:date="2016-10-06T09:29:00Z">
            <w:rPr>
              <w:rFonts w:ascii="Times New Roman" w:hAnsi="Times New Roman" w:cs="Times New Roman"/>
              <w:lang w:val="en-US"/>
            </w:rPr>
          </w:rPrChange>
        </w:rPr>
        <w:t>)</w:t>
      </w:r>
      <w:r w:rsidRPr="00C44097">
        <w:rPr>
          <w:rFonts w:ascii="Times New Roman" w:hAnsi="Times New Roman" w:cs="Times New Roman"/>
          <w:lang w:val="en-GB"/>
          <w:rPrChange w:id="674" w:author="Nicolas Blöchliger" w:date="2016-10-06T09:29:00Z">
            <w:rPr>
              <w:rFonts w:ascii="Times New Roman" w:hAnsi="Times New Roman" w:cs="Times New Roman"/>
              <w:lang w:val="en-US"/>
            </w:rPr>
          </w:rPrChange>
        </w:rPr>
        <w:t xml:space="preserve">, i.e. </w:t>
      </w:r>
      <w:del w:id="675" w:author="Michael Hombach" w:date="2016-09-29T10:56:00Z">
        <w:r w:rsidRPr="00C44097" w:rsidDel="00F92767">
          <w:rPr>
            <w:rFonts w:ascii="Times New Roman" w:hAnsi="Times New Roman" w:cs="Times New Roman"/>
            <w:lang w:val="en-GB"/>
            <w:rPrChange w:id="676" w:author="Nicolas Blöchliger" w:date="2016-10-06T09:29:00Z">
              <w:rPr>
                <w:rFonts w:ascii="Times New Roman" w:hAnsi="Times New Roman" w:cs="Times New Roman"/>
                <w:lang w:val="en-US"/>
              </w:rPr>
            </w:rPrChange>
          </w:rPr>
          <w:delText>categorisation</w:delText>
        </w:r>
      </w:del>
      <w:ins w:id="677" w:author="Michael Hombach" w:date="2016-09-29T10:56:00Z">
        <w:r w:rsidR="00F92767" w:rsidRPr="00C44097">
          <w:rPr>
            <w:rFonts w:ascii="Times New Roman" w:hAnsi="Times New Roman" w:cs="Times New Roman"/>
            <w:lang w:val="en-GB"/>
            <w:rPrChange w:id="678" w:author="Nicolas Blöchliger" w:date="2016-10-06T09:29:00Z">
              <w:rPr>
                <w:rFonts w:ascii="Times New Roman" w:hAnsi="Times New Roman" w:cs="Times New Roman"/>
                <w:lang w:val="en-US"/>
              </w:rPr>
            </w:rPrChange>
          </w:rPr>
          <w:t>categorization</w:t>
        </w:r>
      </w:ins>
      <w:r w:rsidRPr="00C44097">
        <w:rPr>
          <w:rFonts w:ascii="Times New Roman" w:hAnsi="Times New Roman" w:cs="Times New Roman"/>
          <w:lang w:val="en-GB"/>
          <w:rPrChange w:id="679" w:author="Nicolas Blöchliger" w:date="2016-10-06T09:29:00Z">
            <w:rPr>
              <w:rFonts w:ascii="Times New Roman" w:hAnsi="Times New Roman" w:cs="Times New Roman"/>
              <w:lang w:val="en-US"/>
            </w:rPr>
          </w:rPrChange>
        </w:rPr>
        <w:t xml:space="preserve"> of true-resistant isolates as susceptible, as there is a high likelihood of therapeutic failure.</w:t>
      </w:r>
    </w:p>
    <w:p w:rsidR="001D1CD3" w:rsidRPr="00C44097" w:rsidDel="00597255" w:rsidRDefault="00597255" w:rsidP="000F0F6D">
      <w:pPr>
        <w:autoSpaceDE w:val="0"/>
        <w:autoSpaceDN w:val="0"/>
        <w:adjustRightInd w:val="0"/>
        <w:spacing w:after="0" w:line="480" w:lineRule="auto"/>
        <w:jc w:val="both"/>
        <w:rPr>
          <w:del w:id="680" w:author="Nicolas Blöchliger" w:date="2016-10-06T10:16:00Z"/>
          <w:rFonts w:ascii="Times New Roman" w:hAnsi="Times New Roman" w:cs="Times New Roman"/>
          <w:lang w:val="en-GB"/>
          <w:rPrChange w:id="681" w:author="Nicolas Blöchliger" w:date="2016-10-06T09:29:00Z">
            <w:rPr>
              <w:del w:id="682" w:author="Nicolas Blöchliger" w:date="2016-10-06T10:16:00Z"/>
              <w:rFonts w:ascii="Times New Roman" w:hAnsi="Times New Roman" w:cs="Times New Roman"/>
              <w:lang w:val="en-US"/>
            </w:rPr>
          </w:rPrChange>
        </w:rPr>
      </w:pPr>
      <w:ins w:id="683" w:author="Nicolas Blöchliger" w:date="2016-10-06T10:13:00Z">
        <w:r>
          <w:rPr>
            <w:rFonts w:ascii="Times New Roman" w:hAnsi="Times New Roman" w:cs="Times New Roman"/>
            <w:lang w:val="en-GB"/>
          </w:rPr>
          <w:t xml:space="preserve">Our model allows the calculation of the probabilities of major and very major misclassification errors </w:t>
        </w:r>
      </w:ins>
      <w:ins w:id="684" w:author="Nicolas Blöchliger" w:date="2016-10-06T10:17:00Z">
        <w:r>
          <w:rPr>
            <w:rFonts w:ascii="Times New Roman" w:hAnsi="Times New Roman" w:cs="Times New Roman"/>
            <w:lang w:val="en-GB"/>
          </w:rPr>
          <w:t xml:space="preserve">only </w:t>
        </w:r>
      </w:ins>
      <w:ins w:id="685" w:author="Nicolas Blöchliger" w:date="2016-10-06T10:13:00Z">
        <w:r>
          <w:rPr>
            <w:rFonts w:ascii="Times New Roman" w:hAnsi="Times New Roman" w:cs="Times New Roman"/>
            <w:lang w:val="en-GB"/>
          </w:rPr>
          <w:t xml:space="preserve">as far as they are due to methodological variation. </w:t>
        </w:r>
      </w:ins>
      <w:ins w:id="686" w:author="Nicolas Blöchliger" w:date="2016-10-06T10:14:00Z">
        <w:r>
          <w:rPr>
            <w:rFonts w:ascii="Times New Roman" w:hAnsi="Times New Roman" w:cs="Times New Roman"/>
            <w:lang w:val="en-GB"/>
          </w:rPr>
          <w:t xml:space="preserve">In the present work, the probability for a very major methodological error is </w:t>
        </w:r>
      </w:ins>
      <w:ins w:id="687" w:author="Nicolas Blöchliger" w:date="2016-10-06T10:17:00Z">
        <w:r>
          <w:rPr>
            <w:rFonts w:ascii="Times New Roman" w:hAnsi="Times New Roman" w:cs="Times New Roman"/>
            <w:lang w:val="en-GB"/>
          </w:rPr>
          <w:t xml:space="preserve">defined as </w:t>
        </w:r>
      </w:ins>
      <w:ins w:id="688" w:author="Nicolas Blöchliger" w:date="2016-10-06T10:14:00Z">
        <w:r>
          <w:rPr>
            <w:rFonts w:ascii="Times New Roman" w:hAnsi="Times New Roman" w:cs="Times New Roman"/>
            <w:lang w:val="en-GB"/>
          </w:rPr>
          <w:t xml:space="preserve">the probability that the observed diameter </w:t>
        </w:r>
        <w:r w:rsidRPr="00597255">
          <w:rPr>
            <w:rFonts w:ascii="Times New Roman" w:hAnsi="Times New Roman" w:cs="Times New Roman"/>
            <w:i/>
            <w:lang w:val="en-GB"/>
            <w:rPrChange w:id="689" w:author="Nicolas Blöchliger" w:date="2016-10-06T10:17:00Z">
              <w:rPr>
                <w:rFonts w:ascii="Times New Roman" w:hAnsi="Times New Roman" w:cs="Times New Roman"/>
                <w:lang w:val="en-GB"/>
              </w:rPr>
            </w:rPrChange>
          </w:rPr>
          <w:t>Y</w:t>
        </w:r>
        <w:r>
          <w:rPr>
            <w:rFonts w:ascii="Times New Roman" w:hAnsi="Times New Roman" w:cs="Times New Roman"/>
            <w:lang w:val="en-GB"/>
          </w:rPr>
          <w:t xml:space="preserve"> is above the </w:t>
        </w:r>
      </w:ins>
      <w:ins w:id="690" w:author="Nicolas Blöchliger" w:date="2016-10-06T10:18:00Z">
        <w:r>
          <w:rPr>
            <w:rFonts w:ascii="Times New Roman" w:hAnsi="Times New Roman" w:cs="Times New Roman"/>
            <w:lang w:val="en-GB"/>
          </w:rPr>
          <w:t>CBP</w:t>
        </w:r>
      </w:ins>
      <w:ins w:id="691" w:author="Nicolas Blöchliger" w:date="2016-10-06T10:14:00Z">
        <w:r>
          <w:rPr>
            <w:rFonts w:ascii="Times New Roman" w:hAnsi="Times New Roman" w:cs="Times New Roman"/>
            <w:lang w:val="en-GB"/>
          </w:rPr>
          <w:t xml:space="preserve"> defining susceptibility while </w:t>
        </w:r>
      </w:ins>
      <w:ins w:id="692" w:author="Nicolas Blöchliger" w:date="2016-10-06T10:16:00Z">
        <w:r>
          <w:rPr>
            <w:rFonts w:ascii="Times New Roman" w:hAnsi="Times New Roman" w:cs="Times New Roman"/>
            <w:lang w:val="en-GB"/>
          </w:rPr>
          <w:t>the</w:t>
        </w:r>
      </w:ins>
      <w:ins w:id="693" w:author="Nicolas Blöchliger" w:date="2016-10-06T10:14:00Z">
        <w:r>
          <w:rPr>
            <w:rFonts w:ascii="Times New Roman" w:hAnsi="Times New Roman" w:cs="Times New Roman"/>
            <w:lang w:val="en-GB"/>
          </w:rPr>
          <w:t xml:space="preserve"> true </w:t>
        </w:r>
      </w:ins>
      <w:ins w:id="694" w:author="Nicolas Blöchliger" w:date="2016-10-06T10:16:00Z">
        <w:r>
          <w:rPr>
            <w:rFonts w:ascii="Times New Roman" w:hAnsi="Times New Roman" w:cs="Times New Roman"/>
            <w:lang w:val="en-GB"/>
          </w:rPr>
          <w:t xml:space="preserve">diameter </w:t>
        </w:r>
        <w:r w:rsidRPr="00597255">
          <w:rPr>
            <w:rFonts w:ascii="Times New Roman" w:hAnsi="Times New Roman" w:cs="Times New Roman"/>
            <w:i/>
            <w:lang w:val="en-GB"/>
            <w:rPrChange w:id="695" w:author="Nicolas Blöchliger" w:date="2016-10-06T10:17:00Z">
              <w:rPr>
                <w:rFonts w:ascii="Times New Roman" w:hAnsi="Times New Roman" w:cs="Times New Roman"/>
                <w:lang w:val="en-GB"/>
              </w:rPr>
            </w:rPrChange>
          </w:rPr>
          <w:t>X</w:t>
        </w:r>
      </w:ins>
      <w:ins w:id="696" w:author="Nicolas Blöchliger" w:date="2016-10-06T10:18:00Z">
        <w:r w:rsidRPr="00597255">
          <w:rPr>
            <w:rFonts w:ascii="Times New Roman" w:hAnsi="Times New Roman" w:cs="Times New Roman"/>
            <w:lang w:val="en-GB"/>
            <w:rPrChange w:id="697" w:author="Nicolas Blöchliger" w:date="2016-10-06T10:19:00Z">
              <w:rPr>
                <w:rFonts w:ascii="Times New Roman" w:hAnsi="Times New Roman" w:cs="Times New Roman"/>
                <w:i/>
                <w:lang w:val="en-GB"/>
              </w:rPr>
            </w:rPrChange>
          </w:rPr>
          <w:t xml:space="preserve"> is below the CBP defining resistance</w:t>
        </w:r>
      </w:ins>
      <w:ins w:id="698" w:author="Nicolas Blöchliger" w:date="2016-10-06T10:16:00Z">
        <w:r w:rsidRPr="00597255">
          <w:rPr>
            <w:rFonts w:ascii="Times New Roman" w:hAnsi="Times New Roman" w:cs="Times New Roman"/>
            <w:lang w:val="en-GB"/>
          </w:rPr>
          <w:t>.</w:t>
        </w:r>
        <w:r>
          <w:rPr>
            <w:rFonts w:ascii="Times New Roman" w:hAnsi="Times New Roman" w:cs="Times New Roman"/>
            <w:lang w:val="en-GB"/>
          </w:rPr>
          <w:t xml:space="preserve"> Similarly, the probability o</w:t>
        </w:r>
      </w:ins>
      <w:ins w:id="699" w:author="Nicolas Blöchliger" w:date="2016-10-06T10:17:00Z">
        <w:r>
          <w:rPr>
            <w:rFonts w:ascii="Times New Roman" w:hAnsi="Times New Roman" w:cs="Times New Roman"/>
            <w:lang w:val="en-GB"/>
          </w:rPr>
          <w:t>f a major methodological error is the probability that</w:t>
        </w:r>
      </w:ins>
      <w:ins w:id="700" w:author="Nicolas Blöchliger" w:date="2016-10-06T10:19:00Z">
        <w:r>
          <w:rPr>
            <w:rFonts w:ascii="Times New Roman" w:hAnsi="Times New Roman" w:cs="Times New Roman"/>
            <w:lang w:val="en-GB"/>
          </w:rPr>
          <w:t xml:space="preserve"> the strain is classified as resistant based on the observed diameter while it </w:t>
        </w:r>
      </w:ins>
      <w:ins w:id="701" w:author="Nicolas Blöchliger" w:date="2016-10-06T10:20:00Z">
        <w:r>
          <w:rPr>
            <w:rFonts w:ascii="Times New Roman" w:hAnsi="Times New Roman" w:cs="Times New Roman"/>
            <w:lang w:val="en-GB"/>
          </w:rPr>
          <w:t xml:space="preserve">is susceptible according to the true but unknown diameter </w:t>
        </w:r>
        <w:r w:rsidRPr="00597255">
          <w:rPr>
            <w:rFonts w:ascii="Times New Roman" w:hAnsi="Times New Roman" w:cs="Times New Roman"/>
            <w:i/>
            <w:lang w:val="en-GB"/>
            <w:rPrChange w:id="702" w:author="Nicolas Blöchliger" w:date="2016-10-06T10:20:00Z">
              <w:rPr>
                <w:rFonts w:ascii="Times New Roman" w:hAnsi="Times New Roman" w:cs="Times New Roman"/>
                <w:lang w:val="en-GB"/>
              </w:rPr>
            </w:rPrChange>
          </w:rPr>
          <w:t>X</w:t>
        </w:r>
        <w:r>
          <w:rPr>
            <w:rFonts w:ascii="Times New Roman" w:hAnsi="Times New Roman" w:cs="Times New Roman"/>
            <w:lang w:val="en-GB"/>
          </w:rPr>
          <w:t>.</w:t>
        </w:r>
      </w:ins>
      <w:ins w:id="703" w:author="Nicolas Blöchliger" w:date="2016-10-06T10:19:00Z">
        <w:r>
          <w:rPr>
            <w:rFonts w:ascii="Times New Roman" w:hAnsi="Times New Roman" w:cs="Times New Roman"/>
            <w:lang w:val="en-GB"/>
          </w:rPr>
          <w:t xml:space="preserve"> </w:t>
        </w:r>
      </w:ins>
      <w:ins w:id="704" w:author="Nicolas Blöchliger" w:date="2016-10-06T10:17:00Z">
        <w:r>
          <w:rPr>
            <w:rFonts w:ascii="Times New Roman" w:hAnsi="Times New Roman" w:cs="Times New Roman"/>
            <w:lang w:val="en-GB"/>
          </w:rPr>
          <w:t xml:space="preserve"> </w:t>
        </w:r>
      </w:ins>
      <w:del w:id="705" w:author="Nicolas Blöchliger" w:date="2016-10-06T10:12:00Z">
        <w:r w:rsidR="001D1CD3" w:rsidRPr="00C44097" w:rsidDel="00597255">
          <w:rPr>
            <w:rFonts w:ascii="Times New Roman" w:hAnsi="Times New Roman" w:cs="Times New Roman"/>
            <w:lang w:val="en-GB"/>
            <w:rPrChange w:id="706" w:author="Nicolas Blöchliger" w:date="2016-10-06T09:29:00Z">
              <w:rPr>
                <w:rFonts w:ascii="Times New Roman" w:hAnsi="Times New Roman" w:cs="Times New Roman"/>
                <w:lang w:val="en-US"/>
              </w:rPr>
            </w:rPrChange>
          </w:rPr>
          <w:delText xml:space="preserve">  </w:delText>
        </w:r>
      </w:del>
    </w:p>
    <w:p w:rsidR="0096368E" w:rsidRPr="00C44097" w:rsidRDefault="0096368E" w:rsidP="000F0F6D">
      <w:pPr>
        <w:autoSpaceDE w:val="0"/>
        <w:autoSpaceDN w:val="0"/>
        <w:adjustRightInd w:val="0"/>
        <w:spacing w:after="0" w:line="480" w:lineRule="auto"/>
        <w:jc w:val="both"/>
        <w:rPr>
          <w:rFonts w:ascii="Times New Roman" w:hAnsi="Times New Roman" w:cs="Times New Roman"/>
          <w:lang w:val="en-GB"/>
          <w:rPrChange w:id="707" w:author="Nicolas Blöchliger" w:date="2016-10-06T09:29:00Z">
            <w:rPr>
              <w:rFonts w:ascii="Times New Roman" w:hAnsi="Times New Roman" w:cs="Times New Roman"/>
              <w:lang w:val="en-US"/>
            </w:rPr>
          </w:rPrChange>
        </w:rPr>
      </w:pPr>
    </w:p>
    <w:p w:rsidR="00C0708E" w:rsidRPr="00C44097" w:rsidDel="00B122F5" w:rsidRDefault="00C0708E" w:rsidP="000F0F6D">
      <w:pPr>
        <w:autoSpaceDE w:val="0"/>
        <w:autoSpaceDN w:val="0"/>
        <w:adjustRightInd w:val="0"/>
        <w:spacing w:after="0" w:line="480" w:lineRule="auto"/>
        <w:jc w:val="both"/>
        <w:rPr>
          <w:del w:id="708" w:author="Nicolas Blöchliger" w:date="2016-10-06T10:05:00Z"/>
          <w:rFonts w:ascii="Times New Roman" w:hAnsi="Times New Roman" w:cs="Times New Roman"/>
          <w:lang w:val="en-GB"/>
          <w:rPrChange w:id="709" w:author="Nicolas Blöchliger" w:date="2016-10-06T09:29:00Z">
            <w:rPr>
              <w:del w:id="710" w:author="Nicolas Blöchliger" w:date="2016-10-06T10:05:00Z"/>
              <w:rFonts w:ascii="Times New Roman" w:hAnsi="Times New Roman" w:cs="Times New Roman"/>
              <w:lang w:val="en-US"/>
            </w:rPr>
          </w:rPrChange>
        </w:rPr>
      </w:pPr>
      <w:del w:id="711" w:author="Nicolas Blöchliger" w:date="2016-10-06T10:05:00Z">
        <w:r w:rsidRPr="00C44097" w:rsidDel="00B122F5">
          <w:rPr>
            <w:rFonts w:ascii="Times New Roman" w:hAnsi="Times New Roman" w:cs="Times New Roman"/>
            <w:b/>
            <w:lang w:val="en-GB"/>
            <w:rPrChange w:id="712" w:author="Nicolas Blöchliger" w:date="2016-10-06T09:29:00Z">
              <w:rPr>
                <w:rFonts w:ascii="Times New Roman" w:hAnsi="Times New Roman" w:cs="Times New Roman"/>
                <w:b/>
                <w:lang w:val="en-US"/>
              </w:rPr>
            </w:rPrChange>
          </w:rPr>
          <w:delText>Model for true and observed inhibition zone diameters</w:delText>
        </w:r>
        <w:r w:rsidR="001E0A79" w:rsidRPr="00C44097" w:rsidDel="00B122F5">
          <w:rPr>
            <w:rFonts w:ascii="Times New Roman" w:hAnsi="Times New Roman" w:cs="Times New Roman"/>
            <w:b/>
            <w:lang w:val="en-GB"/>
            <w:rPrChange w:id="713" w:author="Nicolas Blöchliger" w:date="2016-10-06T09:29:00Z">
              <w:rPr>
                <w:rFonts w:ascii="Times New Roman" w:hAnsi="Times New Roman" w:cs="Times New Roman"/>
                <w:b/>
                <w:lang w:val="en-US"/>
              </w:rPr>
            </w:rPrChange>
          </w:rPr>
          <w:delText xml:space="preserve">. </w:delText>
        </w:r>
      </w:del>
      <w:del w:id="714" w:author="Nicolas Blöchliger" w:date="2016-10-06T09:34:00Z">
        <w:r w:rsidR="001E0A79" w:rsidRPr="00C44097" w:rsidDel="00C44097">
          <w:rPr>
            <w:rFonts w:ascii="Times New Roman" w:hAnsi="Times New Roman" w:cs="Times New Roman"/>
            <w:highlight w:val="cyan"/>
            <w:lang w:val="en-GB"/>
            <w:rPrChange w:id="715" w:author="Nicolas Blöchliger" w:date="2016-10-06T09:29:00Z">
              <w:rPr>
                <w:rFonts w:ascii="Times New Roman" w:hAnsi="Times New Roman" w:cs="Times New Roman"/>
                <w:highlight w:val="cyan"/>
                <w:lang w:val="en-US"/>
              </w:rPr>
            </w:rPrChange>
          </w:rPr>
          <w:delText>Nicolas.</w:delText>
        </w:r>
      </w:del>
    </w:p>
    <w:p w:rsidR="001E0A79" w:rsidDel="00C44097" w:rsidRDefault="00F92767" w:rsidP="00C44097">
      <w:pPr>
        <w:autoSpaceDE w:val="0"/>
        <w:autoSpaceDN w:val="0"/>
        <w:adjustRightInd w:val="0"/>
        <w:spacing w:after="0" w:line="240" w:lineRule="auto"/>
        <w:rPr>
          <w:del w:id="716" w:author="Nicolas Blöchliger" w:date="2016-10-06T09:29:00Z"/>
          <w:rFonts w:ascii="LMRoman10-Regular" w:hAnsi="LMRoman10-Regular" w:cs="LMRoman10-Regular"/>
          <w:sz w:val="20"/>
          <w:szCs w:val="20"/>
          <w:lang w:val="en-US"/>
        </w:rPr>
        <w:pPrChange w:id="717" w:author="Nicolas Blöchliger" w:date="2016-10-06T09:29:00Z">
          <w:pPr>
            <w:autoSpaceDE w:val="0"/>
            <w:autoSpaceDN w:val="0"/>
            <w:adjustRightInd w:val="0"/>
            <w:spacing w:after="0" w:line="480" w:lineRule="auto"/>
            <w:jc w:val="both"/>
          </w:pPr>
        </w:pPrChange>
      </w:pPr>
      <w:ins w:id="718" w:author="Michael Hombach" w:date="2016-09-29T10:57:00Z">
        <w:del w:id="719" w:author="Nicolas Blöchliger" w:date="2016-10-06T09:29:00Z">
          <w:r w:rsidRPr="00C44097" w:rsidDel="00C44097">
            <w:rPr>
              <w:rFonts w:ascii="Times New Roman" w:hAnsi="Times New Roman" w:cs="Times New Roman"/>
              <w:lang w:val="en-GB"/>
              <w:rPrChange w:id="720" w:author="Nicolas Blöchliger" w:date="2016-10-06T09:29:00Z">
                <w:rPr>
                  <w:rFonts w:ascii="Times New Roman" w:hAnsi="Times New Roman" w:cs="Times New Roman"/>
                  <w:lang w:val="en-US"/>
                </w:rPr>
              </w:rPrChange>
            </w:rPr>
            <w:delText>In brief,…</w:delText>
          </w:r>
        </w:del>
      </w:ins>
    </w:p>
    <w:p w:rsidR="00C0708E" w:rsidRPr="00C44097" w:rsidDel="00C44097" w:rsidRDefault="00C0708E" w:rsidP="000F0F6D">
      <w:pPr>
        <w:autoSpaceDE w:val="0"/>
        <w:autoSpaceDN w:val="0"/>
        <w:adjustRightInd w:val="0"/>
        <w:spacing w:after="0" w:line="480" w:lineRule="auto"/>
        <w:jc w:val="both"/>
        <w:rPr>
          <w:del w:id="721" w:author="Nicolas Blöchliger" w:date="2016-10-06T09:34:00Z"/>
          <w:rFonts w:ascii="Times New Roman" w:hAnsi="Times New Roman" w:cs="Times New Roman"/>
          <w:lang w:val="en-GB"/>
          <w:rPrChange w:id="722" w:author="Nicolas Blöchliger" w:date="2016-10-06T09:29:00Z">
            <w:rPr>
              <w:del w:id="723" w:author="Nicolas Blöchliger" w:date="2016-10-06T09:34:00Z"/>
              <w:rFonts w:ascii="Times New Roman" w:hAnsi="Times New Roman" w:cs="Times New Roman"/>
              <w:lang w:val="en-US"/>
            </w:rPr>
          </w:rPrChange>
        </w:rPr>
      </w:pPr>
      <w:del w:id="724" w:author="Nicolas Blöchliger" w:date="2016-10-06T10:05:00Z">
        <w:r w:rsidRPr="00C44097" w:rsidDel="00B122F5">
          <w:rPr>
            <w:rFonts w:ascii="Times New Roman" w:hAnsi="Times New Roman" w:cs="Times New Roman"/>
            <w:b/>
            <w:lang w:val="en-GB"/>
            <w:rPrChange w:id="725" w:author="Nicolas Blöchliger" w:date="2016-10-06T09:29:00Z">
              <w:rPr>
                <w:rFonts w:ascii="Times New Roman" w:hAnsi="Times New Roman" w:cs="Times New Roman"/>
                <w:b/>
                <w:lang w:val="en-US"/>
              </w:rPr>
            </w:rPrChange>
          </w:rPr>
          <w:delText>Forecast probabilities</w:delText>
        </w:r>
      </w:del>
      <w:del w:id="726" w:author="Nicolas Blöchliger" w:date="2016-10-06T09:34:00Z">
        <w:r w:rsidR="001E0A79" w:rsidRPr="00C44097" w:rsidDel="00C44097">
          <w:rPr>
            <w:rFonts w:ascii="Times New Roman" w:hAnsi="Times New Roman" w:cs="Times New Roman"/>
            <w:b/>
            <w:lang w:val="en-GB"/>
            <w:rPrChange w:id="727" w:author="Nicolas Blöchliger" w:date="2016-10-06T09:29:00Z">
              <w:rPr>
                <w:rFonts w:ascii="Times New Roman" w:hAnsi="Times New Roman" w:cs="Times New Roman"/>
                <w:b/>
                <w:lang w:val="en-US"/>
              </w:rPr>
            </w:rPrChange>
          </w:rPr>
          <w:delText>.</w:delText>
        </w:r>
        <w:r w:rsidR="001E0A79" w:rsidRPr="00C44097" w:rsidDel="00C44097">
          <w:rPr>
            <w:rFonts w:ascii="Times New Roman" w:hAnsi="Times New Roman" w:cs="Times New Roman"/>
            <w:lang w:val="en-GB"/>
            <w:rPrChange w:id="728" w:author="Nicolas Blöchliger" w:date="2016-10-06T09:29:00Z">
              <w:rPr>
                <w:rFonts w:ascii="Times New Roman" w:hAnsi="Times New Roman" w:cs="Times New Roman"/>
                <w:lang w:val="en-US"/>
              </w:rPr>
            </w:rPrChange>
          </w:rPr>
          <w:delText xml:space="preserve"> </w:delText>
        </w:r>
        <w:r w:rsidR="001E0A79" w:rsidRPr="00C44097" w:rsidDel="00C44097">
          <w:rPr>
            <w:rFonts w:ascii="Times New Roman" w:hAnsi="Times New Roman" w:cs="Times New Roman"/>
            <w:highlight w:val="cyan"/>
            <w:lang w:val="en-GB"/>
            <w:rPrChange w:id="729" w:author="Nicolas Blöchliger" w:date="2016-10-06T09:29:00Z">
              <w:rPr>
                <w:rFonts w:ascii="Times New Roman" w:hAnsi="Times New Roman" w:cs="Times New Roman"/>
                <w:highlight w:val="cyan"/>
                <w:lang w:val="en-US"/>
              </w:rPr>
            </w:rPrChange>
          </w:rPr>
          <w:delText>Nicolas.</w:delText>
        </w:r>
      </w:del>
    </w:p>
    <w:p w:rsidR="00F92767" w:rsidRPr="00C44097" w:rsidDel="00C44097" w:rsidRDefault="00F92767" w:rsidP="00F92767">
      <w:pPr>
        <w:autoSpaceDE w:val="0"/>
        <w:autoSpaceDN w:val="0"/>
        <w:adjustRightInd w:val="0"/>
        <w:spacing w:after="0" w:line="480" w:lineRule="auto"/>
        <w:jc w:val="both"/>
        <w:rPr>
          <w:ins w:id="730" w:author="Michael Hombach" w:date="2016-09-29T10:57:00Z"/>
          <w:del w:id="731" w:author="Nicolas Blöchliger" w:date="2016-10-06T09:34:00Z"/>
          <w:rFonts w:ascii="Times New Roman" w:hAnsi="Times New Roman" w:cs="Times New Roman"/>
          <w:lang w:val="en-GB"/>
          <w:rPrChange w:id="732" w:author="Nicolas Blöchliger" w:date="2016-10-06T09:29:00Z">
            <w:rPr>
              <w:ins w:id="733" w:author="Michael Hombach" w:date="2016-09-29T10:57:00Z"/>
              <w:del w:id="734" w:author="Nicolas Blöchliger" w:date="2016-10-06T09:34:00Z"/>
              <w:rFonts w:ascii="Times New Roman" w:hAnsi="Times New Roman" w:cs="Times New Roman"/>
              <w:lang w:val="en-US"/>
            </w:rPr>
          </w:rPrChange>
        </w:rPr>
      </w:pPr>
      <w:ins w:id="735" w:author="Michael Hombach" w:date="2016-09-29T10:57:00Z">
        <w:del w:id="736" w:author="Nicolas Blöchliger" w:date="2016-10-06T09:34:00Z">
          <w:r w:rsidRPr="00C44097" w:rsidDel="00C44097">
            <w:rPr>
              <w:rFonts w:ascii="Times New Roman" w:hAnsi="Times New Roman" w:cs="Times New Roman"/>
              <w:lang w:val="en-GB"/>
              <w:rPrChange w:id="737" w:author="Nicolas Blöchliger" w:date="2016-10-06T09:29:00Z">
                <w:rPr>
                  <w:rFonts w:ascii="Times New Roman" w:hAnsi="Times New Roman" w:cs="Times New Roman"/>
                  <w:lang w:val="en-US"/>
                </w:rPr>
              </w:rPrChange>
            </w:rPr>
            <w:delText>In brief,…</w:delText>
          </w:r>
        </w:del>
      </w:ins>
    </w:p>
    <w:p w:rsidR="001E0A79" w:rsidRPr="00C44097" w:rsidDel="00C44097" w:rsidRDefault="001E0A79" w:rsidP="000F0F6D">
      <w:pPr>
        <w:autoSpaceDE w:val="0"/>
        <w:autoSpaceDN w:val="0"/>
        <w:adjustRightInd w:val="0"/>
        <w:spacing w:after="0" w:line="480" w:lineRule="auto"/>
        <w:jc w:val="both"/>
        <w:rPr>
          <w:del w:id="738" w:author="Nicolas Blöchliger" w:date="2016-10-06T09:34:00Z"/>
          <w:rFonts w:ascii="Times New Roman" w:hAnsi="Times New Roman" w:cs="Times New Roman"/>
          <w:lang w:val="en-GB"/>
          <w:rPrChange w:id="739" w:author="Nicolas Blöchliger" w:date="2016-10-06T09:29:00Z">
            <w:rPr>
              <w:del w:id="740" w:author="Nicolas Blöchliger" w:date="2016-10-06T09:34:00Z"/>
              <w:rFonts w:ascii="Times New Roman" w:hAnsi="Times New Roman" w:cs="Times New Roman"/>
              <w:lang w:val="en-US"/>
            </w:rPr>
          </w:rPrChange>
        </w:rPr>
      </w:pPr>
    </w:p>
    <w:p w:rsidR="00C0708E" w:rsidRPr="00C44097" w:rsidDel="00B122F5" w:rsidRDefault="00C0708E" w:rsidP="00C44097">
      <w:pPr>
        <w:autoSpaceDE w:val="0"/>
        <w:autoSpaceDN w:val="0"/>
        <w:adjustRightInd w:val="0"/>
        <w:spacing w:after="0" w:line="480" w:lineRule="auto"/>
        <w:jc w:val="both"/>
        <w:rPr>
          <w:del w:id="741" w:author="Nicolas Blöchliger" w:date="2016-10-06T10:05:00Z"/>
          <w:rFonts w:ascii="Times New Roman" w:hAnsi="Times New Roman" w:cs="Times New Roman"/>
          <w:lang w:val="en-GB"/>
          <w:rPrChange w:id="742" w:author="Nicolas Blöchliger" w:date="2016-10-06T09:29:00Z">
            <w:rPr>
              <w:del w:id="743" w:author="Nicolas Blöchliger" w:date="2016-10-06T10:05:00Z"/>
              <w:rFonts w:ascii="Times New Roman" w:hAnsi="Times New Roman" w:cs="Times New Roman"/>
              <w:lang w:val="en-US"/>
            </w:rPr>
          </w:rPrChange>
        </w:rPr>
      </w:pPr>
      <w:del w:id="744" w:author="Nicolas Blöchliger" w:date="2016-10-06T09:34:00Z">
        <w:r w:rsidRPr="00C44097" w:rsidDel="00C44097">
          <w:rPr>
            <w:rFonts w:ascii="Times New Roman" w:hAnsi="Times New Roman" w:cs="Times New Roman"/>
            <w:b/>
            <w:lang w:val="en-GB"/>
            <w:rPrChange w:id="745" w:author="Nicolas Blöchliger" w:date="2016-10-06T09:29:00Z">
              <w:rPr>
                <w:rFonts w:ascii="Times New Roman" w:hAnsi="Times New Roman" w:cs="Times New Roman"/>
                <w:b/>
                <w:lang w:val="en-US"/>
              </w:rPr>
            </w:rPrChange>
          </w:rPr>
          <w:delText>Z</w:delText>
        </w:r>
      </w:del>
      <w:del w:id="746" w:author="Nicolas Blöchliger" w:date="2016-10-06T10:05:00Z">
        <w:r w:rsidRPr="00C44097" w:rsidDel="00B122F5">
          <w:rPr>
            <w:rFonts w:ascii="Times New Roman" w:hAnsi="Times New Roman" w:cs="Times New Roman"/>
            <w:b/>
            <w:lang w:val="en-GB"/>
            <w:rPrChange w:id="747" w:author="Nicolas Blöchliger" w:date="2016-10-06T09:29:00Z">
              <w:rPr>
                <w:rFonts w:ascii="Times New Roman" w:hAnsi="Times New Roman" w:cs="Times New Roman"/>
                <w:b/>
                <w:lang w:val="en-US"/>
              </w:rPr>
            </w:rPrChange>
          </w:rPr>
          <w:delText>one of technical uncertainty</w:delText>
        </w:r>
        <w:r w:rsidR="001E0A79" w:rsidRPr="00C44097" w:rsidDel="00B122F5">
          <w:rPr>
            <w:rFonts w:ascii="Times New Roman" w:hAnsi="Times New Roman" w:cs="Times New Roman"/>
            <w:b/>
            <w:lang w:val="en-GB"/>
            <w:rPrChange w:id="748" w:author="Nicolas Blöchliger" w:date="2016-10-06T09:29:00Z">
              <w:rPr>
                <w:rFonts w:ascii="Times New Roman" w:hAnsi="Times New Roman" w:cs="Times New Roman"/>
                <w:b/>
                <w:lang w:val="en-US"/>
              </w:rPr>
            </w:rPrChange>
          </w:rPr>
          <w:delText>.</w:delText>
        </w:r>
        <w:r w:rsidR="001E0A79" w:rsidRPr="00C44097" w:rsidDel="00B122F5">
          <w:rPr>
            <w:rFonts w:ascii="Times New Roman" w:hAnsi="Times New Roman" w:cs="Times New Roman"/>
            <w:lang w:val="en-GB"/>
            <w:rPrChange w:id="749" w:author="Nicolas Blöchliger" w:date="2016-10-06T09:29:00Z">
              <w:rPr>
                <w:rFonts w:ascii="Times New Roman" w:hAnsi="Times New Roman" w:cs="Times New Roman"/>
                <w:lang w:val="en-US"/>
              </w:rPr>
            </w:rPrChange>
          </w:rPr>
          <w:delText xml:space="preserve"> </w:delText>
        </w:r>
      </w:del>
      <w:del w:id="750" w:author="Nicolas Blöchliger" w:date="2016-10-06T09:34:00Z">
        <w:r w:rsidR="001E0A79" w:rsidRPr="00C44097" w:rsidDel="00C44097">
          <w:rPr>
            <w:rFonts w:ascii="Times New Roman" w:hAnsi="Times New Roman" w:cs="Times New Roman"/>
            <w:highlight w:val="cyan"/>
            <w:lang w:val="en-GB"/>
            <w:rPrChange w:id="751" w:author="Nicolas Blöchliger" w:date="2016-10-06T09:29:00Z">
              <w:rPr>
                <w:rFonts w:ascii="Times New Roman" w:hAnsi="Times New Roman" w:cs="Times New Roman"/>
                <w:highlight w:val="cyan"/>
                <w:lang w:val="en-US"/>
              </w:rPr>
            </w:rPrChange>
          </w:rPr>
          <w:delText>Nicolas.</w:delText>
        </w:r>
      </w:del>
    </w:p>
    <w:p w:rsidR="00F92767" w:rsidRPr="00904C0B" w:rsidDel="00904C0B" w:rsidRDefault="00F92767" w:rsidP="00904C0B">
      <w:pPr>
        <w:autoSpaceDE w:val="0"/>
        <w:autoSpaceDN w:val="0"/>
        <w:adjustRightInd w:val="0"/>
        <w:spacing w:after="0" w:line="240" w:lineRule="auto"/>
        <w:rPr>
          <w:ins w:id="752" w:author="Michael Hombach" w:date="2016-09-29T10:57:00Z"/>
          <w:del w:id="753" w:author="Nicolas Blöchliger" w:date="2016-10-06T09:42:00Z"/>
          <w:rFonts w:ascii="Times New Roman" w:hAnsi="Times New Roman" w:cs="Times New Roman"/>
          <w:lang w:val="en-US"/>
        </w:rPr>
        <w:pPrChange w:id="754" w:author="Nicolas Blöchliger" w:date="2016-10-06T09:42:00Z">
          <w:pPr>
            <w:autoSpaceDE w:val="0"/>
            <w:autoSpaceDN w:val="0"/>
            <w:adjustRightInd w:val="0"/>
            <w:spacing w:after="0" w:line="480" w:lineRule="auto"/>
            <w:jc w:val="both"/>
          </w:pPr>
        </w:pPrChange>
      </w:pPr>
      <w:ins w:id="755" w:author="Michael Hombach" w:date="2016-09-29T10:57:00Z">
        <w:del w:id="756" w:author="Nicolas Blöchliger" w:date="2016-10-06T09:42:00Z">
          <w:r w:rsidRPr="00C44097" w:rsidDel="00904C0B">
            <w:rPr>
              <w:rFonts w:ascii="Times New Roman" w:hAnsi="Times New Roman" w:cs="Times New Roman"/>
              <w:lang w:val="en-GB"/>
              <w:rPrChange w:id="757" w:author="Nicolas Blöchliger" w:date="2016-10-06T09:29:00Z">
                <w:rPr>
                  <w:rFonts w:ascii="Times New Roman" w:hAnsi="Times New Roman" w:cs="Times New Roman"/>
                  <w:lang w:val="en-US"/>
                </w:rPr>
              </w:rPrChange>
            </w:rPr>
            <w:delText>In brief,…</w:delText>
          </w:r>
        </w:del>
      </w:ins>
    </w:p>
    <w:p w:rsidR="001E0A79" w:rsidRPr="00C44097" w:rsidRDefault="001E0A79" w:rsidP="000F0F6D">
      <w:pPr>
        <w:autoSpaceDE w:val="0"/>
        <w:autoSpaceDN w:val="0"/>
        <w:adjustRightInd w:val="0"/>
        <w:spacing w:after="0" w:line="480" w:lineRule="auto"/>
        <w:jc w:val="both"/>
        <w:rPr>
          <w:rFonts w:ascii="Times New Roman" w:hAnsi="Times New Roman" w:cs="Times New Roman"/>
          <w:lang w:val="en-GB"/>
          <w:rPrChange w:id="758" w:author="Nicolas Blöchliger" w:date="2016-10-06T09:29:00Z">
            <w:rPr>
              <w:rFonts w:ascii="Times New Roman" w:hAnsi="Times New Roman" w:cs="Times New Roman"/>
              <w:lang w:val="en-US"/>
            </w:rPr>
          </w:rPrChange>
        </w:rPr>
      </w:pPr>
    </w:p>
    <w:p w:rsidR="00C0708E" w:rsidRPr="00C44097" w:rsidDel="00B122F5" w:rsidRDefault="00C0708E" w:rsidP="000F0F6D">
      <w:pPr>
        <w:autoSpaceDE w:val="0"/>
        <w:autoSpaceDN w:val="0"/>
        <w:adjustRightInd w:val="0"/>
        <w:spacing w:after="0" w:line="480" w:lineRule="auto"/>
        <w:jc w:val="both"/>
        <w:rPr>
          <w:del w:id="759" w:author="Nicolas Blöchliger" w:date="2016-10-06T10:06:00Z"/>
          <w:rFonts w:ascii="Times New Roman" w:hAnsi="Times New Roman" w:cs="Times New Roman"/>
          <w:lang w:val="en-GB"/>
          <w:rPrChange w:id="760" w:author="Nicolas Blöchliger" w:date="2016-10-06T09:29:00Z">
            <w:rPr>
              <w:del w:id="761" w:author="Nicolas Blöchliger" w:date="2016-10-06T10:06:00Z"/>
              <w:rFonts w:ascii="Times New Roman" w:hAnsi="Times New Roman" w:cs="Times New Roman"/>
              <w:lang w:val="en-US"/>
            </w:rPr>
          </w:rPrChange>
        </w:rPr>
      </w:pPr>
      <w:del w:id="762" w:author="Nicolas Blöchliger" w:date="2016-10-06T10:06:00Z">
        <w:r w:rsidRPr="00C44097" w:rsidDel="00B122F5">
          <w:rPr>
            <w:rFonts w:ascii="Times New Roman" w:hAnsi="Times New Roman" w:cs="Times New Roman"/>
            <w:b/>
            <w:lang w:val="en-GB"/>
            <w:rPrChange w:id="763" w:author="Nicolas Blöchliger" w:date="2016-10-06T09:29:00Z">
              <w:rPr>
                <w:rFonts w:ascii="Times New Roman" w:hAnsi="Times New Roman" w:cs="Times New Roman"/>
                <w:b/>
                <w:lang w:val="en-US"/>
              </w:rPr>
            </w:rPrChange>
          </w:rPr>
          <w:delText>Probabilities for misclassification errors</w:delText>
        </w:r>
        <w:r w:rsidR="001E0A79" w:rsidRPr="00C44097" w:rsidDel="00B122F5">
          <w:rPr>
            <w:rFonts w:ascii="Times New Roman" w:hAnsi="Times New Roman" w:cs="Times New Roman"/>
            <w:b/>
            <w:lang w:val="en-GB"/>
            <w:rPrChange w:id="764" w:author="Nicolas Blöchliger" w:date="2016-10-06T09:29:00Z">
              <w:rPr>
                <w:rFonts w:ascii="Times New Roman" w:hAnsi="Times New Roman" w:cs="Times New Roman"/>
                <w:b/>
                <w:lang w:val="en-US"/>
              </w:rPr>
            </w:rPrChange>
          </w:rPr>
          <w:delText>.</w:delText>
        </w:r>
        <w:r w:rsidR="001E0A79" w:rsidRPr="00C44097" w:rsidDel="00B122F5">
          <w:rPr>
            <w:rFonts w:ascii="Times New Roman" w:hAnsi="Times New Roman" w:cs="Times New Roman"/>
            <w:lang w:val="en-GB"/>
            <w:rPrChange w:id="765" w:author="Nicolas Blöchliger" w:date="2016-10-06T09:29:00Z">
              <w:rPr>
                <w:rFonts w:ascii="Times New Roman" w:hAnsi="Times New Roman" w:cs="Times New Roman"/>
                <w:lang w:val="en-US"/>
              </w:rPr>
            </w:rPrChange>
          </w:rPr>
          <w:delText xml:space="preserve">  </w:delText>
        </w:r>
        <w:r w:rsidR="001E0A79" w:rsidRPr="00C44097" w:rsidDel="00B122F5">
          <w:rPr>
            <w:rFonts w:ascii="Times New Roman" w:hAnsi="Times New Roman" w:cs="Times New Roman"/>
            <w:highlight w:val="cyan"/>
            <w:lang w:val="en-GB"/>
            <w:rPrChange w:id="766" w:author="Nicolas Blöchliger" w:date="2016-10-06T09:29:00Z">
              <w:rPr>
                <w:rFonts w:ascii="Times New Roman" w:hAnsi="Times New Roman" w:cs="Times New Roman"/>
                <w:highlight w:val="cyan"/>
                <w:lang w:val="en-US"/>
              </w:rPr>
            </w:rPrChange>
          </w:rPr>
          <w:delText>Nicolas.</w:delText>
        </w:r>
      </w:del>
    </w:p>
    <w:p w:rsidR="00F92767" w:rsidRPr="00C44097" w:rsidDel="00B122F5" w:rsidRDefault="00F92767" w:rsidP="00F92767">
      <w:pPr>
        <w:autoSpaceDE w:val="0"/>
        <w:autoSpaceDN w:val="0"/>
        <w:adjustRightInd w:val="0"/>
        <w:spacing w:after="0" w:line="480" w:lineRule="auto"/>
        <w:jc w:val="both"/>
        <w:rPr>
          <w:ins w:id="767" w:author="Michael Hombach" w:date="2016-09-29T10:57:00Z"/>
          <w:del w:id="768" w:author="Nicolas Blöchliger" w:date="2016-10-06T10:06:00Z"/>
          <w:rFonts w:ascii="Times New Roman" w:hAnsi="Times New Roman" w:cs="Times New Roman"/>
          <w:lang w:val="en-GB"/>
          <w:rPrChange w:id="769" w:author="Nicolas Blöchliger" w:date="2016-10-06T09:29:00Z">
            <w:rPr>
              <w:ins w:id="770" w:author="Michael Hombach" w:date="2016-09-29T10:57:00Z"/>
              <w:del w:id="771" w:author="Nicolas Blöchliger" w:date="2016-10-06T10:06:00Z"/>
              <w:rFonts w:ascii="Times New Roman" w:hAnsi="Times New Roman" w:cs="Times New Roman"/>
              <w:lang w:val="en-US"/>
            </w:rPr>
          </w:rPrChange>
        </w:rPr>
      </w:pPr>
      <w:ins w:id="772" w:author="Michael Hombach" w:date="2016-09-29T10:57:00Z">
        <w:del w:id="773" w:author="Nicolas Blöchliger" w:date="2016-10-06T10:06:00Z">
          <w:r w:rsidRPr="00C44097" w:rsidDel="00B122F5">
            <w:rPr>
              <w:rFonts w:ascii="Times New Roman" w:hAnsi="Times New Roman" w:cs="Times New Roman"/>
              <w:lang w:val="en-GB"/>
              <w:rPrChange w:id="774" w:author="Nicolas Blöchliger" w:date="2016-10-06T09:29:00Z">
                <w:rPr>
                  <w:rFonts w:ascii="Times New Roman" w:hAnsi="Times New Roman" w:cs="Times New Roman"/>
                  <w:lang w:val="en-US"/>
                </w:rPr>
              </w:rPrChange>
            </w:rPr>
            <w:delText>In brief,…</w:delText>
          </w:r>
        </w:del>
      </w:ins>
    </w:p>
    <w:p w:rsidR="001E0A79" w:rsidRPr="00C44097" w:rsidRDefault="001E0A79" w:rsidP="000F0F6D">
      <w:pPr>
        <w:autoSpaceDE w:val="0"/>
        <w:autoSpaceDN w:val="0"/>
        <w:adjustRightInd w:val="0"/>
        <w:spacing w:after="0" w:line="480" w:lineRule="auto"/>
        <w:jc w:val="both"/>
        <w:rPr>
          <w:rFonts w:ascii="Times New Roman" w:hAnsi="Times New Roman" w:cs="Times New Roman"/>
          <w:b/>
          <w:bCs/>
          <w:color w:val="000000"/>
          <w:sz w:val="24"/>
          <w:szCs w:val="24"/>
          <w:lang w:val="en-GB"/>
          <w:rPrChange w:id="775" w:author="Nicolas Blöchliger" w:date="2016-10-06T09:29:00Z">
            <w:rPr>
              <w:rFonts w:ascii="Times New Roman" w:hAnsi="Times New Roman" w:cs="Times New Roman"/>
              <w:b/>
              <w:bCs/>
              <w:color w:val="000000"/>
              <w:sz w:val="24"/>
              <w:szCs w:val="24"/>
              <w:lang w:val="en-US"/>
            </w:rPr>
          </w:rPrChange>
        </w:rPr>
      </w:pPr>
    </w:p>
    <w:p w:rsidR="00C0708E" w:rsidRPr="00C44097" w:rsidDel="00B122F5" w:rsidRDefault="00C0708E" w:rsidP="000F0F6D">
      <w:pPr>
        <w:autoSpaceDE w:val="0"/>
        <w:autoSpaceDN w:val="0"/>
        <w:adjustRightInd w:val="0"/>
        <w:spacing w:after="0" w:line="480" w:lineRule="auto"/>
        <w:jc w:val="both"/>
        <w:rPr>
          <w:del w:id="776" w:author="Nicolas Blöchliger" w:date="2016-10-06T10:06:00Z"/>
          <w:rFonts w:ascii="Times New Roman" w:hAnsi="Times New Roman" w:cs="Times New Roman"/>
          <w:lang w:val="en-GB"/>
          <w:rPrChange w:id="777" w:author="Nicolas Blöchliger" w:date="2016-10-06T09:29:00Z">
            <w:rPr>
              <w:del w:id="778" w:author="Nicolas Blöchliger" w:date="2016-10-06T10:06:00Z"/>
              <w:rFonts w:ascii="Times New Roman" w:hAnsi="Times New Roman" w:cs="Times New Roman"/>
              <w:lang w:val="en-US"/>
            </w:rPr>
          </w:rPrChange>
        </w:rPr>
      </w:pPr>
      <w:del w:id="779" w:author="Nicolas Blöchliger" w:date="2016-10-06T10:06:00Z">
        <w:r w:rsidRPr="00C44097" w:rsidDel="00B122F5">
          <w:rPr>
            <w:rFonts w:ascii="Times New Roman" w:hAnsi="Times New Roman" w:cs="Times New Roman"/>
            <w:b/>
            <w:lang w:val="en-GB"/>
            <w:rPrChange w:id="780" w:author="Nicolas Blöchliger" w:date="2016-10-06T09:29:00Z">
              <w:rPr>
                <w:rFonts w:ascii="Times New Roman" w:hAnsi="Times New Roman" w:cs="Times New Roman"/>
                <w:b/>
                <w:lang w:val="en-US"/>
              </w:rPr>
            </w:rPrChange>
          </w:rPr>
          <w:delText>Software</w:delText>
        </w:r>
        <w:r w:rsidR="00720D8C" w:rsidRPr="00C44097" w:rsidDel="00B122F5">
          <w:rPr>
            <w:rFonts w:ascii="Times New Roman" w:hAnsi="Times New Roman" w:cs="Times New Roman"/>
            <w:b/>
            <w:lang w:val="en-GB"/>
            <w:rPrChange w:id="781" w:author="Nicolas Blöchliger" w:date="2016-10-06T09:29:00Z">
              <w:rPr>
                <w:rFonts w:ascii="Times New Roman" w:hAnsi="Times New Roman" w:cs="Times New Roman"/>
                <w:b/>
                <w:lang w:val="en-US"/>
              </w:rPr>
            </w:rPrChange>
          </w:rPr>
          <w:delText xml:space="preserve">. </w:delText>
        </w:r>
        <w:r w:rsidRPr="00C44097" w:rsidDel="00B122F5">
          <w:rPr>
            <w:rFonts w:ascii="Times New Roman" w:hAnsi="Times New Roman" w:cs="Times New Roman"/>
            <w:lang w:val="en-GB"/>
            <w:rPrChange w:id="782" w:author="Nicolas Blöchliger" w:date="2016-10-06T09:29:00Z">
              <w:rPr>
                <w:rFonts w:ascii="Times New Roman" w:hAnsi="Times New Roman" w:cs="Times New Roman"/>
                <w:lang w:val="en-US"/>
              </w:rPr>
            </w:rPrChange>
          </w:rPr>
          <w:delText xml:space="preserve">All computations were performed with the free software R, version 3.2.3 </w:delText>
        </w:r>
        <w:r w:rsidRPr="00C44097" w:rsidDel="00B122F5">
          <w:rPr>
            <w:rFonts w:ascii="Times New Roman" w:hAnsi="Times New Roman" w:cs="Times New Roman"/>
            <w:highlight w:val="cyan"/>
            <w:lang w:val="en-GB"/>
            <w:rPrChange w:id="783" w:author="Nicolas Blöchliger" w:date="2016-10-06T09:29:00Z">
              <w:rPr>
                <w:rFonts w:ascii="Times New Roman" w:hAnsi="Times New Roman" w:cs="Times New Roman"/>
                <w:highlight w:val="cyan"/>
                <w:lang w:val="en-US"/>
              </w:rPr>
            </w:rPrChange>
          </w:rPr>
          <w:delText>[3]</w:delText>
        </w:r>
        <w:r w:rsidRPr="00C44097" w:rsidDel="00B122F5">
          <w:rPr>
            <w:rFonts w:ascii="Times New Roman" w:hAnsi="Times New Roman" w:cs="Times New Roman"/>
            <w:lang w:val="en-GB"/>
            <w:rPrChange w:id="784" w:author="Nicolas Blöchliger" w:date="2016-10-06T09:29:00Z">
              <w:rPr>
                <w:rFonts w:ascii="Times New Roman" w:hAnsi="Times New Roman" w:cs="Times New Roman"/>
                <w:lang w:val="en-US"/>
              </w:rPr>
            </w:rPrChange>
          </w:rPr>
          <w:delText>. The normal mixture model was</w:delText>
        </w:r>
        <w:r w:rsidR="00720D8C" w:rsidRPr="00C44097" w:rsidDel="00B122F5">
          <w:rPr>
            <w:rFonts w:ascii="Times New Roman" w:hAnsi="Times New Roman" w:cs="Times New Roman"/>
            <w:lang w:val="en-GB"/>
            <w:rPrChange w:id="785" w:author="Nicolas Blöchliger" w:date="2016-10-06T09:29:00Z">
              <w:rPr>
                <w:rFonts w:ascii="Times New Roman" w:hAnsi="Times New Roman" w:cs="Times New Roman"/>
                <w:lang w:val="en-US"/>
              </w:rPr>
            </w:rPrChange>
          </w:rPr>
          <w:delText xml:space="preserve"> </w:delText>
        </w:r>
        <w:r w:rsidRPr="00C44097" w:rsidDel="00B122F5">
          <w:rPr>
            <w:rFonts w:ascii="Times New Roman" w:hAnsi="Times New Roman" w:cs="Times New Roman"/>
            <w:lang w:val="en-GB"/>
            <w:rPrChange w:id="786" w:author="Nicolas Blöchliger" w:date="2016-10-06T09:29:00Z">
              <w:rPr>
                <w:rFonts w:ascii="Times New Roman" w:hAnsi="Times New Roman" w:cs="Times New Roman"/>
                <w:lang w:val="en-US"/>
              </w:rPr>
            </w:rPrChange>
          </w:rPr>
          <w:delText xml:space="preserve">fitted using the R package mclust, version 5.1 </w:delText>
        </w:r>
        <w:r w:rsidRPr="00C44097" w:rsidDel="00B122F5">
          <w:rPr>
            <w:rFonts w:ascii="Times New Roman" w:hAnsi="Times New Roman" w:cs="Times New Roman"/>
            <w:highlight w:val="cyan"/>
            <w:lang w:val="en-GB"/>
            <w:rPrChange w:id="787" w:author="Nicolas Blöchliger" w:date="2016-10-06T09:29:00Z">
              <w:rPr>
                <w:rFonts w:ascii="Times New Roman" w:hAnsi="Times New Roman" w:cs="Times New Roman"/>
                <w:highlight w:val="cyan"/>
                <w:lang w:val="en-US"/>
              </w:rPr>
            </w:rPrChange>
          </w:rPr>
          <w:delText>[4]</w:delText>
        </w:r>
        <w:r w:rsidRPr="00C44097" w:rsidDel="00B122F5">
          <w:rPr>
            <w:rFonts w:ascii="Times New Roman" w:hAnsi="Times New Roman" w:cs="Times New Roman"/>
            <w:lang w:val="en-GB"/>
            <w:rPrChange w:id="788" w:author="Nicolas Blöchliger" w:date="2016-10-06T09:29:00Z">
              <w:rPr>
                <w:rFonts w:ascii="Times New Roman" w:hAnsi="Times New Roman" w:cs="Times New Roman"/>
                <w:lang w:val="en-US"/>
              </w:rPr>
            </w:rPrChange>
          </w:rPr>
          <w:delText>.</w:delText>
        </w:r>
      </w:del>
    </w:p>
    <w:p w:rsidR="001E0A79" w:rsidRPr="00C44097" w:rsidRDefault="001E0A79" w:rsidP="0051704F">
      <w:pPr>
        <w:autoSpaceDE w:val="0"/>
        <w:autoSpaceDN w:val="0"/>
        <w:adjustRightInd w:val="0"/>
        <w:spacing w:after="0" w:line="480" w:lineRule="auto"/>
        <w:ind w:left="180" w:firstLine="180"/>
        <w:jc w:val="both"/>
        <w:rPr>
          <w:rFonts w:ascii="Times New Roman" w:hAnsi="Times New Roman" w:cs="Times New Roman"/>
          <w:b/>
          <w:sz w:val="24"/>
          <w:szCs w:val="24"/>
          <w:lang w:val="en-GB"/>
          <w:rPrChange w:id="789" w:author="Nicolas Blöchliger" w:date="2016-10-06T09:29:00Z">
            <w:rPr>
              <w:rFonts w:ascii="Times New Roman" w:hAnsi="Times New Roman" w:cs="Times New Roman"/>
              <w:b/>
              <w:sz w:val="24"/>
              <w:szCs w:val="24"/>
              <w:lang w:val="en-US"/>
            </w:rPr>
          </w:rPrChange>
        </w:rPr>
      </w:pPr>
      <w:r w:rsidRPr="00C44097">
        <w:rPr>
          <w:rFonts w:ascii="Times New Roman" w:hAnsi="Times New Roman" w:cs="Times New Roman"/>
          <w:b/>
          <w:sz w:val="24"/>
          <w:szCs w:val="24"/>
          <w:lang w:val="en-GB"/>
          <w:rPrChange w:id="790" w:author="Nicolas Blöchliger" w:date="2016-10-06T09:29:00Z">
            <w:rPr>
              <w:rFonts w:ascii="Times New Roman" w:hAnsi="Times New Roman" w:cs="Times New Roman"/>
              <w:b/>
              <w:sz w:val="24"/>
              <w:szCs w:val="24"/>
              <w:lang w:val="en-US"/>
            </w:rPr>
          </w:rPrChange>
        </w:rPr>
        <w:br w:type="page"/>
      </w:r>
    </w:p>
    <w:p w:rsidR="00C0708E" w:rsidRPr="00C44097" w:rsidRDefault="00C0708E" w:rsidP="0051704F">
      <w:pPr>
        <w:autoSpaceDE w:val="0"/>
        <w:autoSpaceDN w:val="0"/>
        <w:adjustRightInd w:val="0"/>
        <w:spacing w:after="0" w:line="480" w:lineRule="auto"/>
        <w:ind w:left="180" w:firstLine="180"/>
        <w:jc w:val="both"/>
        <w:rPr>
          <w:rFonts w:ascii="Times New Roman" w:hAnsi="Times New Roman" w:cs="Times New Roman"/>
          <w:b/>
          <w:lang w:val="en-GB"/>
          <w:rPrChange w:id="791" w:author="Nicolas Blöchliger" w:date="2016-10-06T09:29:00Z">
            <w:rPr>
              <w:rFonts w:ascii="Times New Roman" w:hAnsi="Times New Roman" w:cs="Times New Roman"/>
              <w:b/>
              <w:lang w:val="en-US"/>
            </w:rPr>
          </w:rPrChange>
        </w:rPr>
      </w:pPr>
      <w:r w:rsidRPr="00C44097">
        <w:rPr>
          <w:rFonts w:ascii="Times New Roman" w:hAnsi="Times New Roman" w:cs="Times New Roman"/>
          <w:b/>
          <w:lang w:val="en-GB"/>
          <w:rPrChange w:id="792" w:author="Nicolas Blöchliger" w:date="2016-10-06T09:29:00Z">
            <w:rPr>
              <w:rFonts w:ascii="Times New Roman" w:hAnsi="Times New Roman" w:cs="Times New Roman"/>
              <w:b/>
              <w:lang w:val="en-US"/>
            </w:rPr>
          </w:rPrChange>
        </w:rPr>
        <w:lastRenderedPageBreak/>
        <w:t>Results</w:t>
      </w:r>
    </w:p>
    <w:p w:rsidR="005D310C" w:rsidRPr="00C44097" w:rsidRDefault="00A82B0D" w:rsidP="0051704F">
      <w:pPr>
        <w:autoSpaceDE w:val="0"/>
        <w:autoSpaceDN w:val="0"/>
        <w:adjustRightInd w:val="0"/>
        <w:spacing w:before="240" w:after="0" w:line="480" w:lineRule="auto"/>
        <w:ind w:left="180" w:firstLine="180"/>
        <w:jc w:val="both"/>
        <w:rPr>
          <w:rFonts w:ascii="Times New Roman" w:hAnsi="Times New Roman" w:cs="Times New Roman"/>
          <w:lang w:val="en-GB"/>
          <w:rPrChange w:id="793" w:author="Nicolas Blöchliger" w:date="2016-10-06T09:29:00Z">
            <w:rPr>
              <w:rFonts w:ascii="Times New Roman" w:hAnsi="Times New Roman" w:cs="Times New Roman"/>
              <w:lang w:val="en-US"/>
            </w:rPr>
          </w:rPrChange>
        </w:rPr>
      </w:pPr>
      <w:r w:rsidRPr="00C44097">
        <w:rPr>
          <w:rFonts w:ascii="Times New Roman" w:hAnsi="Times New Roman" w:cs="Times New Roman"/>
          <w:lang w:val="en-GB"/>
          <w:rPrChange w:id="794" w:author="Nicolas Blöchliger" w:date="2016-10-06T09:29:00Z">
            <w:rPr>
              <w:rFonts w:ascii="Times New Roman" w:hAnsi="Times New Roman" w:cs="Times New Roman"/>
              <w:lang w:val="en-US"/>
            </w:rPr>
          </w:rPrChange>
        </w:rPr>
        <w:t>For 14 out of</w:t>
      </w:r>
      <w:r w:rsidR="00E10D59" w:rsidRPr="00C44097">
        <w:rPr>
          <w:rFonts w:ascii="Times New Roman" w:hAnsi="Times New Roman" w:cs="Times New Roman"/>
          <w:lang w:val="en-GB"/>
          <w:rPrChange w:id="795" w:author="Nicolas Blöchliger" w:date="2016-10-06T09:29:00Z">
            <w:rPr>
              <w:rFonts w:ascii="Times New Roman" w:hAnsi="Times New Roman" w:cs="Times New Roman"/>
              <w:lang w:val="en-US"/>
            </w:rPr>
          </w:rPrChange>
        </w:rPr>
        <w:t xml:space="preserve"> the 18 drug</w:t>
      </w:r>
      <w:r w:rsidRPr="00C44097">
        <w:rPr>
          <w:rFonts w:ascii="Times New Roman" w:hAnsi="Times New Roman" w:cs="Times New Roman"/>
          <w:lang w:val="en-GB"/>
          <w:rPrChange w:id="796" w:author="Nicolas Blöchliger" w:date="2016-10-06T09:29:00Z">
            <w:rPr>
              <w:rFonts w:ascii="Times New Roman" w:hAnsi="Times New Roman" w:cs="Times New Roman"/>
              <w:lang w:val="en-US"/>
            </w:rPr>
          </w:rPrChange>
        </w:rPr>
        <w:t>s</w:t>
      </w:r>
      <w:r w:rsidR="00E10D59" w:rsidRPr="00C44097">
        <w:rPr>
          <w:rFonts w:ascii="Times New Roman" w:hAnsi="Times New Roman" w:cs="Times New Roman"/>
          <w:lang w:val="en-GB"/>
          <w:rPrChange w:id="797" w:author="Nicolas Blöchliger" w:date="2016-10-06T09:29:00Z">
            <w:rPr>
              <w:rFonts w:ascii="Times New Roman" w:hAnsi="Times New Roman" w:cs="Times New Roman"/>
              <w:lang w:val="en-US"/>
            </w:rPr>
          </w:rPrChange>
        </w:rPr>
        <w:t xml:space="preserve"> </w:t>
      </w:r>
      <w:proofErr w:type="spellStart"/>
      <w:r w:rsidRPr="00C44097">
        <w:rPr>
          <w:rFonts w:ascii="Times New Roman" w:hAnsi="Times New Roman" w:cs="Times New Roman"/>
          <w:lang w:val="en-GB"/>
          <w:rPrChange w:id="798" w:author="Nicolas Blöchliger" w:date="2016-10-06T09:29:00Z">
            <w:rPr>
              <w:rFonts w:ascii="Times New Roman" w:hAnsi="Times New Roman" w:cs="Times New Roman"/>
              <w:lang w:val="en-US"/>
            </w:rPr>
          </w:rPrChange>
        </w:rPr>
        <w:t>analyzed</w:t>
      </w:r>
      <w:proofErr w:type="spellEnd"/>
      <w:r w:rsidRPr="00C44097">
        <w:rPr>
          <w:rFonts w:ascii="Times New Roman" w:hAnsi="Times New Roman" w:cs="Times New Roman"/>
          <w:lang w:val="en-GB"/>
          <w:rPrChange w:id="799" w:author="Nicolas Blöchliger" w:date="2016-10-06T09:29:00Z">
            <w:rPr>
              <w:rFonts w:ascii="Times New Roman" w:hAnsi="Times New Roman" w:cs="Times New Roman"/>
              <w:lang w:val="en-US"/>
            </w:rPr>
          </w:rPrChange>
        </w:rPr>
        <w:t xml:space="preserve">, our model </w:t>
      </w:r>
      <w:r w:rsidR="00680128" w:rsidRPr="00C44097">
        <w:rPr>
          <w:rFonts w:ascii="Times New Roman" w:hAnsi="Times New Roman" w:cs="Times New Roman"/>
          <w:lang w:val="en-GB"/>
          <w:rPrChange w:id="800" w:author="Nicolas Blöchliger" w:date="2016-10-06T09:29:00Z">
            <w:rPr>
              <w:rFonts w:ascii="Times New Roman" w:hAnsi="Times New Roman" w:cs="Times New Roman"/>
              <w:lang w:val="en-US"/>
            </w:rPr>
          </w:rPrChange>
        </w:rPr>
        <w:t>predicted</w:t>
      </w:r>
      <w:r w:rsidRPr="00C44097">
        <w:rPr>
          <w:rFonts w:ascii="Times New Roman" w:hAnsi="Times New Roman" w:cs="Times New Roman"/>
          <w:lang w:val="en-GB"/>
          <w:rPrChange w:id="801" w:author="Nicolas Blöchliger" w:date="2016-10-06T09:29:00Z">
            <w:rPr>
              <w:rFonts w:ascii="Times New Roman" w:hAnsi="Times New Roman" w:cs="Times New Roman"/>
              <w:lang w:val="en-US"/>
            </w:rPr>
          </w:rPrChange>
        </w:rPr>
        <w:t xml:space="preserve"> ME and </w:t>
      </w:r>
      <w:proofErr w:type="spellStart"/>
      <w:r w:rsidRPr="00C44097">
        <w:rPr>
          <w:rFonts w:ascii="Times New Roman" w:hAnsi="Times New Roman" w:cs="Times New Roman"/>
          <w:lang w:val="en-GB"/>
          <w:rPrChange w:id="802" w:author="Nicolas Blöchliger" w:date="2016-10-06T09:29:00Z">
            <w:rPr>
              <w:rFonts w:ascii="Times New Roman" w:hAnsi="Times New Roman" w:cs="Times New Roman"/>
              <w:lang w:val="en-US"/>
            </w:rPr>
          </w:rPrChange>
        </w:rPr>
        <w:t>vME</w:t>
      </w:r>
      <w:proofErr w:type="spellEnd"/>
      <w:r w:rsidRPr="00C44097">
        <w:rPr>
          <w:rFonts w:ascii="Times New Roman" w:hAnsi="Times New Roman" w:cs="Times New Roman"/>
          <w:lang w:val="en-GB"/>
          <w:rPrChange w:id="803" w:author="Nicolas Blöchliger" w:date="2016-10-06T09:29:00Z">
            <w:rPr>
              <w:rFonts w:ascii="Times New Roman" w:hAnsi="Times New Roman" w:cs="Times New Roman"/>
              <w:lang w:val="en-US"/>
            </w:rPr>
          </w:rPrChange>
        </w:rPr>
        <w:t xml:space="preserve"> probabilities in the desirable range, i.e. &lt;0.1% (&lt;1E-03), if current EUCAST CBPs were applied </w:t>
      </w:r>
      <w:r w:rsidRPr="00C44097">
        <w:rPr>
          <w:rFonts w:ascii="Times New Roman" w:hAnsi="Times New Roman" w:cs="Times New Roman"/>
          <w:highlight w:val="cyan"/>
          <w:lang w:val="en-GB"/>
          <w:rPrChange w:id="804" w:author="Nicolas Blöchliger" w:date="2016-10-06T09:29:00Z">
            <w:rPr>
              <w:rFonts w:ascii="Times New Roman" w:hAnsi="Times New Roman" w:cs="Times New Roman"/>
              <w:highlight w:val="cyan"/>
              <w:lang w:val="en-US"/>
            </w:rPr>
          </w:rPrChange>
        </w:rPr>
        <w:t>(Table 1</w:t>
      </w:r>
      <w:r w:rsidRPr="00C44097">
        <w:rPr>
          <w:rFonts w:ascii="Times New Roman" w:hAnsi="Times New Roman" w:cs="Times New Roman"/>
          <w:lang w:val="en-GB"/>
          <w:rPrChange w:id="805" w:author="Nicolas Blöchliger" w:date="2016-10-06T09:29:00Z">
            <w:rPr>
              <w:rFonts w:ascii="Times New Roman" w:hAnsi="Times New Roman" w:cs="Times New Roman"/>
              <w:lang w:val="en-US"/>
            </w:rPr>
          </w:rPrChange>
        </w:rPr>
        <w:t xml:space="preserve">). For these 14 drugs </w:t>
      </w:r>
      <w:proofErr w:type="spellStart"/>
      <w:r w:rsidR="008E31C2" w:rsidRPr="00C44097">
        <w:rPr>
          <w:rFonts w:ascii="Times New Roman" w:hAnsi="Times New Roman" w:cs="Times New Roman"/>
          <w:lang w:val="en-GB"/>
          <w:rPrChange w:id="806" w:author="Nicolas Blöchliger" w:date="2016-10-06T09:29:00Z">
            <w:rPr>
              <w:rFonts w:ascii="Times New Roman" w:hAnsi="Times New Roman" w:cs="Times New Roman"/>
              <w:lang w:val="en-US"/>
            </w:rPr>
          </w:rPrChange>
        </w:rPr>
        <w:t>vME</w:t>
      </w:r>
      <w:proofErr w:type="spellEnd"/>
      <w:r w:rsidRPr="00C44097">
        <w:rPr>
          <w:rFonts w:ascii="Times New Roman" w:hAnsi="Times New Roman" w:cs="Times New Roman"/>
          <w:lang w:val="en-GB"/>
          <w:rPrChange w:id="807" w:author="Nicolas Blöchliger" w:date="2016-10-06T09:29:00Z">
            <w:rPr>
              <w:rFonts w:ascii="Times New Roman" w:hAnsi="Times New Roman" w:cs="Times New Roman"/>
              <w:lang w:val="en-US"/>
            </w:rPr>
          </w:rPrChange>
        </w:rPr>
        <w:t xml:space="preserve"> probabilities ranged from 3E-14 </w:t>
      </w:r>
      <w:r w:rsidR="00264C78" w:rsidRPr="00C44097">
        <w:rPr>
          <w:rFonts w:ascii="Times New Roman" w:hAnsi="Times New Roman" w:cs="Times New Roman"/>
          <w:lang w:val="en-GB"/>
          <w:rPrChange w:id="808" w:author="Nicolas Blöchliger" w:date="2016-10-06T09:29:00Z">
            <w:rPr>
              <w:rFonts w:ascii="Times New Roman" w:hAnsi="Times New Roman" w:cs="Times New Roman"/>
              <w:lang w:val="en-US"/>
            </w:rPr>
          </w:rPrChange>
        </w:rPr>
        <w:t>to 3E-05</w:t>
      </w:r>
      <w:r w:rsidR="00713550" w:rsidRPr="00C44097">
        <w:rPr>
          <w:rFonts w:ascii="Times New Roman" w:hAnsi="Times New Roman" w:cs="Times New Roman"/>
          <w:lang w:val="en-GB"/>
          <w:rPrChange w:id="809" w:author="Nicolas Blöchliger" w:date="2016-10-06T09:29:00Z">
            <w:rPr>
              <w:rFonts w:ascii="Times New Roman" w:hAnsi="Times New Roman" w:cs="Times New Roman"/>
              <w:lang w:val="en-US"/>
            </w:rPr>
          </w:rPrChange>
        </w:rPr>
        <w:t>,</w:t>
      </w:r>
      <w:r w:rsidR="00264C78" w:rsidRPr="00C44097">
        <w:rPr>
          <w:rFonts w:ascii="Times New Roman" w:hAnsi="Times New Roman" w:cs="Times New Roman"/>
          <w:lang w:val="en-GB"/>
          <w:rPrChange w:id="810" w:author="Nicolas Blöchliger" w:date="2016-10-06T09:29:00Z">
            <w:rPr>
              <w:rFonts w:ascii="Times New Roman" w:hAnsi="Times New Roman" w:cs="Times New Roman"/>
              <w:lang w:val="en-US"/>
            </w:rPr>
          </w:rPrChange>
        </w:rPr>
        <w:t xml:space="preserve"> and </w:t>
      </w:r>
      <w:r w:rsidR="00713550" w:rsidRPr="00C44097">
        <w:rPr>
          <w:rFonts w:ascii="Times New Roman" w:hAnsi="Times New Roman" w:cs="Times New Roman"/>
          <w:lang w:val="en-GB"/>
          <w:rPrChange w:id="811" w:author="Nicolas Blöchliger" w:date="2016-10-06T09:29:00Z">
            <w:rPr>
              <w:rFonts w:ascii="Times New Roman" w:hAnsi="Times New Roman" w:cs="Times New Roman"/>
              <w:lang w:val="en-US"/>
            </w:rPr>
          </w:rPrChange>
        </w:rPr>
        <w:t xml:space="preserve">ME probabilities ranged </w:t>
      </w:r>
      <w:r w:rsidR="00264C78" w:rsidRPr="00C44097">
        <w:rPr>
          <w:rFonts w:ascii="Times New Roman" w:hAnsi="Times New Roman" w:cs="Times New Roman"/>
          <w:lang w:val="en-GB"/>
          <w:rPrChange w:id="812" w:author="Nicolas Blöchliger" w:date="2016-10-06T09:29:00Z">
            <w:rPr>
              <w:rFonts w:ascii="Times New Roman" w:hAnsi="Times New Roman" w:cs="Times New Roman"/>
              <w:lang w:val="en-US"/>
            </w:rPr>
          </w:rPrChange>
        </w:rPr>
        <w:t>from 1E-10 to</w:t>
      </w:r>
      <w:r w:rsidR="00713550" w:rsidRPr="00C44097">
        <w:rPr>
          <w:rFonts w:ascii="Times New Roman" w:hAnsi="Times New Roman" w:cs="Times New Roman"/>
          <w:lang w:val="en-GB"/>
          <w:rPrChange w:id="813" w:author="Nicolas Blöchliger" w:date="2016-10-06T09:29:00Z">
            <w:rPr>
              <w:rFonts w:ascii="Times New Roman" w:hAnsi="Times New Roman" w:cs="Times New Roman"/>
              <w:lang w:val="en-US"/>
            </w:rPr>
          </w:rPrChange>
        </w:rPr>
        <w:t xml:space="preserve"> 1E-04</w:t>
      </w:r>
      <w:r w:rsidR="00264C78" w:rsidRPr="00C44097">
        <w:rPr>
          <w:rFonts w:ascii="Times New Roman" w:hAnsi="Times New Roman" w:cs="Times New Roman"/>
          <w:lang w:val="en-GB"/>
          <w:rPrChange w:id="814" w:author="Nicolas Blöchliger" w:date="2016-10-06T09:29:00Z">
            <w:rPr>
              <w:rFonts w:ascii="Times New Roman" w:hAnsi="Times New Roman" w:cs="Times New Roman"/>
              <w:lang w:val="en-US"/>
            </w:rPr>
          </w:rPrChange>
        </w:rPr>
        <w:t>.</w:t>
      </w:r>
      <w:r w:rsidR="008E31C2" w:rsidRPr="00C44097">
        <w:rPr>
          <w:rFonts w:ascii="Times New Roman" w:hAnsi="Times New Roman" w:cs="Times New Roman"/>
          <w:lang w:val="en-GB"/>
          <w:rPrChange w:id="815" w:author="Nicolas Blöchliger" w:date="2016-10-06T09:29:00Z">
            <w:rPr>
              <w:rFonts w:ascii="Times New Roman" w:hAnsi="Times New Roman" w:cs="Times New Roman"/>
              <w:lang w:val="en-US"/>
            </w:rPr>
          </w:rPrChange>
        </w:rPr>
        <w:t xml:space="preserve"> The CBPs for all of the 14 drugs </w:t>
      </w:r>
      <w:ins w:id="816" w:author="Nicolas Blöchliger" w:date="2016-10-06T10:23:00Z">
        <w:r w:rsidR="008C2DD2">
          <w:rPr>
            <w:rFonts w:ascii="Times New Roman" w:hAnsi="Times New Roman" w:cs="Times New Roman"/>
            <w:lang w:val="en-GB"/>
          </w:rPr>
          <w:t xml:space="preserve">that </w:t>
        </w:r>
      </w:ins>
      <w:r w:rsidR="008E31C2" w:rsidRPr="00C44097">
        <w:rPr>
          <w:rFonts w:ascii="Times New Roman" w:hAnsi="Times New Roman" w:cs="Times New Roman"/>
          <w:lang w:val="en-GB"/>
          <w:rPrChange w:id="817" w:author="Nicolas Blöchliger" w:date="2016-10-06T09:29:00Z">
            <w:rPr>
              <w:rFonts w:ascii="Times New Roman" w:hAnsi="Times New Roman" w:cs="Times New Roman"/>
              <w:lang w:val="en-US"/>
            </w:rPr>
          </w:rPrChange>
        </w:rPr>
        <w:t>display</w:t>
      </w:r>
      <w:ins w:id="818" w:author="Nicolas Blöchliger" w:date="2016-10-06T10:23:00Z">
        <w:r w:rsidR="008C2DD2">
          <w:rPr>
            <w:rFonts w:ascii="Times New Roman" w:hAnsi="Times New Roman" w:cs="Times New Roman"/>
            <w:lang w:val="en-GB"/>
          </w:rPr>
          <w:t>ed</w:t>
        </w:r>
      </w:ins>
      <w:del w:id="819" w:author="Nicolas Blöchliger" w:date="2016-10-06T10:23:00Z">
        <w:r w:rsidR="008E31C2" w:rsidRPr="00C44097" w:rsidDel="008C2DD2">
          <w:rPr>
            <w:rFonts w:ascii="Times New Roman" w:hAnsi="Times New Roman" w:cs="Times New Roman"/>
            <w:lang w:val="en-GB"/>
            <w:rPrChange w:id="820" w:author="Nicolas Blöchliger" w:date="2016-10-06T09:29:00Z">
              <w:rPr>
                <w:rFonts w:ascii="Times New Roman" w:hAnsi="Times New Roman" w:cs="Times New Roman"/>
                <w:lang w:val="en-US"/>
              </w:rPr>
            </w:rPrChange>
          </w:rPr>
          <w:delText>ing</w:delText>
        </w:r>
      </w:del>
      <w:r w:rsidR="008E31C2" w:rsidRPr="00C44097">
        <w:rPr>
          <w:rFonts w:ascii="Times New Roman" w:hAnsi="Times New Roman" w:cs="Times New Roman"/>
          <w:lang w:val="en-GB"/>
          <w:rPrChange w:id="821" w:author="Nicolas Blöchliger" w:date="2016-10-06T09:29:00Z">
            <w:rPr>
              <w:rFonts w:ascii="Times New Roman" w:hAnsi="Times New Roman" w:cs="Times New Roman"/>
              <w:lang w:val="en-US"/>
            </w:rPr>
          </w:rPrChange>
        </w:rPr>
        <w:t xml:space="preserve"> error probabilities in the desirable range </w:t>
      </w:r>
      <w:del w:id="822" w:author="Nicolas Blöchliger" w:date="2016-10-06T10:23:00Z">
        <w:r w:rsidR="008E31C2" w:rsidRPr="00C44097" w:rsidDel="008C2DD2">
          <w:rPr>
            <w:rFonts w:ascii="Times New Roman" w:hAnsi="Times New Roman" w:cs="Times New Roman"/>
            <w:lang w:val="en-GB"/>
            <w:rPrChange w:id="823" w:author="Nicolas Blöchliger" w:date="2016-10-06T09:29:00Z">
              <w:rPr>
                <w:rFonts w:ascii="Times New Roman" w:hAnsi="Times New Roman" w:cs="Times New Roman"/>
                <w:lang w:val="en-US"/>
              </w:rPr>
            </w:rPrChange>
          </w:rPr>
          <w:delText xml:space="preserve">contained </w:delText>
        </w:r>
      </w:del>
      <w:ins w:id="824" w:author="Nicolas Blöchliger" w:date="2016-10-06T10:23:00Z">
        <w:r w:rsidR="008C2DD2">
          <w:rPr>
            <w:rFonts w:ascii="Times New Roman" w:hAnsi="Times New Roman" w:cs="Times New Roman"/>
            <w:lang w:val="en-GB"/>
          </w:rPr>
          <w:t>define</w:t>
        </w:r>
        <w:r w:rsidR="008C2DD2" w:rsidRPr="00C44097">
          <w:rPr>
            <w:rFonts w:ascii="Times New Roman" w:hAnsi="Times New Roman" w:cs="Times New Roman"/>
            <w:lang w:val="en-GB"/>
            <w:rPrChange w:id="825" w:author="Nicolas Blöchliger" w:date="2016-10-06T09:29:00Z">
              <w:rPr>
                <w:rFonts w:ascii="Times New Roman" w:hAnsi="Times New Roman" w:cs="Times New Roman"/>
                <w:lang w:val="en-US"/>
              </w:rPr>
            </w:rPrChange>
          </w:rPr>
          <w:t xml:space="preserve"> </w:t>
        </w:r>
      </w:ins>
      <w:r w:rsidR="008E31C2" w:rsidRPr="00C44097">
        <w:rPr>
          <w:rFonts w:ascii="Times New Roman" w:hAnsi="Times New Roman" w:cs="Times New Roman"/>
          <w:lang w:val="en-GB"/>
          <w:rPrChange w:id="826" w:author="Nicolas Blöchliger" w:date="2016-10-06T09:29:00Z">
            <w:rPr>
              <w:rFonts w:ascii="Times New Roman" w:hAnsi="Times New Roman" w:cs="Times New Roman"/>
              <w:lang w:val="en-US"/>
            </w:rPr>
          </w:rPrChange>
        </w:rPr>
        <w:t>intermediate zones of 3 mm to 6 mm width. The lowest ME/</w:t>
      </w:r>
      <w:proofErr w:type="spellStart"/>
      <w:r w:rsidR="008E31C2" w:rsidRPr="00C44097">
        <w:rPr>
          <w:rFonts w:ascii="Times New Roman" w:hAnsi="Times New Roman" w:cs="Times New Roman"/>
          <w:lang w:val="en-GB"/>
          <w:rPrChange w:id="827" w:author="Nicolas Blöchliger" w:date="2016-10-06T09:29:00Z">
            <w:rPr>
              <w:rFonts w:ascii="Times New Roman" w:hAnsi="Times New Roman" w:cs="Times New Roman"/>
              <w:lang w:val="en-US"/>
            </w:rPr>
          </w:rPrChange>
        </w:rPr>
        <w:t>vME</w:t>
      </w:r>
      <w:proofErr w:type="spellEnd"/>
      <w:r w:rsidR="008E31C2" w:rsidRPr="00C44097">
        <w:rPr>
          <w:rFonts w:ascii="Times New Roman" w:hAnsi="Times New Roman" w:cs="Times New Roman"/>
          <w:lang w:val="en-GB"/>
          <w:rPrChange w:id="828" w:author="Nicolas Blöchliger" w:date="2016-10-06T09:29:00Z">
            <w:rPr>
              <w:rFonts w:ascii="Times New Roman" w:hAnsi="Times New Roman" w:cs="Times New Roman"/>
              <w:lang w:val="en-US"/>
            </w:rPr>
          </w:rPrChange>
        </w:rPr>
        <w:t xml:space="preserve"> probabilities were calculated for imipenem and </w:t>
      </w:r>
      <w:proofErr w:type="spellStart"/>
      <w:r w:rsidR="008E31C2" w:rsidRPr="00C44097">
        <w:rPr>
          <w:rFonts w:ascii="Times New Roman" w:hAnsi="Times New Roman" w:cs="Times New Roman"/>
          <w:lang w:val="en-GB"/>
          <w:rPrChange w:id="829" w:author="Nicolas Blöchliger" w:date="2016-10-06T09:29:00Z">
            <w:rPr>
              <w:rFonts w:ascii="Times New Roman" w:hAnsi="Times New Roman" w:cs="Times New Roman"/>
              <w:lang w:val="en-US"/>
            </w:rPr>
          </w:rPrChange>
        </w:rPr>
        <w:t>meropenem</w:t>
      </w:r>
      <w:proofErr w:type="spellEnd"/>
      <w:r w:rsidR="008E31C2" w:rsidRPr="00C44097">
        <w:rPr>
          <w:rFonts w:ascii="Times New Roman" w:hAnsi="Times New Roman" w:cs="Times New Roman"/>
          <w:lang w:val="en-GB"/>
          <w:rPrChange w:id="830" w:author="Nicolas Blöchliger" w:date="2016-10-06T09:29:00Z">
            <w:rPr>
              <w:rFonts w:ascii="Times New Roman" w:hAnsi="Times New Roman" w:cs="Times New Roman"/>
              <w:lang w:val="en-US"/>
            </w:rPr>
          </w:rPrChange>
        </w:rPr>
        <w:t xml:space="preserve">, </w:t>
      </w:r>
      <w:r w:rsidR="00713550" w:rsidRPr="00C44097">
        <w:rPr>
          <w:rFonts w:ascii="Times New Roman" w:hAnsi="Times New Roman" w:cs="Times New Roman"/>
          <w:lang w:val="en-GB"/>
          <w:rPrChange w:id="831" w:author="Nicolas Blöchliger" w:date="2016-10-06T09:29:00Z">
            <w:rPr>
              <w:rFonts w:ascii="Times New Roman" w:hAnsi="Times New Roman" w:cs="Times New Roman"/>
              <w:lang w:val="en-US"/>
            </w:rPr>
          </w:rPrChange>
        </w:rPr>
        <w:t>for which CBPs contain</w:t>
      </w:r>
      <w:r w:rsidR="008E31C2" w:rsidRPr="00C44097">
        <w:rPr>
          <w:rFonts w:ascii="Times New Roman" w:hAnsi="Times New Roman" w:cs="Times New Roman"/>
          <w:lang w:val="en-GB"/>
          <w:rPrChange w:id="832" w:author="Nicolas Blöchliger" w:date="2016-10-06T09:29:00Z">
            <w:rPr>
              <w:rFonts w:ascii="Times New Roman" w:hAnsi="Times New Roman" w:cs="Times New Roman"/>
              <w:lang w:val="en-US"/>
            </w:rPr>
          </w:rPrChange>
        </w:rPr>
        <w:t xml:space="preserve"> the widest intermediate zones.</w:t>
      </w:r>
    </w:p>
    <w:p w:rsidR="008E31C2" w:rsidRPr="00C44097" w:rsidRDefault="007B34EA" w:rsidP="0051704F">
      <w:pPr>
        <w:autoSpaceDE w:val="0"/>
        <w:autoSpaceDN w:val="0"/>
        <w:adjustRightInd w:val="0"/>
        <w:spacing w:after="0" w:line="480" w:lineRule="auto"/>
        <w:ind w:left="180" w:firstLine="180"/>
        <w:jc w:val="both"/>
        <w:rPr>
          <w:rFonts w:ascii="Times New Roman" w:hAnsi="Times New Roman" w:cs="Times New Roman"/>
          <w:lang w:val="en-GB"/>
          <w:rPrChange w:id="833" w:author="Nicolas Blöchliger" w:date="2016-10-06T09:29:00Z">
            <w:rPr>
              <w:rFonts w:ascii="Times New Roman" w:hAnsi="Times New Roman" w:cs="Times New Roman"/>
              <w:lang w:val="en-US"/>
            </w:rPr>
          </w:rPrChange>
        </w:rPr>
      </w:pPr>
      <w:r w:rsidRPr="00C44097">
        <w:rPr>
          <w:rFonts w:ascii="Times New Roman" w:hAnsi="Times New Roman" w:cs="Times New Roman"/>
          <w:lang w:val="en-GB"/>
          <w:rPrChange w:id="834" w:author="Nicolas Blöchliger" w:date="2016-10-06T09:29:00Z">
            <w:rPr>
              <w:rFonts w:ascii="Times New Roman" w:hAnsi="Times New Roman" w:cs="Times New Roman"/>
              <w:lang w:val="en-US"/>
            </w:rPr>
          </w:rPrChange>
        </w:rPr>
        <w:t>Three drugs displayed ME/</w:t>
      </w:r>
      <w:proofErr w:type="spellStart"/>
      <w:r w:rsidRPr="00C44097">
        <w:rPr>
          <w:rFonts w:ascii="Times New Roman" w:hAnsi="Times New Roman" w:cs="Times New Roman"/>
          <w:lang w:val="en-GB"/>
          <w:rPrChange w:id="835" w:author="Nicolas Blöchliger" w:date="2016-10-06T09:29:00Z">
            <w:rPr>
              <w:rFonts w:ascii="Times New Roman" w:hAnsi="Times New Roman" w:cs="Times New Roman"/>
              <w:lang w:val="en-US"/>
            </w:rPr>
          </w:rPrChange>
        </w:rPr>
        <w:t>vME</w:t>
      </w:r>
      <w:proofErr w:type="spellEnd"/>
      <w:r w:rsidRPr="00C44097">
        <w:rPr>
          <w:rFonts w:ascii="Times New Roman" w:hAnsi="Times New Roman" w:cs="Times New Roman"/>
          <w:lang w:val="en-GB"/>
          <w:rPrChange w:id="836" w:author="Nicolas Blöchliger" w:date="2016-10-06T09:29:00Z">
            <w:rPr>
              <w:rFonts w:ascii="Times New Roman" w:hAnsi="Times New Roman" w:cs="Times New Roman"/>
              <w:lang w:val="en-US"/>
            </w:rPr>
          </w:rPrChange>
        </w:rPr>
        <w:t xml:space="preserve"> probabilities higher than the desirable range, i.e. &gt;0.1% (&gt;1E-03), if current EUCAST CBPs were applied, i.e. ampicillin, </w:t>
      </w:r>
      <w:proofErr w:type="spellStart"/>
      <w:r w:rsidRPr="00C44097">
        <w:rPr>
          <w:rFonts w:ascii="Times New Roman" w:hAnsi="Times New Roman" w:cs="Times New Roman"/>
          <w:lang w:val="en-GB"/>
          <w:rPrChange w:id="837" w:author="Nicolas Blöchliger" w:date="2016-10-06T09:29:00Z">
            <w:rPr>
              <w:rFonts w:ascii="Times New Roman" w:hAnsi="Times New Roman" w:cs="Times New Roman"/>
              <w:lang w:val="en-US"/>
            </w:rPr>
          </w:rPrChange>
        </w:rPr>
        <w:t>cefoxitin</w:t>
      </w:r>
      <w:proofErr w:type="spellEnd"/>
      <w:r w:rsidRPr="00C44097">
        <w:rPr>
          <w:rFonts w:ascii="Times New Roman" w:hAnsi="Times New Roman" w:cs="Times New Roman"/>
          <w:lang w:val="en-GB"/>
          <w:rPrChange w:id="838" w:author="Nicolas Blöchliger" w:date="2016-10-06T09:29:00Z">
            <w:rPr>
              <w:rFonts w:ascii="Times New Roman" w:hAnsi="Times New Roman" w:cs="Times New Roman"/>
              <w:lang w:val="en-US"/>
            </w:rPr>
          </w:rPrChange>
        </w:rPr>
        <w:t>, and cefuroxime, whereas amoxicillin-clavulanic acid</w:t>
      </w:r>
      <w:r w:rsidR="00AE37A0" w:rsidRPr="00C44097">
        <w:rPr>
          <w:rFonts w:ascii="Times New Roman" w:hAnsi="Times New Roman" w:cs="Times New Roman"/>
          <w:lang w:val="en-GB"/>
          <w:rPrChange w:id="839" w:author="Nicolas Blöchliger" w:date="2016-10-06T09:29:00Z">
            <w:rPr>
              <w:rFonts w:ascii="Times New Roman" w:hAnsi="Times New Roman" w:cs="Times New Roman"/>
              <w:lang w:val="en-US"/>
            </w:rPr>
          </w:rPrChange>
        </w:rPr>
        <w:t xml:space="preserve"> was the only drug for which HOMER predicted </w:t>
      </w:r>
      <w:r w:rsidRPr="00C44097">
        <w:rPr>
          <w:rFonts w:ascii="Times New Roman" w:hAnsi="Times New Roman" w:cs="Times New Roman"/>
          <w:lang w:val="en-GB"/>
          <w:rPrChange w:id="840" w:author="Nicolas Blöchliger" w:date="2016-10-06T09:29:00Z">
            <w:rPr>
              <w:rFonts w:ascii="Times New Roman" w:hAnsi="Times New Roman" w:cs="Times New Roman"/>
              <w:lang w:val="en-US"/>
            </w:rPr>
          </w:rPrChange>
        </w:rPr>
        <w:t>ME/</w:t>
      </w:r>
      <w:proofErr w:type="spellStart"/>
      <w:r w:rsidRPr="00C44097">
        <w:rPr>
          <w:rFonts w:ascii="Times New Roman" w:hAnsi="Times New Roman" w:cs="Times New Roman"/>
          <w:lang w:val="en-GB"/>
          <w:rPrChange w:id="841" w:author="Nicolas Blöchliger" w:date="2016-10-06T09:29:00Z">
            <w:rPr>
              <w:rFonts w:ascii="Times New Roman" w:hAnsi="Times New Roman" w:cs="Times New Roman"/>
              <w:lang w:val="en-US"/>
            </w:rPr>
          </w:rPrChange>
        </w:rPr>
        <w:t>vME</w:t>
      </w:r>
      <w:proofErr w:type="spellEnd"/>
      <w:r w:rsidRPr="00C44097">
        <w:rPr>
          <w:rFonts w:ascii="Times New Roman" w:hAnsi="Times New Roman" w:cs="Times New Roman"/>
          <w:lang w:val="en-GB"/>
          <w:rPrChange w:id="842" w:author="Nicolas Blöchliger" w:date="2016-10-06T09:29:00Z">
            <w:rPr>
              <w:rFonts w:ascii="Times New Roman" w:hAnsi="Times New Roman" w:cs="Times New Roman"/>
              <w:lang w:val="en-US"/>
            </w:rPr>
          </w:rPrChange>
        </w:rPr>
        <w:t xml:space="preserve"> probabilities that were not acceptable, i.e. &gt;1% (</w:t>
      </w:r>
      <w:r w:rsidRPr="00C44097">
        <w:rPr>
          <w:rFonts w:ascii="Times New Roman" w:hAnsi="Times New Roman" w:cs="Times New Roman"/>
          <w:highlight w:val="cyan"/>
          <w:lang w:val="en-GB"/>
          <w:rPrChange w:id="843" w:author="Nicolas Blöchliger" w:date="2016-10-06T09:29:00Z">
            <w:rPr>
              <w:rFonts w:ascii="Times New Roman" w:hAnsi="Times New Roman" w:cs="Times New Roman"/>
              <w:highlight w:val="cyan"/>
              <w:lang w:val="en-US"/>
            </w:rPr>
          </w:rPrChange>
        </w:rPr>
        <w:t>Table 1</w:t>
      </w:r>
      <w:r w:rsidRPr="00C44097">
        <w:rPr>
          <w:rFonts w:ascii="Times New Roman" w:hAnsi="Times New Roman" w:cs="Times New Roman"/>
          <w:lang w:val="en-GB"/>
          <w:rPrChange w:id="844" w:author="Nicolas Blöchliger" w:date="2016-10-06T09:29:00Z">
            <w:rPr>
              <w:rFonts w:ascii="Times New Roman" w:hAnsi="Times New Roman" w:cs="Times New Roman"/>
              <w:lang w:val="en-US"/>
            </w:rPr>
          </w:rPrChange>
        </w:rPr>
        <w:t>).</w:t>
      </w:r>
    </w:p>
    <w:p w:rsidR="00F0271C" w:rsidRPr="00C44097" w:rsidRDefault="008E31C2" w:rsidP="00223DC6">
      <w:pPr>
        <w:autoSpaceDE w:val="0"/>
        <w:autoSpaceDN w:val="0"/>
        <w:adjustRightInd w:val="0"/>
        <w:spacing w:before="240" w:after="0" w:line="480" w:lineRule="auto"/>
        <w:ind w:left="180" w:firstLine="180"/>
        <w:jc w:val="both"/>
        <w:rPr>
          <w:rFonts w:ascii="Times New Roman" w:hAnsi="Times New Roman" w:cs="Times New Roman"/>
          <w:lang w:val="en-GB"/>
          <w:rPrChange w:id="845" w:author="Nicolas Blöchliger" w:date="2016-10-06T09:29:00Z">
            <w:rPr>
              <w:rFonts w:ascii="Times New Roman" w:hAnsi="Times New Roman" w:cs="Times New Roman"/>
              <w:lang w:val="en-US"/>
            </w:rPr>
          </w:rPrChange>
        </w:rPr>
      </w:pPr>
      <w:r w:rsidRPr="00C44097">
        <w:rPr>
          <w:rFonts w:ascii="Times New Roman" w:hAnsi="Times New Roman" w:cs="Times New Roman"/>
          <w:lang w:val="en-GB"/>
          <w:rPrChange w:id="846" w:author="Nicolas Blöchliger" w:date="2016-10-06T09:29:00Z">
            <w:rPr>
              <w:rFonts w:ascii="Times New Roman" w:hAnsi="Times New Roman" w:cs="Times New Roman"/>
              <w:lang w:val="en-US"/>
            </w:rPr>
          </w:rPrChange>
        </w:rPr>
        <w:t xml:space="preserve">Calculated ZMUs </w:t>
      </w:r>
      <w:del w:id="847" w:author="Nicolas Blöchliger" w:date="2016-10-06T10:25:00Z">
        <w:r w:rsidRPr="00C44097" w:rsidDel="008C2DD2">
          <w:rPr>
            <w:rFonts w:ascii="Times New Roman" w:hAnsi="Times New Roman" w:cs="Times New Roman"/>
            <w:lang w:val="en-GB"/>
            <w:rPrChange w:id="848" w:author="Nicolas Blöchliger" w:date="2016-10-06T09:29:00Z">
              <w:rPr>
                <w:rFonts w:ascii="Times New Roman" w:hAnsi="Times New Roman" w:cs="Times New Roman"/>
                <w:lang w:val="en-US"/>
              </w:rPr>
            </w:rPrChange>
          </w:rPr>
          <w:delText>(97.5% probability level)</w:delText>
        </w:r>
      </w:del>
      <w:r w:rsidRPr="00C44097">
        <w:rPr>
          <w:rFonts w:ascii="Times New Roman" w:hAnsi="Times New Roman" w:cs="Times New Roman"/>
          <w:lang w:val="en-GB"/>
          <w:rPrChange w:id="849" w:author="Nicolas Blöchliger" w:date="2016-10-06T09:29:00Z">
            <w:rPr>
              <w:rFonts w:ascii="Times New Roman" w:hAnsi="Times New Roman" w:cs="Times New Roman"/>
              <w:lang w:val="en-US"/>
            </w:rPr>
          </w:rPrChange>
        </w:rPr>
        <w:t xml:space="preserve"> </w:t>
      </w:r>
      <w:r w:rsidR="00223DC6" w:rsidRPr="00C44097">
        <w:rPr>
          <w:rFonts w:ascii="Times New Roman" w:hAnsi="Times New Roman" w:cs="Times New Roman"/>
          <w:lang w:val="en-GB"/>
          <w:rPrChange w:id="850" w:author="Nicolas Blöchliger" w:date="2016-10-06T09:29:00Z">
            <w:rPr>
              <w:rFonts w:ascii="Times New Roman" w:hAnsi="Times New Roman" w:cs="Times New Roman"/>
              <w:lang w:val="en-US"/>
            </w:rPr>
          </w:rPrChange>
        </w:rPr>
        <w:t>ranged</w:t>
      </w:r>
      <w:r w:rsidRPr="00C44097">
        <w:rPr>
          <w:rFonts w:ascii="Times New Roman" w:hAnsi="Times New Roman" w:cs="Times New Roman"/>
          <w:lang w:val="en-GB"/>
          <w:rPrChange w:id="851" w:author="Nicolas Blöchliger" w:date="2016-10-06T09:29:00Z">
            <w:rPr>
              <w:rFonts w:ascii="Times New Roman" w:hAnsi="Times New Roman" w:cs="Times New Roman"/>
              <w:lang w:val="en-US"/>
            </w:rPr>
          </w:rPrChange>
        </w:rPr>
        <w:t xml:space="preserve"> from 3 mm</w:t>
      </w:r>
      <w:r w:rsidR="00223DC6" w:rsidRPr="00C44097">
        <w:rPr>
          <w:rFonts w:ascii="Times New Roman" w:hAnsi="Times New Roman" w:cs="Times New Roman"/>
          <w:lang w:val="en-GB"/>
          <w:rPrChange w:id="852" w:author="Nicolas Blöchliger" w:date="2016-10-06T09:29:00Z">
            <w:rPr>
              <w:rFonts w:ascii="Times New Roman" w:hAnsi="Times New Roman" w:cs="Times New Roman"/>
              <w:lang w:val="en-US"/>
            </w:rPr>
          </w:rPrChange>
        </w:rPr>
        <w:t xml:space="preserve"> width</w:t>
      </w:r>
      <w:r w:rsidRPr="00C44097">
        <w:rPr>
          <w:rFonts w:ascii="Times New Roman" w:hAnsi="Times New Roman" w:cs="Times New Roman"/>
          <w:lang w:val="en-GB"/>
          <w:rPrChange w:id="853" w:author="Nicolas Blöchliger" w:date="2016-10-06T09:29:00Z">
            <w:rPr>
              <w:rFonts w:ascii="Times New Roman" w:hAnsi="Times New Roman" w:cs="Times New Roman"/>
              <w:lang w:val="en-US"/>
            </w:rPr>
          </w:rPrChange>
        </w:rPr>
        <w:t xml:space="preserve"> </w:t>
      </w:r>
      <w:del w:id="854" w:author="Nicolas Blöchliger" w:date="2016-10-06T10:25:00Z">
        <w:r w:rsidRPr="00C44097" w:rsidDel="008C2DD2">
          <w:rPr>
            <w:rFonts w:ascii="Times New Roman" w:hAnsi="Times New Roman" w:cs="Times New Roman"/>
            <w:lang w:val="en-GB"/>
            <w:rPrChange w:id="855" w:author="Nicolas Blöchliger" w:date="2016-10-06T09:29:00Z">
              <w:rPr>
                <w:rFonts w:ascii="Times New Roman" w:hAnsi="Times New Roman" w:cs="Times New Roman"/>
                <w:lang w:val="en-US"/>
              </w:rPr>
            </w:rPrChange>
          </w:rPr>
          <w:delText>in case of</w:delText>
        </w:r>
      </w:del>
      <w:ins w:id="856" w:author="Nicolas Blöchliger" w:date="2016-10-06T10:25:00Z">
        <w:r w:rsidR="008C2DD2">
          <w:rPr>
            <w:rFonts w:ascii="Times New Roman" w:hAnsi="Times New Roman" w:cs="Times New Roman"/>
            <w:lang w:val="en-GB"/>
          </w:rPr>
          <w:t>for</w:t>
        </w:r>
      </w:ins>
      <w:r w:rsidRPr="00C44097">
        <w:rPr>
          <w:rFonts w:ascii="Times New Roman" w:hAnsi="Times New Roman" w:cs="Times New Roman"/>
          <w:lang w:val="en-GB"/>
          <w:rPrChange w:id="857" w:author="Nicolas Blöchliger" w:date="2016-10-06T09:29:00Z">
            <w:rPr>
              <w:rFonts w:ascii="Times New Roman" w:hAnsi="Times New Roman" w:cs="Times New Roman"/>
              <w:lang w:val="en-US"/>
            </w:rPr>
          </w:rPrChange>
        </w:rPr>
        <w:t xml:space="preserve"> tobramycin to 8 mm</w:t>
      </w:r>
      <w:r w:rsidR="00223DC6" w:rsidRPr="00C44097">
        <w:rPr>
          <w:rFonts w:ascii="Times New Roman" w:hAnsi="Times New Roman" w:cs="Times New Roman"/>
          <w:lang w:val="en-GB"/>
          <w:rPrChange w:id="858" w:author="Nicolas Blöchliger" w:date="2016-10-06T09:29:00Z">
            <w:rPr>
              <w:rFonts w:ascii="Times New Roman" w:hAnsi="Times New Roman" w:cs="Times New Roman"/>
              <w:lang w:val="en-US"/>
            </w:rPr>
          </w:rPrChange>
        </w:rPr>
        <w:t xml:space="preserve"> width</w:t>
      </w:r>
      <w:r w:rsidRPr="00C44097">
        <w:rPr>
          <w:rFonts w:ascii="Times New Roman" w:hAnsi="Times New Roman" w:cs="Times New Roman"/>
          <w:lang w:val="en-GB"/>
          <w:rPrChange w:id="859" w:author="Nicolas Blöchliger" w:date="2016-10-06T09:29:00Z">
            <w:rPr>
              <w:rFonts w:ascii="Times New Roman" w:hAnsi="Times New Roman" w:cs="Times New Roman"/>
              <w:lang w:val="en-US"/>
            </w:rPr>
          </w:rPrChange>
        </w:rPr>
        <w:t xml:space="preserve"> </w:t>
      </w:r>
      <w:del w:id="860" w:author="Nicolas Blöchliger" w:date="2016-10-06T10:25:00Z">
        <w:r w:rsidRPr="00C44097" w:rsidDel="008C2DD2">
          <w:rPr>
            <w:rFonts w:ascii="Times New Roman" w:hAnsi="Times New Roman" w:cs="Times New Roman"/>
            <w:lang w:val="en-GB"/>
            <w:rPrChange w:id="861" w:author="Nicolas Blöchliger" w:date="2016-10-06T09:29:00Z">
              <w:rPr>
                <w:rFonts w:ascii="Times New Roman" w:hAnsi="Times New Roman" w:cs="Times New Roman"/>
                <w:lang w:val="en-US"/>
              </w:rPr>
            </w:rPrChange>
          </w:rPr>
          <w:delText>in case of</w:delText>
        </w:r>
      </w:del>
      <w:ins w:id="862" w:author="Nicolas Blöchliger" w:date="2016-10-06T10:25:00Z">
        <w:r w:rsidR="008C2DD2">
          <w:rPr>
            <w:rFonts w:ascii="Times New Roman" w:hAnsi="Times New Roman" w:cs="Times New Roman"/>
            <w:lang w:val="en-GB"/>
          </w:rPr>
          <w:t>for</w:t>
        </w:r>
      </w:ins>
      <w:r w:rsidRPr="00C44097">
        <w:rPr>
          <w:rFonts w:ascii="Times New Roman" w:hAnsi="Times New Roman" w:cs="Times New Roman"/>
          <w:lang w:val="en-GB"/>
          <w:rPrChange w:id="863" w:author="Nicolas Blöchliger" w:date="2016-10-06T09:29:00Z">
            <w:rPr>
              <w:rFonts w:ascii="Times New Roman" w:hAnsi="Times New Roman" w:cs="Times New Roman"/>
              <w:lang w:val="en-US"/>
            </w:rPr>
          </w:rPrChange>
        </w:rPr>
        <w:t xml:space="preserve"> </w:t>
      </w:r>
      <w:proofErr w:type="spellStart"/>
      <w:r w:rsidRPr="00C44097">
        <w:rPr>
          <w:rFonts w:ascii="Times New Roman" w:hAnsi="Times New Roman" w:cs="Times New Roman"/>
          <w:lang w:val="en-GB"/>
          <w:rPrChange w:id="864" w:author="Nicolas Blöchliger" w:date="2016-10-06T09:29:00Z">
            <w:rPr>
              <w:rFonts w:ascii="Times New Roman" w:hAnsi="Times New Roman" w:cs="Times New Roman"/>
              <w:lang w:val="en-US"/>
            </w:rPr>
          </w:rPrChange>
        </w:rPr>
        <w:t>meropenem</w:t>
      </w:r>
      <w:proofErr w:type="spellEnd"/>
      <w:r w:rsidR="00517996" w:rsidRPr="00C44097">
        <w:rPr>
          <w:rFonts w:ascii="Times New Roman" w:hAnsi="Times New Roman" w:cs="Times New Roman"/>
          <w:lang w:val="en-GB"/>
          <w:rPrChange w:id="865" w:author="Nicolas Blöchliger" w:date="2016-10-06T09:29:00Z">
            <w:rPr>
              <w:rFonts w:ascii="Times New Roman" w:hAnsi="Times New Roman" w:cs="Times New Roman"/>
              <w:lang w:val="en-US"/>
            </w:rPr>
          </w:rPrChange>
        </w:rPr>
        <w:t xml:space="preserve"> (</w:t>
      </w:r>
      <w:r w:rsidR="00517996" w:rsidRPr="00C44097">
        <w:rPr>
          <w:rFonts w:ascii="Times New Roman" w:hAnsi="Times New Roman" w:cs="Times New Roman"/>
          <w:highlight w:val="cyan"/>
          <w:lang w:val="en-GB"/>
          <w:rPrChange w:id="866" w:author="Nicolas Blöchliger" w:date="2016-10-06T09:29:00Z">
            <w:rPr>
              <w:rFonts w:ascii="Times New Roman" w:hAnsi="Times New Roman" w:cs="Times New Roman"/>
              <w:highlight w:val="cyan"/>
              <w:lang w:val="en-US"/>
            </w:rPr>
          </w:rPrChange>
        </w:rPr>
        <w:t>Table 1</w:t>
      </w:r>
      <w:r w:rsidR="00517996" w:rsidRPr="00C44097">
        <w:rPr>
          <w:rFonts w:ascii="Times New Roman" w:hAnsi="Times New Roman" w:cs="Times New Roman"/>
          <w:lang w:val="en-GB"/>
          <w:rPrChange w:id="867" w:author="Nicolas Blöchliger" w:date="2016-10-06T09:29:00Z">
            <w:rPr>
              <w:rFonts w:ascii="Times New Roman" w:hAnsi="Times New Roman" w:cs="Times New Roman"/>
              <w:lang w:val="en-US"/>
            </w:rPr>
          </w:rPrChange>
        </w:rPr>
        <w:t>)</w:t>
      </w:r>
      <w:r w:rsidRPr="00C44097">
        <w:rPr>
          <w:rFonts w:ascii="Times New Roman" w:hAnsi="Times New Roman" w:cs="Times New Roman"/>
          <w:lang w:val="en-GB"/>
          <w:rPrChange w:id="868" w:author="Nicolas Blöchliger" w:date="2016-10-06T09:29:00Z">
            <w:rPr>
              <w:rFonts w:ascii="Times New Roman" w:hAnsi="Times New Roman" w:cs="Times New Roman"/>
              <w:lang w:val="en-US"/>
            </w:rPr>
          </w:rPrChange>
        </w:rPr>
        <w:t>. The majority of calculated ZMUs resembled the intermediate zones if present in EUCAST CBPs.</w:t>
      </w:r>
      <w:r w:rsidR="00FA29D5" w:rsidRPr="00C44097">
        <w:rPr>
          <w:rFonts w:ascii="Times New Roman" w:hAnsi="Times New Roman" w:cs="Times New Roman"/>
          <w:lang w:val="en-GB"/>
          <w:rPrChange w:id="869" w:author="Nicolas Blöchliger" w:date="2016-10-06T09:29:00Z">
            <w:rPr>
              <w:rFonts w:ascii="Times New Roman" w:hAnsi="Times New Roman" w:cs="Times New Roman"/>
              <w:lang w:val="en-US"/>
            </w:rPr>
          </w:rPrChange>
        </w:rPr>
        <w:t xml:space="preserve"> </w:t>
      </w:r>
      <w:commentRangeStart w:id="870"/>
      <w:r w:rsidR="00FA29D5" w:rsidRPr="00C44097">
        <w:rPr>
          <w:rFonts w:ascii="Times New Roman" w:hAnsi="Times New Roman" w:cs="Times New Roman"/>
          <w:lang w:val="en-GB"/>
          <w:rPrChange w:id="871" w:author="Nicolas Blöchliger" w:date="2016-10-06T09:29:00Z">
            <w:rPr>
              <w:rFonts w:ascii="Times New Roman" w:hAnsi="Times New Roman" w:cs="Times New Roman"/>
              <w:lang w:val="en-US"/>
            </w:rPr>
          </w:rPrChange>
        </w:rPr>
        <w:t xml:space="preserve">The relative number of isolates that were situated in calculated ZMUs ranged from one-digit percentages (15 out of 18 drugs) </w:t>
      </w:r>
      <w:r w:rsidR="00A14228" w:rsidRPr="00C44097">
        <w:rPr>
          <w:rFonts w:ascii="Times New Roman" w:hAnsi="Times New Roman" w:cs="Times New Roman"/>
          <w:lang w:val="en-GB"/>
          <w:rPrChange w:id="872" w:author="Nicolas Blöchliger" w:date="2016-10-06T09:29:00Z">
            <w:rPr>
              <w:rFonts w:ascii="Times New Roman" w:hAnsi="Times New Roman" w:cs="Times New Roman"/>
              <w:lang w:val="en-US"/>
            </w:rPr>
          </w:rPrChange>
        </w:rPr>
        <w:t>over</w:t>
      </w:r>
      <w:r w:rsidR="00FA29D5" w:rsidRPr="00C44097">
        <w:rPr>
          <w:rFonts w:ascii="Times New Roman" w:hAnsi="Times New Roman" w:cs="Times New Roman"/>
          <w:lang w:val="en-GB"/>
          <w:rPrChange w:id="873" w:author="Nicolas Blöchliger" w:date="2016-10-06T09:29:00Z">
            <w:rPr>
              <w:rFonts w:ascii="Times New Roman" w:hAnsi="Times New Roman" w:cs="Times New Roman"/>
              <w:lang w:val="en-US"/>
            </w:rPr>
          </w:rPrChange>
        </w:rPr>
        <w:t xml:space="preserve"> 10% for ceftazidime, 15% for piperacillin-</w:t>
      </w:r>
      <w:proofErr w:type="spellStart"/>
      <w:r w:rsidR="00FA29D5" w:rsidRPr="00C44097">
        <w:rPr>
          <w:rFonts w:ascii="Times New Roman" w:hAnsi="Times New Roman" w:cs="Times New Roman"/>
          <w:lang w:val="en-GB"/>
          <w:rPrChange w:id="874" w:author="Nicolas Blöchliger" w:date="2016-10-06T09:29:00Z">
            <w:rPr>
              <w:rFonts w:ascii="Times New Roman" w:hAnsi="Times New Roman" w:cs="Times New Roman"/>
              <w:lang w:val="en-US"/>
            </w:rPr>
          </w:rPrChange>
        </w:rPr>
        <w:t>tazobactam</w:t>
      </w:r>
      <w:proofErr w:type="spellEnd"/>
      <w:r w:rsidR="00A14228" w:rsidRPr="00C44097">
        <w:rPr>
          <w:rFonts w:ascii="Times New Roman" w:hAnsi="Times New Roman" w:cs="Times New Roman"/>
          <w:lang w:val="en-GB"/>
          <w:rPrChange w:id="875" w:author="Nicolas Blöchliger" w:date="2016-10-06T09:29:00Z">
            <w:rPr>
              <w:rFonts w:ascii="Times New Roman" w:hAnsi="Times New Roman" w:cs="Times New Roman"/>
              <w:lang w:val="en-US"/>
            </w:rPr>
          </w:rPrChange>
        </w:rPr>
        <w:t xml:space="preserve"> up to</w:t>
      </w:r>
      <w:r w:rsidR="00FA29D5" w:rsidRPr="00C44097">
        <w:rPr>
          <w:rFonts w:ascii="Times New Roman" w:hAnsi="Times New Roman" w:cs="Times New Roman"/>
          <w:lang w:val="en-GB"/>
          <w:rPrChange w:id="876" w:author="Nicolas Blöchliger" w:date="2016-10-06T09:29:00Z">
            <w:rPr>
              <w:rFonts w:ascii="Times New Roman" w:hAnsi="Times New Roman" w:cs="Times New Roman"/>
              <w:lang w:val="en-US"/>
            </w:rPr>
          </w:rPrChange>
        </w:rPr>
        <w:t xml:space="preserve"> 41% for amoxicillin-clavulanic acid.</w:t>
      </w:r>
      <w:r w:rsidR="001A0C9C" w:rsidRPr="00C44097">
        <w:rPr>
          <w:rFonts w:ascii="Times New Roman" w:hAnsi="Times New Roman" w:cs="Times New Roman"/>
          <w:lang w:val="en-GB"/>
          <w:rPrChange w:id="877" w:author="Nicolas Blöchliger" w:date="2016-10-06T09:29:00Z">
            <w:rPr>
              <w:rFonts w:ascii="Times New Roman" w:hAnsi="Times New Roman" w:cs="Times New Roman"/>
              <w:lang w:val="en-US"/>
            </w:rPr>
          </w:rPrChange>
        </w:rPr>
        <w:t xml:space="preserve"> While for piperacillin-</w:t>
      </w:r>
      <w:proofErr w:type="spellStart"/>
      <w:r w:rsidR="001A0C9C" w:rsidRPr="00C44097">
        <w:rPr>
          <w:rFonts w:ascii="Times New Roman" w:hAnsi="Times New Roman" w:cs="Times New Roman"/>
          <w:lang w:val="en-GB"/>
          <w:rPrChange w:id="878" w:author="Nicolas Blöchliger" w:date="2016-10-06T09:29:00Z">
            <w:rPr>
              <w:rFonts w:ascii="Times New Roman" w:hAnsi="Times New Roman" w:cs="Times New Roman"/>
              <w:lang w:val="en-US"/>
            </w:rPr>
          </w:rPrChange>
        </w:rPr>
        <w:t>tazobactam</w:t>
      </w:r>
      <w:proofErr w:type="spellEnd"/>
      <w:r w:rsidR="001A0C9C" w:rsidRPr="00C44097">
        <w:rPr>
          <w:rFonts w:ascii="Times New Roman" w:hAnsi="Times New Roman" w:cs="Times New Roman"/>
          <w:lang w:val="en-GB"/>
          <w:rPrChange w:id="879" w:author="Nicolas Blöchliger" w:date="2016-10-06T09:29:00Z">
            <w:rPr>
              <w:rFonts w:ascii="Times New Roman" w:hAnsi="Times New Roman" w:cs="Times New Roman"/>
              <w:lang w:val="en-US"/>
            </w:rPr>
          </w:rPrChange>
        </w:rPr>
        <w:t xml:space="preserve"> the comparably high number of isolates</w:t>
      </w:r>
      <w:r w:rsidR="00A14228" w:rsidRPr="00C44097">
        <w:rPr>
          <w:rFonts w:ascii="Times New Roman" w:hAnsi="Times New Roman" w:cs="Times New Roman"/>
          <w:lang w:val="en-GB"/>
          <w:rPrChange w:id="880" w:author="Nicolas Blöchliger" w:date="2016-10-06T09:29:00Z">
            <w:rPr>
              <w:rFonts w:ascii="Times New Roman" w:hAnsi="Times New Roman" w:cs="Times New Roman"/>
              <w:lang w:val="en-US"/>
            </w:rPr>
          </w:rPrChange>
        </w:rPr>
        <w:t xml:space="preserve"> in the ZMU</w:t>
      </w:r>
      <w:r w:rsidR="001A0C9C" w:rsidRPr="00C44097">
        <w:rPr>
          <w:rFonts w:ascii="Times New Roman" w:hAnsi="Times New Roman" w:cs="Times New Roman"/>
          <w:lang w:val="en-GB"/>
          <w:rPrChange w:id="881" w:author="Nicolas Blöchliger" w:date="2016-10-06T09:29:00Z">
            <w:rPr>
              <w:rFonts w:ascii="Times New Roman" w:hAnsi="Times New Roman" w:cs="Times New Roman"/>
              <w:lang w:val="en-US"/>
            </w:rPr>
          </w:rPrChange>
        </w:rPr>
        <w:t xml:space="preserve"> did not result in particularly high ME/</w:t>
      </w:r>
      <w:proofErr w:type="spellStart"/>
      <w:r w:rsidR="001A0C9C" w:rsidRPr="00C44097">
        <w:rPr>
          <w:rFonts w:ascii="Times New Roman" w:hAnsi="Times New Roman" w:cs="Times New Roman"/>
          <w:lang w:val="en-GB"/>
          <w:rPrChange w:id="882" w:author="Nicolas Blöchliger" w:date="2016-10-06T09:29:00Z">
            <w:rPr>
              <w:rFonts w:ascii="Times New Roman" w:hAnsi="Times New Roman" w:cs="Times New Roman"/>
              <w:lang w:val="en-US"/>
            </w:rPr>
          </w:rPrChange>
        </w:rPr>
        <w:t>vME</w:t>
      </w:r>
      <w:proofErr w:type="spellEnd"/>
      <w:r w:rsidR="001A0C9C" w:rsidRPr="00C44097">
        <w:rPr>
          <w:rFonts w:ascii="Times New Roman" w:hAnsi="Times New Roman" w:cs="Times New Roman"/>
          <w:lang w:val="en-GB"/>
          <w:rPrChange w:id="883" w:author="Nicolas Blöchliger" w:date="2016-10-06T09:29:00Z">
            <w:rPr>
              <w:rFonts w:ascii="Times New Roman" w:hAnsi="Times New Roman" w:cs="Times New Roman"/>
              <w:lang w:val="en-US"/>
            </w:rPr>
          </w:rPrChange>
        </w:rPr>
        <w:t xml:space="preserve"> rates due to the presence of an intermediate zone, the significant part of the total population </w:t>
      </w:r>
      <w:r w:rsidR="00A14228" w:rsidRPr="00C44097">
        <w:rPr>
          <w:rFonts w:ascii="Times New Roman" w:hAnsi="Times New Roman" w:cs="Times New Roman"/>
          <w:lang w:val="en-GB"/>
          <w:rPrChange w:id="884" w:author="Nicolas Blöchliger" w:date="2016-10-06T09:29:00Z">
            <w:rPr>
              <w:rFonts w:ascii="Times New Roman" w:hAnsi="Times New Roman" w:cs="Times New Roman"/>
              <w:lang w:val="en-US"/>
            </w:rPr>
          </w:rPrChange>
        </w:rPr>
        <w:t>for amoxicillin-clavulanic acid that was situated</w:t>
      </w:r>
      <w:r w:rsidR="001A0C9C" w:rsidRPr="00C44097">
        <w:rPr>
          <w:rFonts w:ascii="Times New Roman" w:hAnsi="Times New Roman" w:cs="Times New Roman"/>
          <w:lang w:val="en-GB"/>
          <w:rPrChange w:id="885" w:author="Nicolas Blöchliger" w:date="2016-10-06T09:29:00Z">
            <w:rPr>
              <w:rFonts w:ascii="Times New Roman" w:hAnsi="Times New Roman" w:cs="Times New Roman"/>
              <w:lang w:val="en-US"/>
            </w:rPr>
          </w:rPrChange>
        </w:rPr>
        <w:t xml:space="preserve"> in the ZMU lead to unacceptably high ME/</w:t>
      </w:r>
      <w:proofErr w:type="spellStart"/>
      <w:r w:rsidR="001A0C9C" w:rsidRPr="00C44097">
        <w:rPr>
          <w:rFonts w:ascii="Times New Roman" w:hAnsi="Times New Roman" w:cs="Times New Roman"/>
          <w:lang w:val="en-GB"/>
          <w:rPrChange w:id="886" w:author="Nicolas Blöchliger" w:date="2016-10-06T09:29:00Z">
            <w:rPr>
              <w:rFonts w:ascii="Times New Roman" w:hAnsi="Times New Roman" w:cs="Times New Roman"/>
              <w:lang w:val="en-US"/>
            </w:rPr>
          </w:rPrChange>
        </w:rPr>
        <w:t>vME</w:t>
      </w:r>
      <w:proofErr w:type="spellEnd"/>
      <w:r w:rsidR="001A0C9C" w:rsidRPr="00C44097">
        <w:rPr>
          <w:rFonts w:ascii="Times New Roman" w:hAnsi="Times New Roman" w:cs="Times New Roman"/>
          <w:lang w:val="en-GB"/>
          <w:rPrChange w:id="887" w:author="Nicolas Blöchliger" w:date="2016-10-06T09:29:00Z">
            <w:rPr>
              <w:rFonts w:ascii="Times New Roman" w:hAnsi="Times New Roman" w:cs="Times New Roman"/>
              <w:lang w:val="en-US"/>
            </w:rPr>
          </w:rPrChange>
        </w:rPr>
        <w:t xml:space="preserve"> rates as no intermediate zone is defined</w:t>
      </w:r>
      <w:r w:rsidR="00280994" w:rsidRPr="00C44097">
        <w:rPr>
          <w:rFonts w:ascii="Times New Roman" w:hAnsi="Times New Roman" w:cs="Times New Roman"/>
          <w:lang w:val="en-GB"/>
          <w:rPrChange w:id="888" w:author="Nicolas Blöchliger" w:date="2016-10-06T09:29:00Z">
            <w:rPr>
              <w:rFonts w:ascii="Times New Roman" w:hAnsi="Times New Roman" w:cs="Times New Roman"/>
              <w:lang w:val="en-US"/>
            </w:rPr>
          </w:rPrChange>
        </w:rPr>
        <w:t xml:space="preserve"> by current CBPs</w:t>
      </w:r>
      <w:commentRangeEnd w:id="870"/>
      <w:r w:rsidR="00BA16BD" w:rsidRPr="00C44097">
        <w:rPr>
          <w:rStyle w:val="CommentReference"/>
          <w:lang w:val="en-GB"/>
          <w:rPrChange w:id="889" w:author="Nicolas Blöchliger" w:date="2016-10-06T09:29:00Z">
            <w:rPr>
              <w:rStyle w:val="CommentReference"/>
            </w:rPr>
          </w:rPrChange>
        </w:rPr>
        <w:commentReference w:id="870"/>
      </w:r>
      <w:r w:rsidR="001A0C9C" w:rsidRPr="00C44097">
        <w:rPr>
          <w:rFonts w:ascii="Times New Roman" w:hAnsi="Times New Roman" w:cs="Times New Roman"/>
          <w:lang w:val="en-GB"/>
          <w:rPrChange w:id="890" w:author="Nicolas Blöchliger" w:date="2016-10-06T09:29:00Z">
            <w:rPr>
              <w:rFonts w:ascii="Times New Roman" w:hAnsi="Times New Roman" w:cs="Times New Roman"/>
              <w:lang w:val="en-US"/>
            </w:rPr>
          </w:rPrChange>
        </w:rPr>
        <w:t>.</w:t>
      </w:r>
    </w:p>
    <w:p w:rsidR="008E31C2" w:rsidRPr="00C44097" w:rsidRDefault="008E31C2" w:rsidP="0051704F">
      <w:pPr>
        <w:autoSpaceDE w:val="0"/>
        <w:autoSpaceDN w:val="0"/>
        <w:adjustRightInd w:val="0"/>
        <w:spacing w:after="0" w:line="480" w:lineRule="auto"/>
        <w:ind w:left="180" w:firstLine="180"/>
        <w:jc w:val="both"/>
        <w:rPr>
          <w:rFonts w:ascii="Times New Roman" w:hAnsi="Times New Roman" w:cs="Times New Roman"/>
          <w:lang w:val="en-GB"/>
          <w:rPrChange w:id="891" w:author="Nicolas Blöchliger" w:date="2016-10-06T09:29:00Z">
            <w:rPr>
              <w:rFonts w:ascii="Times New Roman" w:hAnsi="Times New Roman" w:cs="Times New Roman"/>
              <w:lang w:val="en-US"/>
            </w:rPr>
          </w:rPrChange>
        </w:rPr>
      </w:pPr>
    </w:p>
    <w:p w:rsidR="00F91050" w:rsidRPr="00C44097" w:rsidRDefault="00F91050" w:rsidP="0051704F">
      <w:pPr>
        <w:autoSpaceDE w:val="0"/>
        <w:autoSpaceDN w:val="0"/>
        <w:adjustRightInd w:val="0"/>
        <w:spacing w:after="0" w:line="480" w:lineRule="auto"/>
        <w:ind w:left="180" w:firstLine="180"/>
        <w:jc w:val="both"/>
        <w:rPr>
          <w:rFonts w:ascii="Times New Roman" w:hAnsi="Times New Roman" w:cs="Times New Roman"/>
          <w:lang w:val="en-GB"/>
          <w:rPrChange w:id="892" w:author="Nicolas Blöchliger" w:date="2016-10-06T09:29:00Z">
            <w:rPr>
              <w:rFonts w:ascii="Times New Roman" w:hAnsi="Times New Roman" w:cs="Times New Roman"/>
              <w:lang w:val="en-US"/>
            </w:rPr>
          </w:rPrChange>
        </w:rPr>
      </w:pPr>
      <w:r w:rsidRPr="00C44097">
        <w:rPr>
          <w:rFonts w:ascii="Times New Roman" w:hAnsi="Times New Roman" w:cs="Times New Roman"/>
          <w:lang w:val="en-GB"/>
          <w:rPrChange w:id="893" w:author="Nicolas Blöchliger" w:date="2016-10-06T09:29:00Z">
            <w:rPr>
              <w:rFonts w:ascii="Times New Roman" w:hAnsi="Times New Roman" w:cs="Times New Roman"/>
              <w:lang w:val="en-US"/>
            </w:rPr>
          </w:rPrChange>
        </w:rPr>
        <w:br w:type="page"/>
      </w:r>
    </w:p>
    <w:p w:rsidR="001744A7" w:rsidRPr="00C44097" w:rsidRDefault="001744A7" w:rsidP="00D95600">
      <w:pPr>
        <w:autoSpaceDE w:val="0"/>
        <w:autoSpaceDN w:val="0"/>
        <w:adjustRightInd w:val="0"/>
        <w:spacing w:after="0" w:line="480" w:lineRule="auto"/>
        <w:ind w:left="180" w:firstLine="180"/>
        <w:jc w:val="both"/>
        <w:rPr>
          <w:rFonts w:ascii="Times New Roman" w:hAnsi="Times New Roman" w:cs="Times New Roman"/>
          <w:b/>
          <w:lang w:val="en-GB"/>
          <w:rPrChange w:id="894" w:author="Nicolas Blöchliger" w:date="2016-10-06T09:29:00Z">
            <w:rPr>
              <w:rFonts w:ascii="Times New Roman" w:hAnsi="Times New Roman" w:cs="Times New Roman"/>
              <w:b/>
              <w:lang w:val="en-US"/>
            </w:rPr>
          </w:rPrChange>
        </w:rPr>
      </w:pPr>
      <w:r w:rsidRPr="00C44097">
        <w:rPr>
          <w:rFonts w:ascii="Times New Roman" w:hAnsi="Times New Roman" w:cs="Times New Roman"/>
          <w:b/>
          <w:lang w:val="en-GB"/>
          <w:rPrChange w:id="895" w:author="Nicolas Blöchliger" w:date="2016-10-06T09:29:00Z">
            <w:rPr>
              <w:rFonts w:ascii="Times New Roman" w:hAnsi="Times New Roman" w:cs="Times New Roman"/>
              <w:b/>
              <w:lang w:val="en-US"/>
            </w:rPr>
          </w:rPrChange>
        </w:rPr>
        <w:lastRenderedPageBreak/>
        <w:t>Discussion</w:t>
      </w:r>
    </w:p>
    <w:p w:rsidR="002704CD" w:rsidRPr="00C44097" w:rsidRDefault="00655248" w:rsidP="00D95600">
      <w:pPr>
        <w:autoSpaceDE w:val="0"/>
        <w:autoSpaceDN w:val="0"/>
        <w:adjustRightInd w:val="0"/>
        <w:spacing w:before="240" w:after="0" w:line="480" w:lineRule="auto"/>
        <w:ind w:left="180" w:firstLine="180"/>
        <w:jc w:val="both"/>
        <w:rPr>
          <w:rFonts w:ascii="Times New Roman" w:hAnsi="Times New Roman" w:cs="Times New Roman"/>
          <w:lang w:val="en-GB"/>
          <w:rPrChange w:id="896" w:author="Nicolas Blöchliger" w:date="2016-10-06T09:29:00Z">
            <w:rPr>
              <w:rFonts w:ascii="Times New Roman" w:hAnsi="Times New Roman" w:cs="Times New Roman"/>
              <w:lang w:val="en-US"/>
            </w:rPr>
          </w:rPrChange>
        </w:rPr>
      </w:pPr>
      <w:r w:rsidRPr="00C44097">
        <w:rPr>
          <w:rFonts w:ascii="Times New Roman" w:hAnsi="Times New Roman" w:cs="Times New Roman"/>
          <w:lang w:val="en-GB"/>
          <w:rPrChange w:id="897" w:author="Nicolas Blöchliger" w:date="2016-10-06T09:29:00Z">
            <w:rPr>
              <w:rFonts w:ascii="Times New Roman" w:hAnsi="Times New Roman" w:cs="Times New Roman"/>
              <w:lang w:val="en-US"/>
            </w:rPr>
          </w:rPrChange>
        </w:rPr>
        <w:t xml:space="preserve">In a </w:t>
      </w:r>
      <w:r w:rsidR="002704CD" w:rsidRPr="00C44097">
        <w:rPr>
          <w:rFonts w:ascii="Times New Roman" w:hAnsi="Times New Roman" w:cs="Times New Roman"/>
          <w:lang w:val="en-GB"/>
          <w:rPrChange w:id="898" w:author="Nicolas Blöchliger" w:date="2016-10-06T09:29:00Z">
            <w:rPr>
              <w:rFonts w:ascii="Times New Roman" w:hAnsi="Times New Roman" w:cs="Times New Roman"/>
              <w:lang w:val="en-US"/>
            </w:rPr>
          </w:rPrChange>
        </w:rPr>
        <w:t>first</w:t>
      </w:r>
      <w:r w:rsidRPr="00C44097">
        <w:rPr>
          <w:rFonts w:ascii="Times New Roman" w:hAnsi="Times New Roman" w:cs="Times New Roman"/>
          <w:lang w:val="en-GB"/>
          <w:rPrChange w:id="899" w:author="Nicolas Blöchliger" w:date="2016-10-06T09:29:00Z">
            <w:rPr>
              <w:rFonts w:ascii="Times New Roman" w:hAnsi="Times New Roman" w:cs="Times New Roman"/>
              <w:lang w:val="en-US"/>
            </w:rPr>
          </w:rPrChange>
        </w:rPr>
        <w:t xml:space="preserve"> step we developed HOMER, </w:t>
      </w:r>
      <w:r w:rsidR="00CE7C30" w:rsidRPr="00C44097">
        <w:rPr>
          <w:rFonts w:ascii="Times New Roman" w:hAnsi="Times New Roman" w:cs="Times New Roman"/>
          <w:lang w:val="en-GB"/>
          <w:rPrChange w:id="900" w:author="Nicolas Blöchliger" w:date="2016-10-06T09:29:00Z">
            <w:rPr>
              <w:rFonts w:ascii="Times New Roman" w:hAnsi="Times New Roman" w:cs="Times New Roman"/>
              <w:lang w:val="en-US"/>
            </w:rPr>
          </w:rPrChange>
        </w:rPr>
        <w:t xml:space="preserve">a new tool for calculating SIR-classification error rates </w:t>
      </w:r>
      <w:r w:rsidR="008928E6" w:rsidRPr="00C44097">
        <w:rPr>
          <w:rFonts w:ascii="Times New Roman" w:hAnsi="Times New Roman" w:cs="Times New Roman"/>
          <w:lang w:val="en-GB"/>
          <w:rPrChange w:id="901" w:author="Nicolas Blöchliger" w:date="2016-10-06T09:29:00Z">
            <w:rPr>
              <w:rFonts w:ascii="Times New Roman" w:hAnsi="Times New Roman" w:cs="Times New Roman"/>
              <w:lang w:val="en-US"/>
            </w:rPr>
          </w:rPrChange>
        </w:rPr>
        <w:t xml:space="preserve">described in the companion of this article </w:t>
      </w:r>
      <w:r w:rsidR="00CE7C30" w:rsidRPr="00C44097">
        <w:rPr>
          <w:rFonts w:ascii="Times New Roman" w:hAnsi="Times New Roman" w:cs="Times New Roman"/>
          <w:lang w:val="en-GB"/>
          <w:rPrChange w:id="902" w:author="Nicolas Blöchliger" w:date="2016-10-06T09:29:00Z">
            <w:rPr>
              <w:rFonts w:ascii="Times New Roman" w:hAnsi="Times New Roman" w:cs="Times New Roman"/>
              <w:lang w:val="en-US"/>
            </w:rPr>
          </w:rPrChange>
        </w:rPr>
        <w:t xml:space="preserve">that </w:t>
      </w:r>
      <w:r w:rsidR="00DF41F6" w:rsidRPr="00C44097">
        <w:rPr>
          <w:rFonts w:ascii="Times New Roman" w:hAnsi="Times New Roman" w:cs="Times New Roman"/>
          <w:lang w:val="en-GB"/>
          <w:rPrChange w:id="903" w:author="Nicolas Blöchliger" w:date="2016-10-06T09:29:00Z">
            <w:rPr>
              <w:rFonts w:ascii="Times New Roman" w:hAnsi="Times New Roman" w:cs="Times New Roman"/>
              <w:lang w:val="en-US"/>
            </w:rPr>
          </w:rPrChange>
        </w:rPr>
        <w:t>covers</w:t>
      </w:r>
      <w:r w:rsidR="00CE7C30" w:rsidRPr="00C44097">
        <w:rPr>
          <w:rFonts w:ascii="Times New Roman" w:hAnsi="Times New Roman" w:cs="Times New Roman"/>
          <w:lang w:val="en-GB"/>
          <w:rPrChange w:id="904" w:author="Nicolas Blöchliger" w:date="2016-10-06T09:29:00Z">
            <w:rPr>
              <w:rFonts w:ascii="Times New Roman" w:hAnsi="Times New Roman" w:cs="Times New Roman"/>
              <w:lang w:val="en-US"/>
            </w:rPr>
          </w:rPrChange>
        </w:rPr>
        <w:t xml:space="preserve"> both technical variation </w:t>
      </w:r>
      <w:r w:rsidR="00DF41F6" w:rsidRPr="00C44097">
        <w:rPr>
          <w:rFonts w:ascii="Times New Roman" w:hAnsi="Times New Roman" w:cs="Times New Roman"/>
          <w:lang w:val="en-GB"/>
          <w:rPrChange w:id="905" w:author="Nicolas Blöchliger" w:date="2016-10-06T09:29:00Z">
            <w:rPr>
              <w:rFonts w:ascii="Times New Roman" w:hAnsi="Times New Roman" w:cs="Times New Roman"/>
              <w:lang w:val="en-US"/>
            </w:rPr>
          </w:rPrChange>
        </w:rPr>
        <w:t xml:space="preserve">as well as </w:t>
      </w:r>
      <w:r w:rsidR="00CE7C30" w:rsidRPr="00C44097">
        <w:rPr>
          <w:rFonts w:ascii="Times New Roman" w:hAnsi="Times New Roman" w:cs="Times New Roman"/>
          <w:lang w:val="en-GB"/>
          <w:rPrChange w:id="906" w:author="Nicolas Blöchliger" w:date="2016-10-06T09:29:00Z">
            <w:rPr>
              <w:rFonts w:ascii="Times New Roman" w:hAnsi="Times New Roman" w:cs="Times New Roman"/>
              <w:lang w:val="en-US"/>
            </w:rPr>
          </w:rPrChange>
        </w:rPr>
        <w:t>biological and epidemiological factors</w:t>
      </w:r>
      <w:r w:rsidRPr="00C44097">
        <w:rPr>
          <w:rFonts w:ascii="Times New Roman" w:hAnsi="Times New Roman" w:cs="Times New Roman"/>
          <w:lang w:val="en-GB"/>
          <w:rPrChange w:id="907" w:author="Nicolas Blöchliger" w:date="2016-10-06T09:29:00Z">
            <w:rPr>
              <w:rFonts w:ascii="Times New Roman" w:hAnsi="Times New Roman" w:cs="Times New Roman"/>
              <w:lang w:val="en-US"/>
            </w:rPr>
          </w:rPrChange>
        </w:rPr>
        <w:t xml:space="preserve"> (</w:t>
      </w:r>
      <w:r w:rsidRPr="00C44097">
        <w:rPr>
          <w:rFonts w:ascii="Times New Roman" w:hAnsi="Times New Roman" w:cs="Times New Roman"/>
          <w:highlight w:val="cyan"/>
          <w:lang w:val="en-GB"/>
          <w:rPrChange w:id="908" w:author="Nicolas Blöchliger" w:date="2016-10-06T09:29:00Z">
            <w:rPr>
              <w:rFonts w:ascii="Times New Roman" w:hAnsi="Times New Roman" w:cs="Times New Roman"/>
              <w:lang w:val="en-US"/>
            </w:rPr>
          </w:rPrChange>
        </w:rPr>
        <w:t>CIT</w:t>
      </w:r>
      <w:r w:rsidRPr="00C44097">
        <w:rPr>
          <w:rFonts w:ascii="Times New Roman" w:hAnsi="Times New Roman" w:cs="Times New Roman"/>
          <w:lang w:val="en-GB"/>
          <w:rPrChange w:id="909" w:author="Nicolas Blöchliger" w:date="2016-10-06T09:29:00Z">
            <w:rPr>
              <w:rFonts w:ascii="Times New Roman" w:hAnsi="Times New Roman" w:cs="Times New Roman"/>
              <w:lang w:val="en-US"/>
            </w:rPr>
          </w:rPrChange>
        </w:rPr>
        <w:t>)</w:t>
      </w:r>
      <w:r w:rsidR="00EF5E84" w:rsidRPr="00C44097">
        <w:rPr>
          <w:rFonts w:ascii="Times New Roman" w:hAnsi="Times New Roman" w:cs="Times New Roman"/>
          <w:lang w:val="en-GB"/>
          <w:rPrChange w:id="910" w:author="Nicolas Blöchliger" w:date="2016-10-06T09:29:00Z">
            <w:rPr>
              <w:rFonts w:ascii="Times New Roman" w:hAnsi="Times New Roman" w:cs="Times New Roman"/>
              <w:lang w:val="en-US"/>
            </w:rPr>
          </w:rPrChange>
        </w:rPr>
        <w:t>. HOMER</w:t>
      </w:r>
      <w:r w:rsidR="001744A7" w:rsidRPr="00C44097">
        <w:rPr>
          <w:rFonts w:ascii="Times New Roman" w:hAnsi="Times New Roman" w:cs="Times New Roman"/>
          <w:lang w:val="en-GB"/>
          <w:rPrChange w:id="911" w:author="Nicolas Blöchliger" w:date="2016-10-06T09:29:00Z">
            <w:rPr>
              <w:rFonts w:ascii="Times New Roman" w:hAnsi="Times New Roman" w:cs="Times New Roman"/>
              <w:lang w:val="en-US"/>
            </w:rPr>
          </w:rPrChange>
        </w:rPr>
        <w:t xml:space="preserve"> estimate</w:t>
      </w:r>
      <w:r w:rsidR="00EF5E84" w:rsidRPr="00C44097">
        <w:rPr>
          <w:rFonts w:ascii="Times New Roman" w:hAnsi="Times New Roman" w:cs="Times New Roman"/>
          <w:lang w:val="en-GB"/>
          <w:rPrChange w:id="912" w:author="Nicolas Blöchliger" w:date="2016-10-06T09:29:00Z">
            <w:rPr>
              <w:rFonts w:ascii="Times New Roman" w:hAnsi="Times New Roman" w:cs="Times New Roman"/>
              <w:lang w:val="en-US"/>
            </w:rPr>
          </w:rPrChange>
        </w:rPr>
        <w:t>s</w:t>
      </w:r>
      <w:r w:rsidR="001744A7" w:rsidRPr="00C44097">
        <w:rPr>
          <w:rFonts w:ascii="Times New Roman" w:hAnsi="Times New Roman" w:cs="Times New Roman"/>
          <w:lang w:val="en-GB"/>
          <w:rPrChange w:id="913" w:author="Nicolas Blöchliger" w:date="2016-10-06T09:29:00Z">
            <w:rPr>
              <w:rFonts w:ascii="Times New Roman" w:hAnsi="Times New Roman" w:cs="Times New Roman"/>
              <w:lang w:val="en-US"/>
            </w:rPr>
          </w:rPrChange>
        </w:rPr>
        <w:t xml:space="preserve"> the probability </w:t>
      </w:r>
      <w:r w:rsidR="00247B51" w:rsidRPr="00C44097">
        <w:rPr>
          <w:rFonts w:ascii="Times New Roman" w:hAnsi="Times New Roman" w:cs="Times New Roman"/>
          <w:lang w:val="en-GB"/>
          <w:rPrChange w:id="914" w:author="Nicolas Blöchliger" w:date="2016-10-06T09:29:00Z">
            <w:rPr>
              <w:rFonts w:ascii="Times New Roman" w:hAnsi="Times New Roman" w:cs="Times New Roman"/>
              <w:lang w:val="en-US"/>
            </w:rPr>
          </w:rPrChange>
        </w:rPr>
        <w:t xml:space="preserve">that </w:t>
      </w:r>
      <w:r w:rsidR="001744A7" w:rsidRPr="00C44097">
        <w:rPr>
          <w:rFonts w:ascii="Times New Roman" w:hAnsi="Times New Roman" w:cs="Times New Roman"/>
          <w:lang w:val="en-GB"/>
          <w:rPrChange w:id="915" w:author="Nicolas Blöchliger" w:date="2016-10-06T09:29:00Z">
            <w:rPr>
              <w:rFonts w:ascii="Times New Roman" w:hAnsi="Times New Roman" w:cs="Times New Roman"/>
              <w:lang w:val="en-US"/>
            </w:rPr>
          </w:rPrChange>
        </w:rPr>
        <w:t>a strain is truly susceptible given</w:t>
      </w:r>
      <w:r w:rsidR="00686AE7" w:rsidRPr="00C44097">
        <w:rPr>
          <w:rFonts w:ascii="Times New Roman" w:hAnsi="Times New Roman" w:cs="Times New Roman"/>
          <w:lang w:val="en-GB"/>
          <w:rPrChange w:id="916" w:author="Nicolas Blöchliger" w:date="2016-10-06T09:29:00Z">
            <w:rPr>
              <w:rFonts w:ascii="Times New Roman" w:hAnsi="Times New Roman" w:cs="Times New Roman"/>
              <w:lang w:val="en-US"/>
            </w:rPr>
          </w:rPrChange>
        </w:rPr>
        <w:t xml:space="preserve"> </w:t>
      </w:r>
      <w:r w:rsidR="001744A7" w:rsidRPr="00C44097">
        <w:rPr>
          <w:rFonts w:ascii="Times New Roman" w:hAnsi="Times New Roman" w:cs="Times New Roman"/>
          <w:lang w:val="en-GB"/>
          <w:rPrChange w:id="917" w:author="Nicolas Blöchliger" w:date="2016-10-06T09:29:00Z">
            <w:rPr>
              <w:rFonts w:ascii="Times New Roman" w:hAnsi="Times New Roman" w:cs="Times New Roman"/>
              <w:lang w:val="en-US"/>
            </w:rPr>
          </w:rPrChange>
        </w:rPr>
        <w:t xml:space="preserve">an observed diameter that suffers from technical uncertainty. </w:t>
      </w:r>
      <w:commentRangeStart w:id="918"/>
      <w:del w:id="919" w:author="Michael Hombach" w:date="2016-09-29T10:59:00Z">
        <w:r w:rsidRPr="008C2DD2" w:rsidDel="00E177EC">
          <w:rPr>
            <w:rFonts w:ascii="Times New Roman" w:hAnsi="Times New Roman" w:cs="Times New Roman"/>
            <w:u w:val="thick"/>
            <w:lang w:val="en-GB"/>
            <w:rPrChange w:id="920" w:author="Nicolas Blöchliger" w:date="2016-10-06T10:29:00Z">
              <w:rPr>
                <w:rFonts w:ascii="Times New Roman" w:hAnsi="Times New Roman" w:cs="Times New Roman"/>
                <w:lang w:val="en-US"/>
              </w:rPr>
            </w:rPrChange>
          </w:rPr>
          <w:delText>The model</w:delText>
        </w:r>
        <w:r w:rsidR="00EF5E84" w:rsidRPr="008C2DD2" w:rsidDel="00E177EC">
          <w:rPr>
            <w:rFonts w:ascii="Times New Roman" w:hAnsi="Times New Roman" w:cs="Times New Roman"/>
            <w:u w:val="thick"/>
            <w:lang w:val="en-GB"/>
            <w:rPrChange w:id="921" w:author="Nicolas Blöchliger" w:date="2016-10-06T10:29:00Z">
              <w:rPr>
                <w:rFonts w:ascii="Times New Roman" w:hAnsi="Times New Roman" w:cs="Times New Roman"/>
                <w:lang w:val="en-US"/>
              </w:rPr>
            </w:rPrChange>
          </w:rPr>
          <w:delText xml:space="preserve"> is based on two assumptions:</w:delText>
        </w:r>
        <w:r w:rsidR="001744A7" w:rsidRPr="008C2DD2" w:rsidDel="00E177EC">
          <w:rPr>
            <w:rFonts w:ascii="Times New Roman" w:hAnsi="Times New Roman" w:cs="Times New Roman"/>
            <w:u w:val="thick"/>
            <w:lang w:val="en-GB"/>
            <w:rPrChange w:id="922" w:author="Nicolas Blöchliger" w:date="2016-10-06T10:29:00Z">
              <w:rPr>
                <w:rFonts w:ascii="Times New Roman" w:hAnsi="Times New Roman" w:cs="Times New Roman"/>
                <w:lang w:val="en-US"/>
              </w:rPr>
            </w:rPrChange>
          </w:rPr>
          <w:delText xml:space="preserve"> First,</w:delText>
        </w:r>
        <w:r w:rsidR="00686AE7" w:rsidRPr="008C2DD2" w:rsidDel="00E177EC">
          <w:rPr>
            <w:rFonts w:ascii="Times New Roman" w:hAnsi="Times New Roman" w:cs="Times New Roman"/>
            <w:u w:val="thick"/>
            <w:lang w:val="en-GB"/>
            <w:rPrChange w:id="923" w:author="Nicolas Blöchliger" w:date="2016-10-06T10:29:00Z">
              <w:rPr>
                <w:rFonts w:ascii="Times New Roman" w:hAnsi="Times New Roman" w:cs="Times New Roman"/>
                <w:lang w:val="en-US"/>
              </w:rPr>
            </w:rPrChange>
          </w:rPr>
          <w:delText xml:space="preserve"> </w:delText>
        </w:r>
        <w:r w:rsidR="001744A7" w:rsidRPr="008C2DD2" w:rsidDel="00E177EC">
          <w:rPr>
            <w:rFonts w:ascii="Times New Roman" w:hAnsi="Times New Roman" w:cs="Times New Roman"/>
            <w:u w:val="thick"/>
            <w:lang w:val="en-GB"/>
            <w:rPrChange w:id="924" w:author="Nicolas Blöchliger" w:date="2016-10-06T10:29:00Z">
              <w:rPr>
                <w:rFonts w:ascii="Times New Roman" w:hAnsi="Times New Roman" w:cs="Times New Roman"/>
                <w:lang w:val="en-US"/>
              </w:rPr>
            </w:rPrChange>
          </w:rPr>
          <w:delText>it assumes that the observed diameter is the sum of a true, unknown diameter and a normally distributed</w:delText>
        </w:r>
        <w:r w:rsidR="00686AE7" w:rsidRPr="008C2DD2" w:rsidDel="00E177EC">
          <w:rPr>
            <w:rFonts w:ascii="Times New Roman" w:hAnsi="Times New Roman" w:cs="Times New Roman"/>
            <w:u w:val="thick"/>
            <w:lang w:val="en-GB"/>
            <w:rPrChange w:id="925" w:author="Nicolas Blöchliger" w:date="2016-10-06T10:29:00Z">
              <w:rPr>
                <w:rFonts w:ascii="Times New Roman" w:hAnsi="Times New Roman" w:cs="Times New Roman"/>
                <w:lang w:val="en-US"/>
              </w:rPr>
            </w:rPrChange>
          </w:rPr>
          <w:delText xml:space="preserve"> </w:delText>
        </w:r>
        <w:r w:rsidR="001744A7" w:rsidRPr="008C2DD2" w:rsidDel="00E177EC">
          <w:rPr>
            <w:rFonts w:ascii="Times New Roman" w:hAnsi="Times New Roman" w:cs="Times New Roman"/>
            <w:u w:val="thick"/>
            <w:lang w:val="en-GB"/>
            <w:rPrChange w:id="926" w:author="Nicolas Blöchliger" w:date="2016-10-06T10:29:00Z">
              <w:rPr>
                <w:rFonts w:ascii="Times New Roman" w:hAnsi="Times New Roman" w:cs="Times New Roman"/>
                <w:lang w:val="en-US"/>
              </w:rPr>
            </w:rPrChange>
          </w:rPr>
          <w:delText xml:space="preserve">error. </w:delText>
        </w:r>
        <w:r w:rsidR="001744A7" w:rsidRPr="00C44097" w:rsidDel="00E177EC">
          <w:rPr>
            <w:rFonts w:ascii="Times New Roman" w:hAnsi="Times New Roman" w:cs="Times New Roman"/>
            <w:lang w:val="en-GB"/>
            <w:rPrChange w:id="927" w:author="Nicolas Blöchliger" w:date="2016-10-06T09:29:00Z">
              <w:rPr>
                <w:rFonts w:ascii="Times New Roman" w:hAnsi="Times New Roman" w:cs="Times New Roman"/>
                <w:lang w:val="en-US"/>
              </w:rPr>
            </w:rPrChange>
          </w:rPr>
          <w:delText xml:space="preserve">A similar idea has been employed </w:delText>
        </w:r>
      </w:del>
      <w:del w:id="928" w:author="Michael Hombach" w:date="2016-09-29T10:58:00Z">
        <w:r w:rsidR="001744A7" w:rsidRPr="00C44097" w:rsidDel="00C86120">
          <w:rPr>
            <w:rFonts w:ascii="Times New Roman" w:hAnsi="Times New Roman" w:cs="Times New Roman"/>
            <w:lang w:val="en-GB"/>
            <w:rPrChange w:id="929" w:author="Nicolas Blöchliger" w:date="2016-10-06T09:29:00Z">
              <w:rPr>
                <w:rFonts w:ascii="Times New Roman" w:hAnsi="Times New Roman" w:cs="Times New Roman"/>
                <w:lang w:val="en-US"/>
              </w:rPr>
            </w:rPrChange>
          </w:rPr>
          <w:delText>in Refs</w:delText>
        </w:r>
        <w:r w:rsidR="001744A7" w:rsidRPr="00C44097" w:rsidDel="00B42675">
          <w:rPr>
            <w:rFonts w:ascii="Times New Roman" w:hAnsi="Times New Roman" w:cs="Times New Roman"/>
            <w:lang w:val="en-GB"/>
            <w:rPrChange w:id="930" w:author="Nicolas Blöchliger" w:date="2016-10-06T09:29:00Z">
              <w:rPr>
                <w:rFonts w:ascii="Times New Roman" w:hAnsi="Times New Roman" w:cs="Times New Roman"/>
                <w:lang w:val="en-US"/>
              </w:rPr>
            </w:rPrChange>
          </w:rPr>
          <w:delText xml:space="preserve">. [5–7] </w:delText>
        </w:r>
      </w:del>
      <w:del w:id="931" w:author="Michael Hombach" w:date="2016-09-29T10:59:00Z">
        <w:r w:rsidR="001744A7" w:rsidRPr="00C44097" w:rsidDel="00E177EC">
          <w:rPr>
            <w:rFonts w:ascii="Times New Roman" w:hAnsi="Times New Roman" w:cs="Times New Roman"/>
            <w:lang w:val="en-GB"/>
            <w:rPrChange w:id="932" w:author="Nicolas Blöchliger" w:date="2016-10-06T09:29:00Z">
              <w:rPr>
                <w:rFonts w:ascii="Times New Roman" w:hAnsi="Times New Roman" w:cs="Times New Roman"/>
                <w:lang w:val="en-US"/>
              </w:rPr>
            </w:rPrChange>
          </w:rPr>
          <w:delText xml:space="preserve">for inhibition zone diameters and </w:delText>
        </w:r>
      </w:del>
      <w:del w:id="933" w:author="Michael Hombach" w:date="2016-09-29T10:58:00Z">
        <w:r w:rsidR="001744A7" w:rsidRPr="00C44097" w:rsidDel="00B42675">
          <w:rPr>
            <w:rFonts w:ascii="Times New Roman" w:hAnsi="Times New Roman" w:cs="Times New Roman"/>
            <w:lang w:val="en-GB"/>
            <w:rPrChange w:id="934" w:author="Nicolas Blöchliger" w:date="2016-10-06T09:29:00Z">
              <w:rPr>
                <w:rFonts w:ascii="Times New Roman" w:hAnsi="Times New Roman" w:cs="Times New Roman"/>
                <w:lang w:val="en-US"/>
              </w:rPr>
            </w:rPrChange>
          </w:rPr>
          <w:delText xml:space="preserve">in Ref. [8,9] </w:delText>
        </w:r>
      </w:del>
      <w:del w:id="935" w:author="Michael Hombach" w:date="2016-09-29T10:59:00Z">
        <w:r w:rsidR="001744A7" w:rsidRPr="00C44097" w:rsidDel="00E177EC">
          <w:rPr>
            <w:rFonts w:ascii="Times New Roman" w:hAnsi="Times New Roman" w:cs="Times New Roman"/>
            <w:lang w:val="en-GB"/>
            <w:rPrChange w:id="936" w:author="Nicolas Blöchliger" w:date="2016-10-06T09:29:00Z">
              <w:rPr>
                <w:rFonts w:ascii="Times New Roman" w:hAnsi="Times New Roman" w:cs="Times New Roman"/>
                <w:lang w:val="en-US"/>
              </w:rPr>
            </w:rPrChange>
          </w:rPr>
          <w:delText>for</w:delText>
        </w:r>
        <w:r w:rsidR="00686AE7" w:rsidRPr="00C44097" w:rsidDel="00E177EC">
          <w:rPr>
            <w:rFonts w:ascii="Times New Roman" w:hAnsi="Times New Roman" w:cs="Times New Roman"/>
            <w:lang w:val="en-GB"/>
            <w:rPrChange w:id="937" w:author="Nicolas Blöchliger" w:date="2016-10-06T09:29:00Z">
              <w:rPr>
                <w:rFonts w:ascii="Times New Roman" w:hAnsi="Times New Roman" w:cs="Times New Roman"/>
                <w:lang w:val="en-US"/>
              </w:rPr>
            </w:rPrChange>
          </w:rPr>
          <w:delText xml:space="preserve"> </w:delText>
        </w:r>
        <w:r w:rsidR="001744A7" w:rsidRPr="00C44097" w:rsidDel="00E177EC">
          <w:rPr>
            <w:rFonts w:ascii="Times New Roman" w:hAnsi="Times New Roman" w:cs="Times New Roman"/>
            <w:lang w:val="en-GB"/>
            <w:rPrChange w:id="938" w:author="Nicolas Blöchliger" w:date="2016-10-06T09:29:00Z">
              <w:rPr>
                <w:rFonts w:ascii="Times New Roman" w:hAnsi="Times New Roman" w:cs="Times New Roman"/>
                <w:lang w:val="en-US"/>
              </w:rPr>
            </w:rPrChange>
          </w:rPr>
          <w:delText xml:space="preserve">log-transformed MIC measurements. </w:delText>
        </w:r>
        <w:r w:rsidR="001744A7" w:rsidRPr="008C2DD2" w:rsidDel="00E177EC">
          <w:rPr>
            <w:rFonts w:ascii="Times New Roman" w:hAnsi="Times New Roman" w:cs="Times New Roman"/>
            <w:u w:val="thick"/>
            <w:lang w:val="en-GB"/>
            <w:rPrChange w:id="939" w:author="Nicolas Blöchliger" w:date="2016-10-06T10:29:00Z">
              <w:rPr>
                <w:rFonts w:ascii="Times New Roman" w:hAnsi="Times New Roman" w:cs="Times New Roman"/>
                <w:lang w:val="en-US"/>
              </w:rPr>
            </w:rPrChange>
          </w:rPr>
          <w:delText>Second, we mode</w:delText>
        </w:r>
        <w:r w:rsidR="007E2FED" w:rsidRPr="008C2DD2" w:rsidDel="00E177EC">
          <w:rPr>
            <w:rFonts w:ascii="Times New Roman" w:hAnsi="Times New Roman" w:cs="Times New Roman"/>
            <w:u w:val="thick"/>
            <w:lang w:val="en-GB"/>
            <w:rPrChange w:id="940" w:author="Nicolas Blöchliger" w:date="2016-10-06T10:29:00Z">
              <w:rPr>
                <w:rFonts w:ascii="Times New Roman" w:hAnsi="Times New Roman" w:cs="Times New Roman"/>
                <w:lang w:val="en-US"/>
              </w:rPr>
            </w:rPrChange>
          </w:rPr>
          <w:delText>l</w:delText>
        </w:r>
        <w:r w:rsidR="001744A7" w:rsidRPr="008C2DD2" w:rsidDel="00E177EC">
          <w:rPr>
            <w:rFonts w:ascii="Times New Roman" w:hAnsi="Times New Roman" w:cs="Times New Roman"/>
            <w:u w:val="thick"/>
            <w:lang w:val="en-GB"/>
            <w:rPrChange w:id="941" w:author="Nicolas Blöchliger" w:date="2016-10-06T10:29:00Z">
              <w:rPr>
                <w:rFonts w:ascii="Times New Roman" w:hAnsi="Times New Roman" w:cs="Times New Roman"/>
                <w:lang w:val="en-US"/>
              </w:rPr>
            </w:rPrChange>
          </w:rPr>
          <w:delText>l</w:delText>
        </w:r>
        <w:r w:rsidR="007E2FED" w:rsidRPr="008C2DD2" w:rsidDel="00E177EC">
          <w:rPr>
            <w:rFonts w:ascii="Times New Roman" w:hAnsi="Times New Roman" w:cs="Times New Roman"/>
            <w:u w:val="thick"/>
            <w:lang w:val="en-GB"/>
            <w:rPrChange w:id="942" w:author="Nicolas Blöchliger" w:date="2016-10-06T10:29:00Z">
              <w:rPr>
                <w:rFonts w:ascii="Times New Roman" w:hAnsi="Times New Roman" w:cs="Times New Roman"/>
                <w:lang w:val="en-US"/>
              </w:rPr>
            </w:rPrChange>
          </w:rPr>
          <w:delText>ed</w:delText>
        </w:r>
        <w:r w:rsidR="001744A7" w:rsidRPr="008C2DD2" w:rsidDel="00E177EC">
          <w:rPr>
            <w:rFonts w:ascii="Times New Roman" w:hAnsi="Times New Roman" w:cs="Times New Roman"/>
            <w:u w:val="thick"/>
            <w:lang w:val="en-GB"/>
            <w:rPrChange w:id="943" w:author="Nicolas Blöchliger" w:date="2016-10-06T10:29:00Z">
              <w:rPr>
                <w:rFonts w:ascii="Times New Roman" w:hAnsi="Times New Roman" w:cs="Times New Roman"/>
                <w:lang w:val="en-US"/>
              </w:rPr>
            </w:rPrChange>
          </w:rPr>
          <w:delText xml:space="preserve"> the distribution of the true diameters as a mixture</w:delText>
        </w:r>
        <w:r w:rsidR="00686AE7" w:rsidRPr="008C2DD2" w:rsidDel="00E177EC">
          <w:rPr>
            <w:rFonts w:ascii="Times New Roman" w:hAnsi="Times New Roman" w:cs="Times New Roman"/>
            <w:u w:val="thick"/>
            <w:lang w:val="en-GB"/>
            <w:rPrChange w:id="944" w:author="Nicolas Blöchliger" w:date="2016-10-06T10:29:00Z">
              <w:rPr>
                <w:rFonts w:ascii="Times New Roman" w:hAnsi="Times New Roman" w:cs="Times New Roman"/>
                <w:lang w:val="en-US"/>
              </w:rPr>
            </w:rPrChange>
          </w:rPr>
          <w:delText xml:space="preserve"> </w:delText>
        </w:r>
        <w:r w:rsidR="001744A7" w:rsidRPr="008C2DD2" w:rsidDel="00E177EC">
          <w:rPr>
            <w:rFonts w:ascii="Times New Roman" w:hAnsi="Times New Roman" w:cs="Times New Roman"/>
            <w:u w:val="thick"/>
            <w:lang w:val="en-GB"/>
            <w:rPrChange w:id="945" w:author="Nicolas Blöchliger" w:date="2016-10-06T10:29:00Z">
              <w:rPr>
                <w:rFonts w:ascii="Times New Roman" w:hAnsi="Times New Roman" w:cs="Times New Roman"/>
                <w:lang w:val="en-US"/>
              </w:rPr>
            </w:rPrChange>
          </w:rPr>
          <w:delText>of normal distributions</w:delText>
        </w:r>
        <w:r w:rsidR="00EF5E84" w:rsidRPr="008C2DD2" w:rsidDel="00E177EC">
          <w:rPr>
            <w:rFonts w:ascii="Times New Roman" w:hAnsi="Times New Roman" w:cs="Times New Roman"/>
            <w:u w:val="thick"/>
            <w:lang w:val="en-GB"/>
            <w:rPrChange w:id="946" w:author="Nicolas Blöchliger" w:date="2016-10-06T10:29:00Z">
              <w:rPr>
                <w:rFonts w:ascii="Times New Roman" w:hAnsi="Times New Roman" w:cs="Times New Roman"/>
                <w:lang w:val="en-US"/>
              </w:rPr>
            </w:rPrChange>
          </w:rPr>
          <w:delText xml:space="preserve"> reflecting</w:delText>
        </w:r>
        <w:r w:rsidR="001744A7" w:rsidRPr="008C2DD2" w:rsidDel="00E177EC">
          <w:rPr>
            <w:rFonts w:ascii="Times New Roman" w:hAnsi="Times New Roman" w:cs="Times New Roman"/>
            <w:u w:val="thick"/>
            <w:lang w:val="en-GB"/>
            <w:rPrChange w:id="947" w:author="Nicolas Blöchliger" w:date="2016-10-06T10:29:00Z">
              <w:rPr>
                <w:rFonts w:ascii="Times New Roman" w:hAnsi="Times New Roman" w:cs="Times New Roman"/>
                <w:lang w:val="en-US"/>
              </w:rPr>
            </w:rPrChange>
          </w:rPr>
          <w:delText xml:space="preserve"> a common </w:delText>
        </w:r>
        <w:r w:rsidR="00EF5E84" w:rsidRPr="008C2DD2" w:rsidDel="00E177EC">
          <w:rPr>
            <w:rFonts w:ascii="Times New Roman" w:hAnsi="Times New Roman" w:cs="Times New Roman"/>
            <w:u w:val="thick"/>
            <w:lang w:val="en-GB"/>
            <w:rPrChange w:id="948" w:author="Nicolas Blöchliger" w:date="2016-10-06T10:29:00Z">
              <w:rPr>
                <w:rFonts w:ascii="Times New Roman" w:hAnsi="Times New Roman" w:cs="Times New Roman"/>
                <w:lang w:val="en-US"/>
              </w:rPr>
            </w:rPrChange>
          </w:rPr>
          <w:delText xml:space="preserve">statistical </w:delText>
        </w:r>
        <w:r w:rsidR="001744A7" w:rsidRPr="008C2DD2" w:rsidDel="00E177EC">
          <w:rPr>
            <w:rFonts w:ascii="Times New Roman" w:hAnsi="Times New Roman" w:cs="Times New Roman"/>
            <w:u w:val="thick"/>
            <w:lang w:val="en-GB"/>
            <w:rPrChange w:id="949" w:author="Nicolas Blöchliger" w:date="2016-10-06T10:29:00Z">
              <w:rPr>
                <w:rFonts w:ascii="Times New Roman" w:hAnsi="Times New Roman" w:cs="Times New Roman"/>
                <w:lang w:val="en-US"/>
              </w:rPr>
            </w:rPrChange>
          </w:rPr>
          <w:delText>approach.</w:delText>
        </w:r>
        <w:r w:rsidR="001744A7" w:rsidRPr="00C44097" w:rsidDel="00E177EC">
          <w:rPr>
            <w:rFonts w:ascii="Times New Roman" w:hAnsi="Times New Roman" w:cs="Times New Roman"/>
            <w:lang w:val="en-GB"/>
            <w:rPrChange w:id="950" w:author="Nicolas Blöchliger" w:date="2016-10-06T09:29:00Z">
              <w:rPr>
                <w:rFonts w:ascii="Times New Roman" w:hAnsi="Times New Roman" w:cs="Times New Roman"/>
                <w:lang w:val="en-US"/>
              </w:rPr>
            </w:rPrChange>
          </w:rPr>
          <w:delText xml:space="preserve"> In particular, inhibition zone diameters of wild-type</w:delText>
        </w:r>
        <w:r w:rsidR="00686AE7" w:rsidRPr="00C44097" w:rsidDel="00E177EC">
          <w:rPr>
            <w:rFonts w:ascii="Times New Roman" w:hAnsi="Times New Roman" w:cs="Times New Roman"/>
            <w:lang w:val="en-GB"/>
            <w:rPrChange w:id="951" w:author="Nicolas Blöchliger" w:date="2016-10-06T09:29:00Z">
              <w:rPr>
                <w:rFonts w:ascii="Times New Roman" w:hAnsi="Times New Roman" w:cs="Times New Roman"/>
                <w:lang w:val="en-US"/>
              </w:rPr>
            </w:rPrChange>
          </w:rPr>
          <w:delText xml:space="preserve"> </w:delText>
        </w:r>
        <w:r w:rsidR="001744A7" w:rsidRPr="00C44097" w:rsidDel="00E177EC">
          <w:rPr>
            <w:rFonts w:ascii="Times New Roman" w:hAnsi="Times New Roman" w:cs="Times New Roman"/>
            <w:lang w:val="en-GB"/>
            <w:rPrChange w:id="952" w:author="Nicolas Blöchliger" w:date="2016-10-06T09:29:00Z">
              <w:rPr>
                <w:rFonts w:ascii="Times New Roman" w:hAnsi="Times New Roman" w:cs="Times New Roman"/>
                <w:lang w:val="en-US"/>
              </w:rPr>
            </w:rPrChange>
          </w:rPr>
          <w:delText>isolates are usually modelled as normally distributed, e.g. in the context of setting epidemiological cut-off</w:delText>
        </w:r>
        <w:r w:rsidR="00686AE7" w:rsidRPr="00C44097" w:rsidDel="00E177EC">
          <w:rPr>
            <w:rFonts w:ascii="Times New Roman" w:hAnsi="Times New Roman" w:cs="Times New Roman"/>
            <w:lang w:val="en-GB"/>
            <w:rPrChange w:id="953" w:author="Nicolas Blöchliger" w:date="2016-10-06T09:29:00Z">
              <w:rPr>
                <w:rFonts w:ascii="Times New Roman" w:hAnsi="Times New Roman" w:cs="Times New Roman"/>
                <w:lang w:val="en-US"/>
              </w:rPr>
            </w:rPrChange>
          </w:rPr>
          <w:delText xml:space="preserve"> </w:delText>
        </w:r>
        <w:r w:rsidR="001744A7" w:rsidRPr="00C44097" w:rsidDel="00E177EC">
          <w:rPr>
            <w:rFonts w:ascii="Times New Roman" w:hAnsi="Times New Roman" w:cs="Times New Roman"/>
            <w:lang w:val="en-GB"/>
            <w:rPrChange w:id="954" w:author="Nicolas Blöchliger" w:date="2016-10-06T09:29:00Z">
              <w:rPr>
                <w:rFonts w:ascii="Times New Roman" w:hAnsi="Times New Roman" w:cs="Times New Roman"/>
                <w:lang w:val="en-US"/>
              </w:rPr>
            </w:rPrChange>
          </w:rPr>
          <w:delText>values [10,11]. Furthermore, several models based on mixtures of normally distributed components have been</w:delText>
        </w:r>
        <w:r w:rsidR="00686AE7" w:rsidRPr="00C44097" w:rsidDel="00E177EC">
          <w:rPr>
            <w:rFonts w:ascii="Times New Roman" w:hAnsi="Times New Roman" w:cs="Times New Roman"/>
            <w:lang w:val="en-GB"/>
            <w:rPrChange w:id="955" w:author="Nicolas Blöchliger" w:date="2016-10-06T09:29:00Z">
              <w:rPr>
                <w:rFonts w:ascii="Times New Roman" w:hAnsi="Times New Roman" w:cs="Times New Roman"/>
                <w:lang w:val="en-US"/>
              </w:rPr>
            </w:rPrChange>
          </w:rPr>
          <w:delText xml:space="preserve"> </w:delText>
        </w:r>
        <w:r w:rsidR="001744A7" w:rsidRPr="00C44097" w:rsidDel="00E177EC">
          <w:rPr>
            <w:rFonts w:ascii="Times New Roman" w:hAnsi="Times New Roman" w:cs="Times New Roman"/>
            <w:lang w:val="en-GB"/>
            <w:rPrChange w:id="956" w:author="Nicolas Blöchliger" w:date="2016-10-06T09:29:00Z">
              <w:rPr>
                <w:rFonts w:ascii="Times New Roman" w:hAnsi="Times New Roman" w:cs="Times New Roman"/>
                <w:lang w:val="en-US"/>
              </w:rPr>
            </w:rPrChange>
          </w:rPr>
          <w:delText>suggested to describe the full distribution of log-transformed MIC measurements [5,12,</w:delText>
        </w:r>
        <w:commentRangeStart w:id="957"/>
        <w:r w:rsidR="001744A7" w:rsidRPr="00C44097" w:rsidDel="00E177EC">
          <w:rPr>
            <w:rFonts w:ascii="Times New Roman" w:hAnsi="Times New Roman" w:cs="Times New Roman"/>
            <w:lang w:val="en-GB"/>
            <w:rPrChange w:id="958" w:author="Nicolas Blöchliger" w:date="2016-10-06T09:29:00Z">
              <w:rPr>
                <w:rFonts w:ascii="Times New Roman" w:hAnsi="Times New Roman" w:cs="Times New Roman"/>
                <w:lang w:val="en-US"/>
              </w:rPr>
            </w:rPrChange>
          </w:rPr>
          <w:delText>13</w:delText>
        </w:r>
      </w:del>
      <w:commentRangeEnd w:id="957"/>
      <w:r w:rsidR="008C2DD2">
        <w:rPr>
          <w:rStyle w:val="CommentReference"/>
        </w:rPr>
        <w:commentReference w:id="957"/>
      </w:r>
      <w:del w:id="959" w:author="Michael Hombach" w:date="2016-09-29T10:59:00Z">
        <w:r w:rsidR="001744A7" w:rsidRPr="00C44097" w:rsidDel="00E177EC">
          <w:rPr>
            <w:rFonts w:ascii="Times New Roman" w:hAnsi="Times New Roman" w:cs="Times New Roman"/>
            <w:lang w:val="en-GB"/>
            <w:rPrChange w:id="960" w:author="Nicolas Blöchliger" w:date="2016-10-06T09:29:00Z">
              <w:rPr>
                <w:rFonts w:ascii="Times New Roman" w:hAnsi="Times New Roman" w:cs="Times New Roman"/>
                <w:lang w:val="en-US"/>
              </w:rPr>
            </w:rPrChange>
          </w:rPr>
          <w:delText>].</w:delText>
        </w:r>
        <w:r w:rsidR="00686AE7" w:rsidRPr="00C44097" w:rsidDel="00E177EC">
          <w:rPr>
            <w:rFonts w:ascii="Times New Roman" w:hAnsi="Times New Roman" w:cs="Times New Roman"/>
            <w:lang w:val="en-GB"/>
            <w:rPrChange w:id="961" w:author="Nicolas Blöchliger" w:date="2016-10-06T09:29:00Z">
              <w:rPr>
                <w:rFonts w:ascii="Times New Roman" w:hAnsi="Times New Roman" w:cs="Times New Roman"/>
                <w:lang w:val="en-US"/>
              </w:rPr>
            </w:rPrChange>
          </w:rPr>
          <w:delText xml:space="preserve"> </w:delText>
        </w:r>
      </w:del>
      <w:commentRangeEnd w:id="918"/>
      <w:r w:rsidR="00E177EC" w:rsidRPr="00C44097">
        <w:rPr>
          <w:rStyle w:val="CommentReference"/>
          <w:lang w:val="en-GB"/>
          <w:rPrChange w:id="962" w:author="Nicolas Blöchliger" w:date="2016-10-06T09:29:00Z">
            <w:rPr>
              <w:rStyle w:val="CommentReference"/>
            </w:rPr>
          </w:rPrChange>
        </w:rPr>
        <w:commentReference w:id="918"/>
      </w:r>
    </w:p>
    <w:p w:rsidR="00F4340F" w:rsidRPr="00C44097" w:rsidRDefault="007724CF" w:rsidP="00D95600">
      <w:pPr>
        <w:autoSpaceDE w:val="0"/>
        <w:autoSpaceDN w:val="0"/>
        <w:adjustRightInd w:val="0"/>
        <w:spacing w:after="0" w:line="480" w:lineRule="auto"/>
        <w:ind w:left="180" w:firstLine="180"/>
        <w:jc w:val="both"/>
        <w:rPr>
          <w:rFonts w:ascii="Times New Roman" w:hAnsi="Times New Roman" w:cs="Times New Roman"/>
          <w:lang w:val="en-GB"/>
          <w:rPrChange w:id="963" w:author="Nicolas Blöchliger" w:date="2016-10-06T09:29:00Z">
            <w:rPr>
              <w:rFonts w:ascii="Times New Roman" w:hAnsi="Times New Roman" w:cs="Times New Roman"/>
              <w:lang w:val="en-US"/>
            </w:rPr>
          </w:rPrChange>
        </w:rPr>
      </w:pPr>
      <w:r w:rsidRPr="00C44097">
        <w:rPr>
          <w:rFonts w:ascii="Times New Roman" w:hAnsi="Times New Roman" w:cs="Times New Roman"/>
          <w:lang w:val="en-GB"/>
          <w:rPrChange w:id="964" w:author="Nicolas Blöchliger" w:date="2016-10-06T09:29:00Z">
            <w:rPr>
              <w:rFonts w:ascii="Times New Roman" w:hAnsi="Times New Roman" w:cs="Times New Roman"/>
              <w:lang w:val="en-US"/>
            </w:rPr>
          </w:rPrChange>
        </w:rPr>
        <w:t>To test for the principal applicability and usefulness of HOMER for CBP setting</w:t>
      </w:r>
      <w:r w:rsidR="007E2FED" w:rsidRPr="00C44097">
        <w:rPr>
          <w:rFonts w:ascii="Times New Roman" w:hAnsi="Times New Roman" w:cs="Times New Roman"/>
          <w:lang w:val="en-GB"/>
          <w:rPrChange w:id="965" w:author="Nicolas Blöchliger" w:date="2016-10-06T09:29:00Z">
            <w:rPr>
              <w:rFonts w:ascii="Times New Roman" w:hAnsi="Times New Roman" w:cs="Times New Roman"/>
              <w:lang w:val="en-US"/>
            </w:rPr>
          </w:rPrChange>
        </w:rPr>
        <w:t xml:space="preserve"> in this study</w:t>
      </w:r>
      <w:r w:rsidRPr="00C44097">
        <w:rPr>
          <w:rFonts w:ascii="Times New Roman" w:hAnsi="Times New Roman" w:cs="Times New Roman"/>
          <w:lang w:val="en-GB"/>
          <w:rPrChange w:id="966" w:author="Nicolas Blöchliger" w:date="2016-10-06T09:29:00Z">
            <w:rPr>
              <w:rFonts w:ascii="Times New Roman" w:hAnsi="Times New Roman" w:cs="Times New Roman"/>
              <w:lang w:val="en-US"/>
            </w:rPr>
          </w:rPrChange>
        </w:rPr>
        <w:t xml:space="preserve">, we used a </w:t>
      </w:r>
      <w:r w:rsidR="00796DEB" w:rsidRPr="00C44097">
        <w:rPr>
          <w:rFonts w:ascii="Times New Roman" w:hAnsi="Times New Roman" w:cs="Times New Roman"/>
          <w:lang w:val="en-GB"/>
          <w:rPrChange w:id="967" w:author="Nicolas Blöchliger" w:date="2016-10-06T09:29:00Z">
            <w:rPr>
              <w:rFonts w:ascii="Times New Roman" w:hAnsi="Times New Roman" w:cs="Times New Roman"/>
              <w:lang w:val="en-US"/>
            </w:rPr>
          </w:rPrChange>
        </w:rPr>
        <w:t>large</w:t>
      </w:r>
      <w:r w:rsidRPr="00C44097">
        <w:rPr>
          <w:rFonts w:ascii="Times New Roman" w:hAnsi="Times New Roman" w:cs="Times New Roman"/>
          <w:lang w:val="en-GB"/>
          <w:rPrChange w:id="968" w:author="Nicolas Blöchliger" w:date="2016-10-06T09:29:00Z">
            <w:rPr>
              <w:rFonts w:ascii="Times New Roman" w:hAnsi="Times New Roman" w:cs="Times New Roman"/>
              <w:lang w:val="en-US"/>
            </w:rPr>
          </w:rPrChange>
        </w:rPr>
        <w:t xml:space="preserve"> set of inhibition zone diameters</w:t>
      </w:r>
      <w:r w:rsidR="00F4340F" w:rsidRPr="00C44097">
        <w:rPr>
          <w:rFonts w:ascii="Times New Roman" w:hAnsi="Times New Roman" w:cs="Times New Roman"/>
          <w:lang w:val="en-GB"/>
          <w:rPrChange w:id="969" w:author="Nicolas Blöchliger" w:date="2016-10-06T09:29:00Z">
            <w:rPr>
              <w:rFonts w:ascii="Times New Roman" w:hAnsi="Times New Roman" w:cs="Times New Roman"/>
              <w:lang w:val="en-US"/>
            </w:rPr>
          </w:rPrChange>
        </w:rPr>
        <w:t xml:space="preserve"> (N=</w:t>
      </w:r>
      <w:proofErr w:type="spellStart"/>
      <w:r w:rsidR="00F4340F" w:rsidRPr="00C44097">
        <w:rPr>
          <w:rFonts w:ascii="Times New Roman" w:hAnsi="Times New Roman" w:cs="Times New Roman"/>
          <w:highlight w:val="cyan"/>
          <w:lang w:val="en-GB"/>
          <w:rPrChange w:id="970" w:author="Nicolas Blöchliger" w:date="2016-10-06T09:29:00Z">
            <w:rPr>
              <w:rFonts w:ascii="Times New Roman" w:hAnsi="Times New Roman" w:cs="Times New Roman"/>
              <w:highlight w:val="cyan"/>
              <w:lang w:val="en-US"/>
            </w:rPr>
          </w:rPrChange>
        </w:rPr>
        <w:t>xxxxxx</w:t>
      </w:r>
      <w:proofErr w:type="spellEnd"/>
      <w:r w:rsidR="00F4340F" w:rsidRPr="00C44097">
        <w:rPr>
          <w:rFonts w:ascii="Times New Roman" w:hAnsi="Times New Roman" w:cs="Times New Roman"/>
          <w:lang w:val="en-GB"/>
          <w:rPrChange w:id="971" w:author="Nicolas Blöchliger" w:date="2016-10-06T09:29:00Z">
            <w:rPr>
              <w:rFonts w:ascii="Times New Roman" w:hAnsi="Times New Roman" w:cs="Times New Roman"/>
              <w:lang w:val="en-US"/>
            </w:rPr>
          </w:rPrChange>
        </w:rPr>
        <w:t xml:space="preserve"> data points)</w:t>
      </w:r>
      <w:r w:rsidRPr="00C44097">
        <w:rPr>
          <w:rFonts w:ascii="Times New Roman" w:hAnsi="Times New Roman" w:cs="Times New Roman"/>
          <w:lang w:val="en-GB"/>
          <w:rPrChange w:id="972" w:author="Nicolas Blöchliger" w:date="2016-10-06T09:29:00Z">
            <w:rPr>
              <w:rFonts w:ascii="Times New Roman" w:hAnsi="Times New Roman" w:cs="Times New Roman"/>
              <w:lang w:val="en-US"/>
            </w:rPr>
          </w:rPrChange>
        </w:rPr>
        <w:t xml:space="preserve"> </w:t>
      </w:r>
      <w:r w:rsidR="00796DEB" w:rsidRPr="00C44097">
        <w:rPr>
          <w:rFonts w:ascii="Times New Roman" w:hAnsi="Times New Roman" w:cs="Times New Roman"/>
          <w:lang w:val="en-GB"/>
          <w:rPrChange w:id="973" w:author="Nicolas Blöchliger" w:date="2016-10-06T09:29:00Z">
            <w:rPr>
              <w:rFonts w:ascii="Times New Roman" w:hAnsi="Times New Roman" w:cs="Times New Roman"/>
              <w:lang w:val="en-US"/>
            </w:rPr>
          </w:rPrChange>
        </w:rPr>
        <w:t xml:space="preserve">originating from </w:t>
      </w:r>
      <w:proofErr w:type="spellStart"/>
      <w:r w:rsidR="00796DEB" w:rsidRPr="00C44097">
        <w:rPr>
          <w:rFonts w:ascii="Times New Roman" w:hAnsi="Times New Roman" w:cs="Times New Roman"/>
          <w:highlight w:val="cyan"/>
          <w:lang w:val="en-GB"/>
          <w:rPrChange w:id="974" w:author="Nicolas Blöchliger" w:date="2016-10-06T09:29:00Z">
            <w:rPr>
              <w:rFonts w:ascii="Times New Roman" w:hAnsi="Times New Roman" w:cs="Times New Roman"/>
              <w:highlight w:val="cyan"/>
              <w:lang w:val="en-US"/>
            </w:rPr>
          </w:rPrChange>
        </w:rPr>
        <w:t>xxxx</w:t>
      </w:r>
      <w:proofErr w:type="spellEnd"/>
      <w:r w:rsidRPr="00C44097">
        <w:rPr>
          <w:rFonts w:ascii="Times New Roman" w:hAnsi="Times New Roman" w:cs="Times New Roman"/>
          <w:lang w:val="en-GB"/>
          <w:rPrChange w:id="975" w:author="Nicolas Blöchliger" w:date="2016-10-06T09:29:00Z">
            <w:rPr>
              <w:rFonts w:ascii="Times New Roman" w:hAnsi="Times New Roman" w:cs="Times New Roman"/>
              <w:lang w:val="en-US"/>
            </w:rPr>
          </w:rPrChange>
        </w:rPr>
        <w:t xml:space="preserve"> non-duplicate, non-outbreak clinical </w:t>
      </w:r>
      <w:r w:rsidRPr="00C44097">
        <w:rPr>
          <w:rFonts w:ascii="Times New Roman" w:hAnsi="Times New Roman" w:cs="Times New Roman"/>
          <w:i/>
          <w:lang w:val="en-GB"/>
          <w:rPrChange w:id="976" w:author="Nicolas Blöchliger" w:date="2016-10-06T09:29:00Z">
            <w:rPr>
              <w:rFonts w:ascii="Times New Roman" w:hAnsi="Times New Roman" w:cs="Times New Roman"/>
              <w:i/>
              <w:lang w:val="en-US"/>
            </w:rPr>
          </w:rPrChange>
        </w:rPr>
        <w:t>E. coli</w:t>
      </w:r>
      <w:r w:rsidRPr="00C44097">
        <w:rPr>
          <w:rFonts w:ascii="Times New Roman" w:hAnsi="Times New Roman" w:cs="Times New Roman"/>
          <w:lang w:val="en-GB"/>
          <w:rPrChange w:id="977" w:author="Nicolas Blöchliger" w:date="2016-10-06T09:29:00Z">
            <w:rPr>
              <w:rFonts w:ascii="Times New Roman" w:hAnsi="Times New Roman" w:cs="Times New Roman"/>
              <w:lang w:val="en-US"/>
            </w:rPr>
          </w:rPrChange>
        </w:rPr>
        <w:t xml:space="preserve"> strains</w:t>
      </w:r>
      <w:r w:rsidR="00F4340F" w:rsidRPr="00C44097">
        <w:rPr>
          <w:rFonts w:ascii="Times New Roman" w:hAnsi="Times New Roman" w:cs="Times New Roman"/>
          <w:lang w:val="en-GB"/>
          <w:rPrChange w:id="978" w:author="Nicolas Blöchliger" w:date="2016-10-06T09:29:00Z">
            <w:rPr>
              <w:rFonts w:ascii="Times New Roman" w:hAnsi="Times New Roman" w:cs="Times New Roman"/>
              <w:lang w:val="en-US"/>
            </w:rPr>
          </w:rPrChange>
        </w:rPr>
        <w:t xml:space="preserve"> and 18 antibiotic drugs</w:t>
      </w:r>
      <w:r w:rsidRPr="00C44097">
        <w:rPr>
          <w:rFonts w:ascii="Times New Roman" w:hAnsi="Times New Roman" w:cs="Times New Roman"/>
          <w:lang w:val="en-GB"/>
          <w:rPrChange w:id="979" w:author="Nicolas Blöchliger" w:date="2016-10-06T09:29:00Z">
            <w:rPr>
              <w:rFonts w:ascii="Times New Roman" w:hAnsi="Times New Roman" w:cs="Times New Roman"/>
              <w:lang w:val="en-US"/>
            </w:rPr>
          </w:rPrChange>
        </w:rPr>
        <w:t xml:space="preserve"> </w:t>
      </w:r>
      <w:r w:rsidR="00F4340F" w:rsidRPr="00C44097">
        <w:rPr>
          <w:rFonts w:ascii="Times New Roman" w:hAnsi="Times New Roman" w:cs="Times New Roman"/>
          <w:lang w:val="en-GB"/>
          <w:rPrChange w:id="980" w:author="Nicolas Blöchliger" w:date="2016-10-06T09:29:00Z">
            <w:rPr>
              <w:rFonts w:ascii="Times New Roman" w:hAnsi="Times New Roman" w:cs="Times New Roman"/>
              <w:lang w:val="en-US"/>
            </w:rPr>
          </w:rPrChange>
        </w:rPr>
        <w:t>that had been isolated in</w:t>
      </w:r>
      <w:r w:rsidRPr="00C44097">
        <w:rPr>
          <w:rFonts w:ascii="Times New Roman" w:hAnsi="Times New Roman" w:cs="Times New Roman"/>
          <w:lang w:val="en-GB"/>
          <w:rPrChange w:id="981" w:author="Nicolas Blöchliger" w:date="2016-10-06T09:29:00Z">
            <w:rPr>
              <w:rFonts w:ascii="Times New Roman" w:hAnsi="Times New Roman" w:cs="Times New Roman"/>
              <w:lang w:val="en-US"/>
            </w:rPr>
          </w:rPrChange>
        </w:rPr>
        <w:t xml:space="preserve"> our clinical laboratory</w:t>
      </w:r>
      <w:r w:rsidR="00F4340F" w:rsidRPr="00C44097">
        <w:rPr>
          <w:rFonts w:ascii="Times New Roman" w:hAnsi="Times New Roman" w:cs="Times New Roman"/>
          <w:lang w:val="en-GB"/>
          <w:rPrChange w:id="982" w:author="Nicolas Blöchliger" w:date="2016-10-06T09:29:00Z">
            <w:rPr>
              <w:rFonts w:ascii="Times New Roman" w:hAnsi="Times New Roman" w:cs="Times New Roman"/>
              <w:lang w:val="en-US"/>
            </w:rPr>
          </w:rPrChange>
        </w:rPr>
        <w:t xml:space="preserve"> from </w:t>
      </w:r>
      <w:del w:id="983" w:author="Nicolas Blöchliger" w:date="2016-10-06T10:30:00Z">
        <w:r w:rsidR="00F4340F" w:rsidRPr="00C44097" w:rsidDel="008C2DD2">
          <w:rPr>
            <w:rFonts w:ascii="Times New Roman" w:hAnsi="Times New Roman" w:cs="Times New Roman"/>
            <w:highlight w:val="cyan"/>
            <w:lang w:val="en-GB"/>
            <w:rPrChange w:id="984" w:author="Nicolas Blöchliger" w:date="2016-10-06T09:29:00Z">
              <w:rPr>
                <w:rFonts w:ascii="Times New Roman" w:hAnsi="Times New Roman" w:cs="Times New Roman"/>
                <w:highlight w:val="cyan"/>
                <w:lang w:val="en-US"/>
              </w:rPr>
            </w:rPrChange>
          </w:rPr>
          <w:delText>xxx</w:delText>
        </w:r>
        <w:r w:rsidR="00F4340F" w:rsidRPr="00C44097" w:rsidDel="008C2DD2">
          <w:rPr>
            <w:rFonts w:ascii="Times New Roman" w:hAnsi="Times New Roman" w:cs="Times New Roman"/>
            <w:lang w:val="en-GB"/>
            <w:rPrChange w:id="985" w:author="Nicolas Blöchliger" w:date="2016-10-06T09:29:00Z">
              <w:rPr>
                <w:rFonts w:ascii="Times New Roman" w:hAnsi="Times New Roman" w:cs="Times New Roman"/>
                <w:lang w:val="en-US"/>
              </w:rPr>
            </w:rPrChange>
          </w:rPr>
          <w:delText xml:space="preserve"> </w:delText>
        </w:r>
      </w:del>
      <w:ins w:id="986" w:author="Nicolas Blöchliger" w:date="2016-10-06T10:30:00Z">
        <w:r w:rsidR="008C2DD2">
          <w:rPr>
            <w:rFonts w:ascii="Times New Roman" w:hAnsi="Times New Roman" w:cs="Times New Roman"/>
            <w:lang w:val="en-GB"/>
          </w:rPr>
          <w:t>2010</w:t>
        </w:r>
        <w:r w:rsidR="008C2DD2" w:rsidRPr="00C44097">
          <w:rPr>
            <w:rFonts w:ascii="Times New Roman" w:hAnsi="Times New Roman" w:cs="Times New Roman"/>
            <w:lang w:val="en-GB"/>
            <w:rPrChange w:id="987" w:author="Nicolas Blöchliger" w:date="2016-10-06T09:29:00Z">
              <w:rPr>
                <w:rFonts w:ascii="Times New Roman" w:hAnsi="Times New Roman" w:cs="Times New Roman"/>
                <w:lang w:val="en-US"/>
              </w:rPr>
            </w:rPrChange>
          </w:rPr>
          <w:t xml:space="preserve"> </w:t>
        </w:r>
      </w:ins>
      <w:r w:rsidR="00F4340F" w:rsidRPr="00C44097">
        <w:rPr>
          <w:rFonts w:ascii="Times New Roman" w:hAnsi="Times New Roman" w:cs="Times New Roman"/>
          <w:lang w:val="en-GB"/>
          <w:rPrChange w:id="988" w:author="Nicolas Blöchliger" w:date="2016-10-06T09:29:00Z">
            <w:rPr>
              <w:rFonts w:ascii="Times New Roman" w:hAnsi="Times New Roman" w:cs="Times New Roman"/>
              <w:lang w:val="en-US"/>
            </w:rPr>
          </w:rPrChange>
        </w:rPr>
        <w:t xml:space="preserve">to </w:t>
      </w:r>
      <w:del w:id="989" w:author="Nicolas Blöchliger" w:date="2016-10-06T10:30:00Z">
        <w:r w:rsidR="00F4340F" w:rsidRPr="00C44097" w:rsidDel="008C2DD2">
          <w:rPr>
            <w:rFonts w:ascii="Times New Roman" w:hAnsi="Times New Roman" w:cs="Times New Roman"/>
            <w:highlight w:val="cyan"/>
            <w:lang w:val="en-GB"/>
            <w:rPrChange w:id="990" w:author="Nicolas Blöchliger" w:date="2016-10-06T09:29:00Z">
              <w:rPr>
                <w:rFonts w:ascii="Times New Roman" w:hAnsi="Times New Roman" w:cs="Times New Roman"/>
                <w:highlight w:val="cyan"/>
                <w:lang w:val="en-US"/>
              </w:rPr>
            </w:rPrChange>
          </w:rPr>
          <w:delText>xxx</w:delText>
        </w:r>
      </w:del>
      <w:ins w:id="991" w:author="Nicolas Blöchliger" w:date="2016-10-06T10:30:00Z">
        <w:r w:rsidR="008C2DD2">
          <w:rPr>
            <w:rFonts w:ascii="Times New Roman" w:hAnsi="Times New Roman" w:cs="Times New Roman"/>
            <w:lang w:val="en-GB"/>
          </w:rPr>
          <w:t>2014</w:t>
        </w:r>
      </w:ins>
      <w:r w:rsidR="00F4340F" w:rsidRPr="00C44097">
        <w:rPr>
          <w:rFonts w:ascii="Times New Roman" w:hAnsi="Times New Roman" w:cs="Times New Roman"/>
          <w:lang w:val="en-GB"/>
          <w:rPrChange w:id="992" w:author="Nicolas Blöchliger" w:date="2016-10-06T09:29:00Z">
            <w:rPr>
              <w:rFonts w:ascii="Times New Roman" w:hAnsi="Times New Roman" w:cs="Times New Roman"/>
              <w:lang w:val="en-US"/>
            </w:rPr>
          </w:rPrChange>
        </w:rPr>
        <w:t>.</w:t>
      </w:r>
      <w:r w:rsidRPr="00C44097">
        <w:rPr>
          <w:rFonts w:ascii="Times New Roman" w:hAnsi="Times New Roman" w:cs="Times New Roman"/>
          <w:lang w:val="en-GB"/>
          <w:rPrChange w:id="993" w:author="Nicolas Blöchliger" w:date="2016-10-06T09:29:00Z">
            <w:rPr>
              <w:rFonts w:ascii="Times New Roman" w:hAnsi="Times New Roman" w:cs="Times New Roman"/>
              <w:lang w:val="en-US"/>
            </w:rPr>
          </w:rPrChange>
        </w:rPr>
        <w:t xml:space="preserve"> </w:t>
      </w:r>
    </w:p>
    <w:p w:rsidR="0096057A" w:rsidRPr="00C44097" w:rsidRDefault="00F4340F" w:rsidP="00F4340F">
      <w:pPr>
        <w:autoSpaceDE w:val="0"/>
        <w:autoSpaceDN w:val="0"/>
        <w:adjustRightInd w:val="0"/>
        <w:spacing w:after="0" w:line="480" w:lineRule="auto"/>
        <w:ind w:left="180" w:firstLine="180"/>
        <w:jc w:val="both"/>
        <w:rPr>
          <w:rFonts w:ascii="Times New Roman" w:hAnsi="Times New Roman" w:cs="Times New Roman"/>
          <w:lang w:val="en-GB"/>
          <w:rPrChange w:id="994" w:author="Nicolas Blöchliger" w:date="2016-10-06T09:29:00Z">
            <w:rPr>
              <w:rFonts w:ascii="Times New Roman" w:hAnsi="Times New Roman" w:cs="Times New Roman"/>
              <w:lang w:val="en-US"/>
            </w:rPr>
          </w:rPrChange>
        </w:rPr>
      </w:pPr>
      <w:r w:rsidRPr="00C44097">
        <w:rPr>
          <w:rFonts w:ascii="Times New Roman" w:hAnsi="Times New Roman" w:cs="Times New Roman"/>
          <w:lang w:val="en-GB"/>
          <w:rPrChange w:id="995" w:author="Nicolas Blöchliger" w:date="2016-10-06T09:29:00Z">
            <w:rPr>
              <w:rFonts w:ascii="Times New Roman" w:hAnsi="Times New Roman" w:cs="Times New Roman"/>
              <w:lang w:val="en-US"/>
            </w:rPr>
          </w:rPrChange>
        </w:rPr>
        <w:t xml:space="preserve">We here used </w:t>
      </w:r>
      <w:r w:rsidR="007724CF" w:rsidRPr="00C44097">
        <w:rPr>
          <w:rFonts w:ascii="Times New Roman" w:hAnsi="Times New Roman" w:cs="Times New Roman"/>
          <w:lang w:val="en-GB"/>
          <w:rPrChange w:id="996" w:author="Nicolas Blöchliger" w:date="2016-10-06T09:29:00Z">
            <w:rPr>
              <w:rFonts w:ascii="Times New Roman" w:hAnsi="Times New Roman" w:cs="Times New Roman"/>
              <w:lang w:val="en-US"/>
            </w:rPr>
          </w:rPrChange>
        </w:rPr>
        <w:t>our local epidemiology</w:t>
      </w:r>
      <w:r w:rsidRPr="00C44097">
        <w:rPr>
          <w:rFonts w:ascii="Times New Roman" w:hAnsi="Times New Roman" w:cs="Times New Roman"/>
          <w:lang w:val="en-GB"/>
          <w:rPrChange w:id="997" w:author="Nicolas Blöchliger" w:date="2016-10-06T09:29:00Z">
            <w:rPr>
              <w:rFonts w:ascii="Times New Roman" w:hAnsi="Times New Roman" w:cs="Times New Roman"/>
              <w:lang w:val="en-US"/>
            </w:rPr>
          </w:rPrChange>
        </w:rPr>
        <w:t xml:space="preserve"> as</w:t>
      </w:r>
      <w:ins w:id="998" w:author="Michael Hombach" w:date="2016-09-29T11:00:00Z">
        <w:r w:rsidR="00701FA1" w:rsidRPr="00C44097">
          <w:rPr>
            <w:rFonts w:ascii="Times New Roman" w:hAnsi="Times New Roman" w:cs="Times New Roman"/>
            <w:lang w:val="en-GB"/>
            <w:rPrChange w:id="999" w:author="Nicolas Blöchliger" w:date="2016-10-06T09:29:00Z">
              <w:rPr>
                <w:rFonts w:ascii="Times New Roman" w:hAnsi="Times New Roman" w:cs="Times New Roman"/>
                <w:lang w:val="en-US"/>
              </w:rPr>
            </w:rPrChange>
          </w:rPr>
          <w:t xml:space="preserve"> a paradigmatic</w:t>
        </w:r>
      </w:ins>
      <w:r w:rsidRPr="00C44097">
        <w:rPr>
          <w:rFonts w:ascii="Times New Roman" w:hAnsi="Times New Roman" w:cs="Times New Roman"/>
          <w:lang w:val="en-GB"/>
          <w:rPrChange w:id="1000" w:author="Nicolas Blöchliger" w:date="2016-10-06T09:29:00Z">
            <w:rPr>
              <w:rFonts w:ascii="Times New Roman" w:hAnsi="Times New Roman" w:cs="Times New Roman"/>
              <w:lang w:val="en-US"/>
            </w:rPr>
          </w:rPrChange>
        </w:rPr>
        <w:t xml:space="preserve"> example</w:t>
      </w:r>
      <w:r w:rsidR="00481176" w:rsidRPr="00C44097">
        <w:rPr>
          <w:rFonts w:ascii="Times New Roman" w:hAnsi="Times New Roman" w:cs="Times New Roman"/>
          <w:lang w:val="en-GB"/>
          <w:rPrChange w:id="1001" w:author="Nicolas Blöchliger" w:date="2016-10-06T09:29:00Z">
            <w:rPr>
              <w:rFonts w:ascii="Times New Roman" w:hAnsi="Times New Roman" w:cs="Times New Roman"/>
              <w:lang w:val="en-US"/>
            </w:rPr>
          </w:rPrChange>
        </w:rPr>
        <w:t xml:space="preserve"> to test for the principle usefulness of the mathematical model</w:t>
      </w:r>
      <w:ins w:id="1002" w:author="Michael Hombach" w:date="2016-09-29T11:00:00Z">
        <w:r w:rsidR="00701FA1" w:rsidRPr="00C44097">
          <w:rPr>
            <w:rFonts w:ascii="Times New Roman" w:hAnsi="Times New Roman" w:cs="Times New Roman"/>
            <w:lang w:val="en-GB"/>
            <w:rPrChange w:id="1003" w:author="Nicolas Blöchliger" w:date="2016-10-06T09:29:00Z">
              <w:rPr>
                <w:rFonts w:ascii="Times New Roman" w:hAnsi="Times New Roman" w:cs="Times New Roman"/>
                <w:lang w:val="en-US"/>
              </w:rPr>
            </w:rPrChange>
          </w:rPr>
          <w:t>.</w:t>
        </w:r>
      </w:ins>
      <w:del w:id="1004" w:author="Michael Hombach" w:date="2016-09-29T11:00:00Z">
        <w:r w:rsidRPr="00C44097" w:rsidDel="00701FA1">
          <w:rPr>
            <w:rFonts w:ascii="Times New Roman" w:hAnsi="Times New Roman" w:cs="Times New Roman"/>
            <w:lang w:val="en-GB"/>
            <w:rPrChange w:id="1005" w:author="Nicolas Blöchliger" w:date="2016-10-06T09:29:00Z">
              <w:rPr>
                <w:rFonts w:ascii="Times New Roman" w:hAnsi="Times New Roman" w:cs="Times New Roman"/>
                <w:lang w:val="en-US"/>
              </w:rPr>
            </w:rPrChange>
          </w:rPr>
          <w:delText>,</w:delText>
        </w:r>
      </w:del>
      <w:r w:rsidRPr="00C44097">
        <w:rPr>
          <w:rFonts w:ascii="Times New Roman" w:hAnsi="Times New Roman" w:cs="Times New Roman"/>
          <w:lang w:val="en-GB"/>
          <w:rPrChange w:id="1006" w:author="Nicolas Blöchliger" w:date="2016-10-06T09:29:00Z">
            <w:rPr>
              <w:rFonts w:ascii="Times New Roman" w:hAnsi="Times New Roman" w:cs="Times New Roman"/>
              <w:lang w:val="en-US"/>
            </w:rPr>
          </w:rPrChange>
        </w:rPr>
        <w:t xml:space="preserve"> </w:t>
      </w:r>
      <w:ins w:id="1007" w:author="Michael Hombach" w:date="2016-09-29T11:00:00Z">
        <w:r w:rsidR="00701FA1" w:rsidRPr="00C44097">
          <w:rPr>
            <w:rFonts w:ascii="Times New Roman" w:hAnsi="Times New Roman" w:cs="Times New Roman"/>
            <w:lang w:val="en-GB"/>
            <w:rPrChange w:id="1008" w:author="Nicolas Blöchliger" w:date="2016-10-06T09:29:00Z">
              <w:rPr>
                <w:rFonts w:ascii="Times New Roman" w:hAnsi="Times New Roman" w:cs="Times New Roman"/>
                <w:lang w:val="en-US"/>
              </w:rPr>
            </w:rPrChange>
          </w:rPr>
          <w:t>H</w:t>
        </w:r>
      </w:ins>
      <w:del w:id="1009" w:author="Michael Hombach" w:date="2016-09-29T11:00:00Z">
        <w:r w:rsidRPr="00C44097" w:rsidDel="00701FA1">
          <w:rPr>
            <w:rFonts w:ascii="Times New Roman" w:hAnsi="Times New Roman" w:cs="Times New Roman"/>
            <w:lang w:val="en-GB"/>
            <w:rPrChange w:id="1010" w:author="Nicolas Blöchliger" w:date="2016-10-06T09:29:00Z">
              <w:rPr>
                <w:rFonts w:ascii="Times New Roman" w:hAnsi="Times New Roman" w:cs="Times New Roman"/>
                <w:lang w:val="en-US"/>
              </w:rPr>
            </w:rPrChange>
          </w:rPr>
          <w:delText>h</w:delText>
        </w:r>
      </w:del>
      <w:r w:rsidRPr="00C44097">
        <w:rPr>
          <w:rFonts w:ascii="Times New Roman" w:hAnsi="Times New Roman" w:cs="Times New Roman"/>
          <w:lang w:val="en-GB"/>
          <w:rPrChange w:id="1011" w:author="Nicolas Blöchliger" w:date="2016-10-06T09:29:00Z">
            <w:rPr>
              <w:rFonts w:ascii="Times New Roman" w:hAnsi="Times New Roman" w:cs="Times New Roman"/>
              <w:lang w:val="en-US"/>
            </w:rPr>
          </w:rPrChange>
        </w:rPr>
        <w:t xml:space="preserve">owever, </w:t>
      </w:r>
      <w:r w:rsidR="00481176" w:rsidRPr="00C44097">
        <w:rPr>
          <w:rFonts w:ascii="Times New Roman" w:hAnsi="Times New Roman" w:cs="Times New Roman"/>
          <w:lang w:val="en-GB"/>
          <w:rPrChange w:id="1012" w:author="Nicolas Blöchliger" w:date="2016-10-06T09:29:00Z">
            <w:rPr>
              <w:rFonts w:ascii="Times New Roman" w:hAnsi="Times New Roman" w:cs="Times New Roman"/>
              <w:lang w:val="en-US"/>
            </w:rPr>
          </w:rPrChange>
        </w:rPr>
        <w:t>HOMER</w:t>
      </w:r>
      <w:r w:rsidR="007E2FED" w:rsidRPr="00C44097">
        <w:rPr>
          <w:rFonts w:ascii="Times New Roman" w:hAnsi="Times New Roman" w:cs="Times New Roman"/>
          <w:lang w:val="en-GB"/>
          <w:rPrChange w:id="1013" w:author="Nicolas Blöchliger" w:date="2016-10-06T09:29:00Z">
            <w:rPr>
              <w:rFonts w:ascii="Times New Roman" w:hAnsi="Times New Roman" w:cs="Times New Roman"/>
              <w:lang w:val="en-US"/>
            </w:rPr>
          </w:rPrChange>
        </w:rPr>
        <w:t xml:space="preserve"> is not restricted to a particular epidemiology and</w:t>
      </w:r>
      <w:r w:rsidR="00CE7C30" w:rsidRPr="00C44097">
        <w:rPr>
          <w:rFonts w:ascii="Times New Roman" w:hAnsi="Times New Roman" w:cs="Times New Roman"/>
          <w:lang w:val="en-GB"/>
          <w:rPrChange w:id="1014" w:author="Nicolas Blöchliger" w:date="2016-10-06T09:29:00Z">
            <w:rPr>
              <w:rFonts w:ascii="Times New Roman" w:hAnsi="Times New Roman" w:cs="Times New Roman"/>
              <w:lang w:val="en-US"/>
            </w:rPr>
          </w:rPrChange>
        </w:rPr>
        <w:t xml:space="preserve"> can</w:t>
      </w:r>
      <w:r w:rsidR="007E2FED" w:rsidRPr="00C44097">
        <w:rPr>
          <w:rFonts w:ascii="Times New Roman" w:hAnsi="Times New Roman" w:cs="Times New Roman"/>
          <w:lang w:val="en-GB"/>
          <w:rPrChange w:id="1015" w:author="Nicolas Blöchliger" w:date="2016-10-06T09:29:00Z">
            <w:rPr>
              <w:rFonts w:ascii="Times New Roman" w:hAnsi="Times New Roman" w:cs="Times New Roman"/>
              <w:lang w:val="en-US"/>
            </w:rPr>
          </w:rPrChange>
        </w:rPr>
        <w:t xml:space="preserve"> thus</w:t>
      </w:r>
      <w:r w:rsidR="00CE7C30" w:rsidRPr="00C44097">
        <w:rPr>
          <w:rFonts w:ascii="Times New Roman" w:hAnsi="Times New Roman" w:cs="Times New Roman"/>
          <w:lang w:val="en-GB"/>
          <w:rPrChange w:id="1016" w:author="Nicolas Blöchliger" w:date="2016-10-06T09:29:00Z">
            <w:rPr>
              <w:rFonts w:ascii="Times New Roman" w:hAnsi="Times New Roman" w:cs="Times New Roman"/>
              <w:lang w:val="en-US"/>
            </w:rPr>
          </w:rPrChange>
        </w:rPr>
        <w:t xml:space="preserve"> be used to calculate expected error rates of CBPs in different epidemiological settings</w:t>
      </w:r>
      <w:r w:rsidR="00F91050" w:rsidRPr="00C44097">
        <w:rPr>
          <w:rFonts w:ascii="Times New Roman" w:hAnsi="Times New Roman" w:cs="Times New Roman"/>
          <w:lang w:val="en-GB"/>
          <w:rPrChange w:id="1017" w:author="Nicolas Blöchliger" w:date="2016-10-06T09:29:00Z">
            <w:rPr>
              <w:rFonts w:ascii="Times New Roman" w:hAnsi="Times New Roman" w:cs="Times New Roman"/>
              <w:lang w:val="en-US"/>
            </w:rPr>
          </w:rPrChange>
        </w:rPr>
        <w:t xml:space="preserve">. </w:t>
      </w:r>
      <w:r w:rsidR="00481176" w:rsidRPr="00C44097">
        <w:rPr>
          <w:rFonts w:ascii="Times New Roman" w:hAnsi="Times New Roman" w:cs="Times New Roman"/>
          <w:lang w:val="en-GB"/>
          <w:rPrChange w:id="1018" w:author="Nicolas Blöchliger" w:date="2016-10-06T09:29:00Z">
            <w:rPr>
              <w:rFonts w:ascii="Times New Roman" w:hAnsi="Times New Roman" w:cs="Times New Roman"/>
              <w:lang w:val="en-US"/>
            </w:rPr>
          </w:rPrChange>
        </w:rPr>
        <w:t>The predicted error rates that are generated by the model can lead to several practical consequences</w:t>
      </w:r>
      <w:r w:rsidR="007E2FED" w:rsidRPr="00C44097">
        <w:rPr>
          <w:rFonts w:ascii="Times New Roman" w:hAnsi="Times New Roman" w:cs="Times New Roman"/>
          <w:lang w:val="en-GB"/>
          <w:rPrChange w:id="1019" w:author="Nicolas Blöchliger" w:date="2016-10-06T09:29:00Z">
            <w:rPr>
              <w:rFonts w:ascii="Times New Roman" w:hAnsi="Times New Roman" w:cs="Times New Roman"/>
              <w:lang w:val="en-US"/>
            </w:rPr>
          </w:rPrChange>
        </w:rPr>
        <w:t xml:space="preserve">: </w:t>
      </w:r>
      <w:proofErr w:type="spellStart"/>
      <w:r w:rsidR="007E2FED" w:rsidRPr="00C44097">
        <w:rPr>
          <w:rFonts w:ascii="Times New Roman" w:hAnsi="Times New Roman" w:cs="Times New Roman"/>
          <w:lang w:val="en-GB"/>
          <w:rPrChange w:id="1020" w:author="Nicolas Blöchliger" w:date="2016-10-06T09:29:00Z">
            <w:rPr>
              <w:rFonts w:ascii="Times New Roman" w:hAnsi="Times New Roman" w:cs="Times New Roman"/>
              <w:lang w:val="en-US"/>
            </w:rPr>
          </w:rPrChange>
        </w:rPr>
        <w:t>i</w:t>
      </w:r>
      <w:proofErr w:type="spellEnd"/>
      <w:r w:rsidR="007E2FED" w:rsidRPr="00C44097">
        <w:rPr>
          <w:rFonts w:ascii="Times New Roman" w:hAnsi="Times New Roman" w:cs="Times New Roman"/>
          <w:lang w:val="en-GB"/>
          <w:rPrChange w:id="1021" w:author="Nicolas Blöchliger" w:date="2016-10-06T09:29:00Z">
            <w:rPr>
              <w:rFonts w:ascii="Times New Roman" w:hAnsi="Times New Roman" w:cs="Times New Roman"/>
              <w:lang w:val="en-US"/>
            </w:rPr>
          </w:rPrChange>
        </w:rPr>
        <w:t>)</w:t>
      </w:r>
      <w:r w:rsidR="00CE7C30" w:rsidRPr="00C44097">
        <w:rPr>
          <w:rFonts w:ascii="Times New Roman" w:hAnsi="Times New Roman" w:cs="Times New Roman"/>
          <w:lang w:val="en-GB"/>
          <w:rPrChange w:id="1022" w:author="Nicolas Blöchliger" w:date="2016-10-06T09:29:00Z">
            <w:rPr>
              <w:rFonts w:ascii="Times New Roman" w:hAnsi="Times New Roman" w:cs="Times New Roman"/>
              <w:lang w:val="en-US"/>
            </w:rPr>
          </w:rPrChange>
        </w:rPr>
        <w:t xml:space="preserve"> </w:t>
      </w:r>
      <w:r w:rsidR="00481176" w:rsidRPr="00C44097">
        <w:rPr>
          <w:rFonts w:ascii="Times New Roman" w:hAnsi="Times New Roman" w:cs="Times New Roman"/>
          <w:lang w:val="en-GB"/>
          <w:rPrChange w:id="1023" w:author="Nicolas Blöchliger" w:date="2016-10-06T09:29:00Z">
            <w:rPr>
              <w:rFonts w:ascii="Times New Roman" w:hAnsi="Times New Roman" w:cs="Times New Roman"/>
              <w:lang w:val="en-US"/>
            </w:rPr>
          </w:rPrChange>
        </w:rPr>
        <w:t>General</w:t>
      </w:r>
      <w:r w:rsidR="00CE7C30" w:rsidRPr="00C44097">
        <w:rPr>
          <w:rFonts w:ascii="Times New Roman" w:hAnsi="Times New Roman" w:cs="Times New Roman"/>
          <w:lang w:val="en-GB"/>
          <w:rPrChange w:id="1024" w:author="Nicolas Blöchliger" w:date="2016-10-06T09:29:00Z">
            <w:rPr>
              <w:rFonts w:ascii="Times New Roman" w:hAnsi="Times New Roman" w:cs="Times New Roman"/>
              <w:lang w:val="en-US"/>
            </w:rPr>
          </w:rPrChange>
        </w:rPr>
        <w:t xml:space="preserve"> CBPs</w:t>
      </w:r>
      <w:r w:rsidR="00481176" w:rsidRPr="00C44097">
        <w:rPr>
          <w:rFonts w:ascii="Times New Roman" w:hAnsi="Times New Roman" w:cs="Times New Roman"/>
          <w:lang w:val="en-GB"/>
          <w:rPrChange w:id="1025" w:author="Nicolas Blöchliger" w:date="2016-10-06T09:29:00Z">
            <w:rPr>
              <w:rFonts w:ascii="Times New Roman" w:hAnsi="Times New Roman" w:cs="Times New Roman"/>
              <w:lang w:val="en-US"/>
            </w:rPr>
          </w:rPrChange>
        </w:rPr>
        <w:t xml:space="preserve"> that have been derived from aggregated datasets can be checked for</w:t>
      </w:r>
      <w:r w:rsidR="00CE7C30" w:rsidRPr="00C44097">
        <w:rPr>
          <w:rFonts w:ascii="Times New Roman" w:hAnsi="Times New Roman" w:cs="Times New Roman"/>
          <w:lang w:val="en-GB"/>
          <w:rPrChange w:id="1026" w:author="Nicolas Blöchliger" w:date="2016-10-06T09:29:00Z">
            <w:rPr>
              <w:rFonts w:ascii="Times New Roman" w:hAnsi="Times New Roman" w:cs="Times New Roman"/>
              <w:lang w:val="en-US"/>
            </w:rPr>
          </w:rPrChange>
        </w:rPr>
        <w:t xml:space="preserve"> error rates </w:t>
      </w:r>
      <w:r w:rsidR="002C3379" w:rsidRPr="00C44097">
        <w:rPr>
          <w:rFonts w:ascii="Times New Roman" w:hAnsi="Times New Roman" w:cs="Times New Roman"/>
          <w:lang w:val="en-GB"/>
          <w:rPrChange w:id="1027" w:author="Nicolas Blöchliger" w:date="2016-10-06T09:29:00Z">
            <w:rPr>
              <w:rFonts w:ascii="Times New Roman" w:hAnsi="Times New Roman" w:cs="Times New Roman"/>
              <w:lang w:val="en-US"/>
            </w:rPr>
          </w:rPrChange>
        </w:rPr>
        <w:t>in</w:t>
      </w:r>
      <w:r w:rsidR="00CE7C30" w:rsidRPr="00C44097">
        <w:rPr>
          <w:rFonts w:ascii="Times New Roman" w:hAnsi="Times New Roman" w:cs="Times New Roman"/>
          <w:lang w:val="en-GB"/>
          <w:rPrChange w:id="1028" w:author="Nicolas Blöchliger" w:date="2016-10-06T09:29:00Z">
            <w:rPr>
              <w:rFonts w:ascii="Times New Roman" w:hAnsi="Times New Roman" w:cs="Times New Roman"/>
              <w:lang w:val="en-US"/>
            </w:rPr>
          </w:rPrChange>
        </w:rPr>
        <w:t xml:space="preserve"> all epidemiological setting</w:t>
      </w:r>
      <w:r w:rsidR="002C3379" w:rsidRPr="00C44097">
        <w:rPr>
          <w:rFonts w:ascii="Times New Roman" w:hAnsi="Times New Roman" w:cs="Times New Roman"/>
          <w:lang w:val="en-GB"/>
          <w:rPrChange w:id="1029" w:author="Nicolas Blöchliger" w:date="2016-10-06T09:29:00Z">
            <w:rPr>
              <w:rFonts w:ascii="Times New Roman" w:hAnsi="Times New Roman" w:cs="Times New Roman"/>
              <w:lang w:val="en-US"/>
            </w:rPr>
          </w:rPrChange>
        </w:rPr>
        <w:t>s</w:t>
      </w:r>
      <w:r w:rsidR="00CE7C30" w:rsidRPr="00C44097">
        <w:rPr>
          <w:rFonts w:ascii="Times New Roman" w:hAnsi="Times New Roman" w:cs="Times New Roman"/>
          <w:lang w:val="en-GB"/>
          <w:rPrChange w:id="1030" w:author="Nicolas Blöchliger" w:date="2016-10-06T09:29:00Z">
            <w:rPr>
              <w:rFonts w:ascii="Times New Roman" w:hAnsi="Times New Roman" w:cs="Times New Roman"/>
              <w:lang w:val="en-US"/>
            </w:rPr>
          </w:rPrChange>
        </w:rPr>
        <w:t xml:space="preserve"> covered by guideline issuing </w:t>
      </w:r>
      <w:r w:rsidR="002C3379" w:rsidRPr="00C44097">
        <w:rPr>
          <w:rFonts w:ascii="Times New Roman" w:hAnsi="Times New Roman" w:cs="Times New Roman"/>
          <w:lang w:val="en-GB"/>
          <w:rPrChange w:id="1031" w:author="Nicolas Blöchliger" w:date="2016-10-06T09:29:00Z">
            <w:rPr>
              <w:rFonts w:ascii="Times New Roman" w:hAnsi="Times New Roman" w:cs="Times New Roman"/>
              <w:lang w:val="en-US"/>
            </w:rPr>
          </w:rPrChange>
        </w:rPr>
        <w:t>societies</w:t>
      </w:r>
      <w:r w:rsidR="007E2FED" w:rsidRPr="00C44097">
        <w:rPr>
          <w:rFonts w:ascii="Times New Roman" w:hAnsi="Times New Roman" w:cs="Times New Roman"/>
          <w:lang w:val="en-GB"/>
          <w:rPrChange w:id="1032" w:author="Nicolas Blöchliger" w:date="2016-10-06T09:29:00Z">
            <w:rPr>
              <w:rFonts w:ascii="Times New Roman" w:hAnsi="Times New Roman" w:cs="Times New Roman"/>
              <w:lang w:val="en-US"/>
            </w:rPr>
          </w:rPrChange>
        </w:rPr>
        <w:t xml:space="preserve">; ii) </w:t>
      </w:r>
      <w:r w:rsidR="0004468C" w:rsidRPr="00C44097">
        <w:rPr>
          <w:rFonts w:ascii="Times New Roman" w:hAnsi="Times New Roman" w:cs="Times New Roman"/>
          <w:lang w:val="en-GB"/>
          <w:rPrChange w:id="1033" w:author="Nicolas Blöchliger" w:date="2016-10-06T09:29:00Z">
            <w:rPr>
              <w:rFonts w:ascii="Times New Roman" w:hAnsi="Times New Roman" w:cs="Times New Roman"/>
              <w:lang w:val="en-US"/>
            </w:rPr>
          </w:rPrChange>
        </w:rPr>
        <w:t>Official, uniform CBPs may be</w:t>
      </w:r>
      <w:r w:rsidR="00CE7C30" w:rsidRPr="00C44097">
        <w:rPr>
          <w:rFonts w:ascii="Times New Roman" w:hAnsi="Times New Roman" w:cs="Times New Roman"/>
          <w:lang w:val="en-GB"/>
          <w:rPrChange w:id="1034" w:author="Nicolas Blöchliger" w:date="2016-10-06T09:29:00Z">
            <w:rPr>
              <w:rFonts w:ascii="Times New Roman" w:hAnsi="Times New Roman" w:cs="Times New Roman"/>
              <w:lang w:val="en-US"/>
            </w:rPr>
          </w:rPrChange>
        </w:rPr>
        <w:t xml:space="preserve"> individually adjust</w:t>
      </w:r>
      <w:r w:rsidR="0004468C" w:rsidRPr="00C44097">
        <w:rPr>
          <w:rFonts w:ascii="Times New Roman" w:hAnsi="Times New Roman" w:cs="Times New Roman"/>
          <w:lang w:val="en-GB"/>
          <w:rPrChange w:id="1035" w:author="Nicolas Blöchliger" w:date="2016-10-06T09:29:00Z">
            <w:rPr>
              <w:rFonts w:ascii="Times New Roman" w:hAnsi="Times New Roman" w:cs="Times New Roman"/>
              <w:lang w:val="en-US"/>
            </w:rPr>
          </w:rPrChange>
        </w:rPr>
        <w:t>ed</w:t>
      </w:r>
      <w:r w:rsidR="00CE7C30" w:rsidRPr="00C44097">
        <w:rPr>
          <w:rFonts w:ascii="Times New Roman" w:hAnsi="Times New Roman" w:cs="Times New Roman"/>
          <w:lang w:val="en-GB"/>
          <w:rPrChange w:id="1036" w:author="Nicolas Blöchliger" w:date="2016-10-06T09:29:00Z">
            <w:rPr>
              <w:rFonts w:ascii="Times New Roman" w:hAnsi="Times New Roman" w:cs="Times New Roman"/>
              <w:lang w:val="en-US"/>
            </w:rPr>
          </w:rPrChange>
        </w:rPr>
        <w:t xml:space="preserve"> for </w:t>
      </w:r>
      <w:r w:rsidR="0004468C" w:rsidRPr="00C44097">
        <w:rPr>
          <w:rFonts w:ascii="Times New Roman" w:hAnsi="Times New Roman" w:cs="Times New Roman"/>
          <w:lang w:val="en-GB"/>
          <w:rPrChange w:id="1037" w:author="Nicolas Blöchliger" w:date="2016-10-06T09:29:00Z">
            <w:rPr>
              <w:rFonts w:ascii="Times New Roman" w:hAnsi="Times New Roman" w:cs="Times New Roman"/>
              <w:lang w:val="en-US"/>
            </w:rPr>
          </w:rPrChange>
        </w:rPr>
        <w:t>specific</w:t>
      </w:r>
      <w:r w:rsidR="00CE7C30" w:rsidRPr="00C44097">
        <w:rPr>
          <w:rFonts w:ascii="Times New Roman" w:hAnsi="Times New Roman" w:cs="Times New Roman"/>
          <w:lang w:val="en-GB"/>
          <w:rPrChange w:id="1038" w:author="Nicolas Blöchliger" w:date="2016-10-06T09:29:00Z">
            <w:rPr>
              <w:rFonts w:ascii="Times New Roman" w:hAnsi="Times New Roman" w:cs="Times New Roman"/>
              <w:lang w:val="en-US"/>
            </w:rPr>
          </w:rPrChange>
        </w:rPr>
        <w:t xml:space="preserve"> epidemiological settings</w:t>
      </w:r>
      <w:r w:rsidR="007E2FED" w:rsidRPr="00C44097">
        <w:rPr>
          <w:rFonts w:ascii="Times New Roman" w:hAnsi="Times New Roman" w:cs="Times New Roman"/>
          <w:lang w:val="en-GB"/>
          <w:rPrChange w:id="1039" w:author="Nicolas Blöchliger" w:date="2016-10-06T09:29:00Z">
            <w:rPr>
              <w:rFonts w:ascii="Times New Roman" w:hAnsi="Times New Roman" w:cs="Times New Roman"/>
              <w:lang w:val="en-US"/>
            </w:rPr>
          </w:rPrChange>
        </w:rPr>
        <w:t xml:space="preserve"> and</w:t>
      </w:r>
      <w:r w:rsidR="0004468C" w:rsidRPr="00C44097">
        <w:rPr>
          <w:rFonts w:ascii="Times New Roman" w:hAnsi="Times New Roman" w:cs="Times New Roman"/>
          <w:lang w:val="en-GB"/>
          <w:rPrChange w:id="1040" w:author="Nicolas Blöchliger" w:date="2016-10-06T09:29:00Z">
            <w:rPr>
              <w:rFonts w:ascii="Times New Roman" w:hAnsi="Times New Roman" w:cs="Times New Roman"/>
              <w:lang w:val="en-US"/>
            </w:rPr>
          </w:rPrChange>
        </w:rPr>
        <w:t>/or</w:t>
      </w:r>
      <w:r w:rsidR="007E2FED" w:rsidRPr="00C44097">
        <w:rPr>
          <w:rFonts w:ascii="Times New Roman" w:hAnsi="Times New Roman" w:cs="Times New Roman"/>
          <w:lang w:val="en-GB"/>
          <w:rPrChange w:id="1041" w:author="Nicolas Blöchliger" w:date="2016-10-06T09:29:00Z">
            <w:rPr>
              <w:rFonts w:ascii="Times New Roman" w:hAnsi="Times New Roman" w:cs="Times New Roman"/>
              <w:lang w:val="en-US"/>
            </w:rPr>
          </w:rPrChange>
        </w:rPr>
        <w:t xml:space="preserve"> laboratory environments </w:t>
      </w:r>
      <w:r w:rsidR="0004468C" w:rsidRPr="00C44097">
        <w:rPr>
          <w:rFonts w:ascii="Times New Roman" w:hAnsi="Times New Roman" w:cs="Times New Roman"/>
          <w:lang w:val="en-GB"/>
          <w:rPrChange w:id="1042" w:author="Nicolas Blöchliger" w:date="2016-10-06T09:29:00Z">
            <w:rPr>
              <w:rFonts w:ascii="Times New Roman" w:hAnsi="Times New Roman" w:cs="Times New Roman"/>
              <w:lang w:val="en-US"/>
            </w:rPr>
          </w:rPrChange>
        </w:rPr>
        <w:t>to account for</w:t>
      </w:r>
      <w:r w:rsidR="007E2FED" w:rsidRPr="00C44097">
        <w:rPr>
          <w:rFonts w:ascii="Times New Roman" w:hAnsi="Times New Roman" w:cs="Times New Roman"/>
          <w:lang w:val="en-GB"/>
          <w:rPrChange w:id="1043" w:author="Nicolas Blöchliger" w:date="2016-10-06T09:29:00Z">
            <w:rPr>
              <w:rFonts w:ascii="Times New Roman" w:hAnsi="Times New Roman" w:cs="Times New Roman"/>
              <w:lang w:val="en-US"/>
            </w:rPr>
          </w:rPrChange>
        </w:rPr>
        <w:t xml:space="preserve"> varying local </w:t>
      </w:r>
      <w:r w:rsidR="0004468C" w:rsidRPr="00C44097">
        <w:rPr>
          <w:rFonts w:ascii="Times New Roman" w:hAnsi="Times New Roman" w:cs="Times New Roman"/>
          <w:lang w:val="en-GB"/>
          <w:rPrChange w:id="1044" w:author="Nicolas Blöchliger" w:date="2016-10-06T09:29:00Z">
            <w:rPr>
              <w:rFonts w:ascii="Times New Roman" w:hAnsi="Times New Roman" w:cs="Times New Roman"/>
              <w:lang w:val="en-US"/>
            </w:rPr>
          </w:rPrChange>
        </w:rPr>
        <w:t xml:space="preserve">susceptibility prevalence and associated differences in AST data </w:t>
      </w:r>
      <w:r w:rsidR="007E2FED" w:rsidRPr="00C44097">
        <w:rPr>
          <w:rFonts w:ascii="Times New Roman" w:hAnsi="Times New Roman" w:cs="Times New Roman"/>
          <w:lang w:val="en-GB"/>
          <w:rPrChange w:id="1045" w:author="Nicolas Blöchliger" w:date="2016-10-06T09:29:00Z">
            <w:rPr>
              <w:rFonts w:ascii="Times New Roman" w:hAnsi="Times New Roman" w:cs="Times New Roman"/>
              <w:lang w:val="en-US"/>
            </w:rPr>
          </w:rPrChange>
        </w:rPr>
        <w:t>distributions; iii) HOMER c</w:t>
      </w:r>
      <w:r w:rsidR="00CE7C30" w:rsidRPr="00C44097">
        <w:rPr>
          <w:rFonts w:ascii="Times New Roman" w:hAnsi="Times New Roman" w:cs="Times New Roman"/>
          <w:lang w:val="en-GB"/>
          <w:rPrChange w:id="1046" w:author="Nicolas Blöchliger" w:date="2016-10-06T09:29:00Z">
            <w:rPr>
              <w:rFonts w:ascii="Times New Roman" w:hAnsi="Times New Roman" w:cs="Times New Roman"/>
              <w:lang w:val="en-US"/>
            </w:rPr>
          </w:rPrChange>
        </w:rPr>
        <w:t xml:space="preserve">an be used to calculate the effect of CBP changes and/or the implementation of zones of </w:t>
      </w:r>
      <w:r w:rsidR="00CE7C30" w:rsidRPr="00C44097">
        <w:rPr>
          <w:rFonts w:ascii="Times New Roman" w:hAnsi="Times New Roman" w:cs="Times New Roman"/>
          <w:lang w:val="en-GB"/>
          <w:rPrChange w:id="1047" w:author="Nicolas Blöchliger" w:date="2016-10-06T09:29:00Z">
            <w:rPr>
              <w:rFonts w:ascii="Times New Roman" w:hAnsi="Times New Roman" w:cs="Times New Roman"/>
              <w:lang w:val="en-US"/>
            </w:rPr>
          </w:rPrChange>
        </w:rPr>
        <w:lastRenderedPageBreak/>
        <w:t>methodological</w:t>
      </w:r>
      <w:r w:rsidR="007E2FED" w:rsidRPr="00C44097">
        <w:rPr>
          <w:rFonts w:ascii="Times New Roman" w:hAnsi="Times New Roman" w:cs="Times New Roman"/>
          <w:lang w:val="en-GB"/>
          <w:rPrChange w:id="1048" w:author="Nicolas Blöchliger" w:date="2016-10-06T09:29:00Z">
            <w:rPr>
              <w:rFonts w:ascii="Times New Roman" w:hAnsi="Times New Roman" w:cs="Times New Roman"/>
              <w:lang w:val="en-US"/>
            </w:rPr>
          </w:rPrChange>
        </w:rPr>
        <w:t xml:space="preserve"> uncertainty (ZMUs)</w:t>
      </w:r>
      <w:r w:rsidR="00320785" w:rsidRPr="00C44097">
        <w:rPr>
          <w:rFonts w:ascii="Times New Roman" w:hAnsi="Times New Roman" w:cs="Times New Roman"/>
          <w:lang w:val="en-GB"/>
          <w:rPrChange w:id="1049" w:author="Nicolas Blöchliger" w:date="2016-10-06T09:29:00Z">
            <w:rPr>
              <w:rFonts w:ascii="Times New Roman" w:hAnsi="Times New Roman" w:cs="Times New Roman"/>
              <w:lang w:val="en-US"/>
            </w:rPr>
          </w:rPrChange>
        </w:rPr>
        <w:t xml:space="preserve"> on ME/VME rates</w:t>
      </w:r>
      <w:r w:rsidR="007E2FED" w:rsidRPr="00C44097">
        <w:rPr>
          <w:rFonts w:ascii="Times New Roman" w:hAnsi="Times New Roman" w:cs="Times New Roman"/>
          <w:lang w:val="en-GB"/>
          <w:rPrChange w:id="1050" w:author="Nicolas Blöchliger" w:date="2016-10-06T09:29:00Z">
            <w:rPr>
              <w:rFonts w:ascii="Times New Roman" w:hAnsi="Times New Roman" w:cs="Times New Roman"/>
              <w:lang w:val="en-US"/>
            </w:rPr>
          </w:rPrChange>
        </w:rPr>
        <w:t xml:space="preserve"> and provide</w:t>
      </w:r>
      <w:r w:rsidR="00CE7C30" w:rsidRPr="00C44097">
        <w:rPr>
          <w:rFonts w:ascii="Times New Roman" w:hAnsi="Times New Roman" w:cs="Times New Roman"/>
          <w:lang w:val="en-GB"/>
          <w:rPrChange w:id="1051" w:author="Nicolas Blöchliger" w:date="2016-10-06T09:29:00Z">
            <w:rPr>
              <w:rFonts w:ascii="Times New Roman" w:hAnsi="Times New Roman" w:cs="Times New Roman"/>
              <w:lang w:val="en-US"/>
            </w:rPr>
          </w:rPrChange>
        </w:rPr>
        <w:t xml:space="preserve"> a rationale to decide</w:t>
      </w:r>
      <w:r w:rsidR="00320785" w:rsidRPr="00C44097">
        <w:rPr>
          <w:rFonts w:ascii="Times New Roman" w:hAnsi="Times New Roman" w:cs="Times New Roman"/>
          <w:lang w:val="en-GB"/>
          <w:rPrChange w:id="1052" w:author="Nicolas Blöchliger" w:date="2016-10-06T09:29:00Z">
            <w:rPr>
              <w:rFonts w:ascii="Times New Roman" w:hAnsi="Times New Roman" w:cs="Times New Roman"/>
              <w:lang w:val="en-US"/>
            </w:rPr>
          </w:rPrChange>
        </w:rPr>
        <w:t>,</w:t>
      </w:r>
      <w:r w:rsidR="00CE7C30" w:rsidRPr="00C44097">
        <w:rPr>
          <w:rFonts w:ascii="Times New Roman" w:hAnsi="Times New Roman" w:cs="Times New Roman"/>
          <w:lang w:val="en-GB"/>
          <w:rPrChange w:id="1053" w:author="Nicolas Blöchliger" w:date="2016-10-06T09:29:00Z">
            <w:rPr>
              <w:rFonts w:ascii="Times New Roman" w:hAnsi="Times New Roman" w:cs="Times New Roman"/>
              <w:lang w:val="en-US"/>
            </w:rPr>
          </w:rPrChange>
        </w:rPr>
        <w:t xml:space="preserve"> </w:t>
      </w:r>
      <w:del w:id="1054" w:author="Nicolas Blöchliger" w:date="2016-10-06T10:32:00Z">
        <w:r w:rsidR="00CE7C30" w:rsidRPr="00C44097" w:rsidDel="004F0F5A">
          <w:rPr>
            <w:rFonts w:ascii="Times New Roman" w:hAnsi="Times New Roman" w:cs="Times New Roman"/>
            <w:lang w:val="en-GB"/>
            <w:rPrChange w:id="1055" w:author="Nicolas Blöchliger" w:date="2016-10-06T09:29:00Z">
              <w:rPr>
                <w:rFonts w:ascii="Times New Roman" w:hAnsi="Times New Roman" w:cs="Times New Roman"/>
                <w:lang w:val="en-US"/>
              </w:rPr>
            </w:rPrChange>
          </w:rPr>
          <w:delText xml:space="preserve">if </w:delText>
        </w:r>
      </w:del>
      <w:ins w:id="1056" w:author="Nicolas Blöchliger" w:date="2016-10-06T10:32:00Z">
        <w:r w:rsidR="004F0F5A">
          <w:rPr>
            <w:rFonts w:ascii="Times New Roman" w:hAnsi="Times New Roman" w:cs="Times New Roman"/>
            <w:lang w:val="en-GB"/>
          </w:rPr>
          <w:t>whether</w:t>
        </w:r>
        <w:r w:rsidR="004F0F5A" w:rsidRPr="00C44097">
          <w:rPr>
            <w:rFonts w:ascii="Times New Roman" w:hAnsi="Times New Roman" w:cs="Times New Roman"/>
            <w:lang w:val="en-GB"/>
            <w:rPrChange w:id="1057" w:author="Nicolas Blöchliger" w:date="2016-10-06T09:29:00Z">
              <w:rPr>
                <w:rFonts w:ascii="Times New Roman" w:hAnsi="Times New Roman" w:cs="Times New Roman"/>
                <w:lang w:val="en-US"/>
              </w:rPr>
            </w:rPrChange>
          </w:rPr>
          <w:t xml:space="preserve"> </w:t>
        </w:r>
      </w:ins>
      <w:r w:rsidR="00CE7C30" w:rsidRPr="00C44097">
        <w:rPr>
          <w:rFonts w:ascii="Times New Roman" w:hAnsi="Times New Roman" w:cs="Times New Roman"/>
          <w:lang w:val="en-GB"/>
          <w:rPrChange w:id="1058" w:author="Nicolas Blöchliger" w:date="2016-10-06T09:29:00Z">
            <w:rPr>
              <w:rFonts w:ascii="Times New Roman" w:hAnsi="Times New Roman" w:cs="Times New Roman"/>
              <w:lang w:val="en-US"/>
            </w:rPr>
          </w:rPrChange>
        </w:rPr>
        <w:t>and</w:t>
      </w:r>
      <w:r w:rsidR="00C37AF7" w:rsidRPr="00C44097">
        <w:rPr>
          <w:rFonts w:ascii="Times New Roman" w:hAnsi="Times New Roman" w:cs="Times New Roman"/>
          <w:lang w:val="en-GB"/>
          <w:rPrChange w:id="1059" w:author="Nicolas Blöchliger" w:date="2016-10-06T09:29:00Z">
            <w:rPr>
              <w:rFonts w:ascii="Times New Roman" w:hAnsi="Times New Roman" w:cs="Times New Roman"/>
              <w:lang w:val="en-US"/>
            </w:rPr>
          </w:rPrChange>
        </w:rPr>
        <w:t>, if necessary,</w:t>
      </w:r>
      <w:r w:rsidR="00CE7C30" w:rsidRPr="00C44097">
        <w:rPr>
          <w:rFonts w:ascii="Times New Roman" w:hAnsi="Times New Roman" w:cs="Times New Roman"/>
          <w:lang w:val="en-GB"/>
          <w:rPrChange w:id="1060" w:author="Nicolas Blöchliger" w:date="2016-10-06T09:29:00Z">
            <w:rPr>
              <w:rFonts w:ascii="Times New Roman" w:hAnsi="Times New Roman" w:cs="Times New Roman"/>
              <w:lang w:val="en-US"/>
            </w:rPr>
          </w:rPrChange>
        </w:rPr>
        <w:t xml:space="preserve"> which</w:t>
      </w:r>
      <w:r w:rsidR="007E2FED" w:rsidRPr="00C44097">
        <w:rPr>
          <w:rFonts w:ascii="Times New Roman" w:hAnsi="Times New Roman" w:cs="Times New Roman"/>
          <w:lang w:val="en-GB"/>
          <w:rPrChange w:id="1061" w:author="Nicolas Blöchliger" w:date="2016-10-06T09:29:00Z">
            <w:rPr>
              <w:rFonts w:ascii="Times New Roman" w:hAnsi="Times New Roman" w:cs="Times New Roman"/>
              <w:lang w:val="en-US"/>
            </w:rPr>
          </w:rPrChange>
        </w:rPr>
        <w:t xml:space="preserve"> </w:t>
      </w:r>
      <w:r w:rsidR="00CE7C30" w:rsidRPr="00C44097">
        <w:rPr>
          <w:rFonts w:ascii="Times New Roman" w:hAnsi="Times New Roman" w:cs="Times New Roman"/>
          <w:lang w:val="en-GB"/>
          <w:rPrChange w:id="1062" w:author="Nicolas Blöchliger" w:date="2016-10-06T09:29:00Z">
            <w:rPr>
              <w:rFonts w:ascii="Times New Roman" w:hAnsi="Times New Roman" w:cs="Times New Roman"/>
              <w:lang w:val="en-US"/>
            </w:rPr>
          </w:rPrChange>
        </w:rPr>
        <w:t>action</w:t>
      </w:r>
      <w:r w:rsidR="007E2FED" w:rsidRPr="00C44097">
        <w:rPr>
          <w:rFonts w:ascii="Times New Roman" w:hAnsi="Times New Roman" w:cs="Times New Roman"/>
          <w:lang w:val="en-GB"/>
          <w:rPrChange w:id="1063" w:author="Nicolas Blöchliger" w:date="2016-10-06T09:29:00Z">
            <w:rPr>
              <w:rFonts w:ascii="Times New Roman" w:hAnsi="Times New Roman" w:cs="Times New Roman"/>
              <w:lang w:val="en-US"/>
            </w:rPr>
          </w:rPrChange>
        </w:rPr>
        <w:t>s</w:t>
      </w:r>
      <w:r w:rsidR="00CE7C30" w:rsidRPr="00C44097">
        <w:rPr>
          <w:rFonts w:ascii="Times New Roman" w:hAnsi="Times New Roman" w:cs="Times New Roman"/>
          <w:lang w:val="en-GB"/>
          <w:rPrChange w:id="1064" w:author="Nicolas Blöchliger" w:date="2016-10-06T09:29:00Z">
            <w:rPr>
              <w:rFonts w:ascii="Times New Roman" w:hAnsi="Times New Roman" w:cs="Times New Roman"/>
              <w:lang w:val="en-US"/>
            </w:rPr>
          </w:rPrChange>
        </w:rPr>
        <w:t xml:space="preserve"> should be taken on CBPs</w:t>
      </w:r>
      <w:r w:rsidR="00320785" w:rsidRPr="00C44097">
        <w:rPr>
          <w:rFonts w:ascii="Times New Roman" w:hAnsi="Times New Roman" w:cs="Times New Roman"/>
          <w:lang w:val="en-GB"/>
          <w:rPrChange w:id="1065" w:author="Nicolas Blöchliger" w:date="2016-10-06T09:29:00Z">
            <w:rPr>
              <w:rFonts w:ascii="Times New Roman" w:hAnsi="Times New Roman" w:cs="Times New Roman"/>
              <w:lang w:val="en-US"/>
            </w:rPr>
          </w:rPrChange>
        </w:rPr>
        <w:t xml:space="preserve"> to ensure optimal forecast probabilities </w:t>
      </w:r>
      <w:r w:rsidR="00C37AF7" w:rsidRPr="00C44097">
        <w:rPr>
          <w:rFonts w:ascii="Times New Roman" w:hAnsi="Times New Roman" w:cs="Times New Roman"/>
          <w:lang w:val="en-GB"/>
          <w:rPrChange w:id="1066" w:author="Nicolas Blöchliger" w:date="2016-10-06T09:29:00Z">
            <w:rPr>
              <w:rFonts w:ascii="Times New Roman" w:hAnsi="Times New Roman" w:cs="Times New Roman"/>
              <w:lang w:val="en-US"/>
            </w:rPr>
          </w:rPrChange>
        </w:rPr>
        <w:t>for</w:t>
      </w:r>
      <w:r w:rsidR="00320785" w:rsidRPr="00C44097">
        <w:rPr>
          <w:rFonts w:ascii="Times New Roman" w:hAnsi="Times New Roman" w:cs="Times New Roman"/>
          <w:lang w:val="en-GB"/>
          <w:rPrChange w:id="1067" w:author="Nicolas Blöchliger" w:date="2016-10-06T09:29:00Z">
            <w:rPr>
              <w:rFonts w:ascii="Times New Roman" w:hAnsi="Times New Roman" w:cs="Times New Roman"/>
              <w:lang w:val="en-US"/>
            </w:rPr>
          </w:rPrChange>
        </w:rPr>
        <w:t xml:space="preserve"> therapeutic success</w:t>
      </w:r>
      <w:r w:rsidR="007E2FED" w:rsidRPr="00C44097">
        <w:rPr>
          <w:rFonts w:ascii="Times New Roman" w:hAnsi="Times New Roman" w:cs="Times New Roman"/>
          <w:lang w:val="en-GB"/>
          <w:rPrChange w:id="1068" w:author="Nicolas Blöchliger" w:date="2016-10-06T09:29:00Z">
            <w:rPr>
              <w:rFonts w:ascii="Times New Roman" w:hAnsi="Times New Roman" w:cs="Times New Roman"/>
              <w:lang w:val="en-US"/>
            </w:rPr>
          </w:rPrChange>
        </w:rPr>
        <w:t>.</w:t>
      </w:r>
      <w:r w:rsidR="00FD67D8" w:rsidRPr="00C44097">
        <w:rPr>
          <w:rFonts w:ascii="Times New Roman" w:hAnsi="Times New Roman" w:cs="Times New Roman"/>
          <w:lang w:val="en-GB"/>
          <w:rPrChange w:id="1069" w:author="Nicolas Blöchliger" w:date="2016-10-06T09:29:00Z">
            <w:rPr>
              <w:rFonts w:ascii="Times New Roman" w:hAnsi="Times New Roman" w:cs="Times New Roman"/>
              <w:lang w:val="en-US"/>
            </w:rPr>
          </w:rPrChange>
        </w:rPr>
        <w:t xml:space="preserve"> </w:t>
      </w:r>
    </w:p>
    <w:p w:rsidR="002B6F03" w:rsidRPr="00C44097" w:rsidRDefault="00FD67D8" w:rsidP="00F4340F">
      <w:pPr>
        <w:autoSpaceDE w:val="0"/>
        <w:autoSpaceDN w:val="0"/>
        <w:adjustRightInd w:val="0"/>
        <w:spacing w:after="0" w:line="480" w:lineRule="auto"/>
        <w:ind w:left="180" w:firstLine="180"/>
        <w:jc w:val="both"/>
        <w:rPr>
          <w:rFonts w:ascii="Times New Roman" w:hAnsi="Times New Roman" w:cs="Times New Roman"/>
          <w:lang w:val="en-GB"/>
          <w:rPrChange w:id="1070" w:author="Nicolas Blöchliger" w:date="2016-10-06T09:29:00Z">
            <w:rPr>
              <w:rFonts w:ascii="Times New Roman" w:hAnsi="Times New Roman" w:cs="Times New Roman"/>
              <w:lang w:val="en-US"/>
            </w:rPr>
          </w:rPrChange>
        </w:rPr>
      </w:pPr>
      <w:r w:rsidRPr="00C44097">
        <w:rPr>
          <w:rFonts w:ascii="Times New Roman" w:hAnsi="Times New Roman" w:cs="Times New Roman"/>
          <w:lang w:val="en-GB"/>
          <w:rPrChange w:id="1071" w:author="Nicolas Blöchliger" w:date="2016-10-06T09:29:00Z">
            <w:rPr>
              <w:rFonts w:ascii="Times New Roman" w:hAnsi="Times New Roman" w:cs="Times New Roman"/>
              <w:lang w:val="en-US"/>
            </w:rPr>
          </w:rPrChange>
        </w:rPr>
        <w:t xml:space="preserve">ZMUs will be of particular importance as technical measurement variation and the </w:t>
      </w:r>
      <w:del w:id="1072" w:author="Nicolas Blöchliger" w:date="2016-10-06T10:33:00Z">
        <w:r w:rsidRPr="00C44097" w:rsidDel="004F0F5A">
          <w:rPr>
            <w:rFonts w:ascii="Times New Roman" w:hAnsi="Times New Roman" w:cs="Times New Roman"/>
            <w:lang w:val="en-GB"/>
            <w:rPrChange w:id="1073" w:author="Nicolas Blöchliger" w:date="2016-10-06T09:29:00Z">
              <w:rPr>
                <w:rFonts w:ascii="Times New Roman" w:hAnsi="Times New Roman" w:cs="Times New Roman"/>
                <w:lang w:val="en-US"/>
              </w:rPr>
            </w:rPrChange>
          </w:rPr>
          <w:delText xml:space="preserve">related </w:delText>
        </w:r>
      </w:del>
      <w:ins w:id="1074" w:author="Nicolas Blöchliger" w:date="2016-10-06T10:33:00Z">
        <w:r w:rsidR="004F0F5A">
          <w:rPr>
            <w:rFonts w:ascii="Times New Roman" w:hAnsi="Times New Roman" w:cs="Times New Roman"/>
            <w:lang w:val="en-GB"/>
          </w:rPr>
          <w:t>resulting</w:t>
        </w:r>
        <w:r w:rsidR="004F0F5A" w:rsidRPr="00C44097">
          <w:rPr>
            <w:rFonts w:ascii="Times New Roman" w:hAnsi="Times New Roman" w:cs="Times New Roman"/>
            <w:lang w:val="en-GB"/>
            <w:rPrChange w:id="1075" w:author="Nicolas Blöchliger" w:date="2016-10-06T09:29:00Z">
              <w:rPr>
                <w:rFonts w:ascii="Times New Roman" w:hAnsi="Times New Roman" w:cs="Times New Roman"/>
                <w:lang w:val="en-US"/>
              </w:rPr>
            </w:rPrChange>
          </w:rPr>
          <w:t xml:space="preserve"> </w:t>
        </w:r>
      </w:ins>
      <w:r w:rsidRPr="00C44097">
        <w:rPr>
          <w:rFonts w:ascii="Times New Roman" w:hAnsi="Times New Roman" w:cs="Times New Roman"/>
          <w:lang w:val="en-GB"/>
          <w:rPrChange w:id="1076" w:author="Nicolas Blöchliger" w:date="2016-10-06T09:29:00Z">
            <w:rPr>
              <w:rFonts w:ascii="Times New Roman" w:hAnsi="Times New Roman" w:cs="Times New Roman"/>
              <w:lang w:val="en-US"/>
            </w:rPr>
          </w:rPrChange>
        </w:rPr>
        <w:t>error probabilities are no longer contained in the EUCAST definition of the intermediate zone that indicates the need of high dose therapy or on-site concentration of the drug only for sake of an unambiguous clinical recommendation.</w:t>
      </w:r>
      <w:r w:rsidR="00F91050" w:rsidRPr="00C44097">
        <w:rPr>
          <w:rFonts w:ascii="Times New Roman" w:hAnsi="Times New Roman" w:cs="Times New Roman"/>
          <w:lang w:val="en-GB"/>
          <w:rPrChange w:id="1077" w:author="Nicolas Blöchliger" w:date="2016-10-06T09:29:00Z">
            <w:rPr>
              <w:rFonts w:ascii="Times New Roman" w:hAnsi="Times New Roman" w:cs="Times New Roman"/>
              <w:lang w:val="en-US"/>
            </w:rPr>
          </w:rPrChange>
        </w:rPr>
        <w:t xml:space="preserve"> </w:t>
      </w:r>
      <w:r w:rsidR="002B6F03" w:rsidRPr="00C44097">
        <w:rPr>
          <w:rFonts w:ascii="Times New Roman" w:hAnsi="Times New Roman" w:cs="Times New Roman"/>
          <w:lang w:val="en-GB"/>
          <w:rPrChange w:id="1078" w:author="Nicolas Blöchliger" w:date="2016-10-06T09:29:00Z">
            <w:rPr>
              <w:rFonts w:ascii="Times New Roman" w:hAnsi="Times New Roman" w:cs="Times New Roman"/>
              <w:lang w:val="en-US"/>
            </w:rPr>
          </w:rPrChange>
        </w:rPr>
        <w:t>To standardize CBP setting according to accept</w:t>
      </w:r>
      <w:r w:rsidR="0081669A" w:rsidRPr="00C44097">
        <w:rPr>
          <w:rFonts w:ascii="Times New Roman" w:hAnsi="Times New Roman" w:cs="Times New Roman"/>
          <w:lang w:val="en-GB"/>
          <w:rPrChange w:id="1079" w:author="Nicolas Blöchliger" w:date="2016-10-06T09:29:00Z">
            <w:rPr>
              <w:rFonts w:ascii="Times New Roman" w:hAnsi="Times New Roman" w:cs="Times New Roman"/>
              <w:lang w:val="en-US"/>
            </w:rPr>
          </w:rPrChange>
        </w:rPr>
        <w:t>able</w:t>
      </w:r>
      <w:r w:rsidR="002B6F03" w:rsidRPr="00C44097">
        <w:rPr>
          <w:rFonts w:ascii="Times New Roman" w:hAnsi="Times New Roman" w:cs="Times New Roman"/>
          <w:lang w:val="en-GB"/>
          <w:rPrChange w:id="1080" w:author="Nicolas Blöchliger" w:date="2016-10-06T09:29:00Z">
            <w:rPr>
              <w:rFonts w:ascii="Times New Roman" w:hAnsi="Times New Roman" w:cs="Times New Roman"/>
              <w:lang w:val="en-US"/>
            </w:rPr>
          </w:rPrChange>
        </w:rPr>
        <w:t xml:space="preserve"> </w:t>
      </w:r>
      <w:r w:rsidR="0081669A" w:rsidRPr="00C44097">
        <w:rPr>
          <w:rFonts w:ascii="Times New Roman" w:hAnsi="Times New Roman" w:cs="Times New Roman"/>
          <w:lang w:val="en-GB"/>
          <w:rPrChange w:id="1081" w:author="Nicolas Blöchliger" w:date="2016-10-06T09:29:00Z">
            <w:rPr>
              <w:rFonts w:ascii="Times New Roman" w:hAnsi="Times New Roman" w:cs="Times New Roman"/>
              <w:lang w:val="en-US"/>
            </w:rPr>
          </w:rPrChange>
        </w:rPr>
        <w:t>ME/VME</w:t>
      </w:r>
      <w:r w:rsidR="002B6F03" w:rsidRPr="00C44097">
        <w:rPr>
          <w:rFonts w:ascii="Times New Roman" w:hAnsi="Times New Roman" w:cs="Times New Roman"/>
          <w:lang w:val="en-GB"/>
          <w:rPrChange w:id="1082" w:author="Nicolas Blöchliger" w:date="2016-10-06T09:29:00Z">
            <w:rPr>
              <w:rFonts w:ascii="Times New Roman" w:hAnsi="Times New Roman" w:cs="Times New Roman"/>
              <w:lang w:val="en-US"/>
            </w:rPr>
          </w:rPrChange>
        </w:rPr>
        <w:t xml:space="preserve"> rates, we used a set of rules </w:t>
      </w:r>
      <w:del w:id="1083" w:author="Nicolas Blöchliger" w:date="2016-10-06T10:37:00Z">
        <w:r w:rsidR="007E2FED" w:rsidRPr="00C44097" w:rsidDel="004F0F5A">
          <w:rPr>
            <w:rFonts w:ascii="Times New Roman" w:hAnsi="Times New Roman" w:cs="Times New Roman"/>
            <w:lang w:val="en-GB"/>
            <w:rPrChange w:id="1084" w:author="Nicolas Blöchliger" w:date="2016-10-06T09:29:00Z">
              <w:rPr>
                <w:rFonts w:ascii="Times New Roman" w:hAnsi="Times New Roman" w:cs="Times New Roman"/>
                <w:lang w:val="en-US"/>
              </w:rPr>
            </w:rPrChange>
          </w:rPr>
          <w:delText xml:space="preserve">that we considered reasonable </w:delText>
        </w:r>
      </w:del>
      <w:r w:rsidR="002B6F03" w:rsidRPr="00C44097">
        <w:rPr>
          <w:rFonts w:ascii="Times New Roman" w:hAnsi="Times New Roman" w:cs="Times New Roman"/>
          <w:lang w:val="en-GB"/>
          <w:rPrChange w:id="1085" w:author="Nicolas Blöchliger" w:date="2016-10-06T09:29:00Z">
            <w:rPr>
              <w:rFonts w:ascii="Times New Roman" w:hAnsi="Times New Roman" w:cs="Times New Roman"/>
              <w:lang w:val="en-US"/>
            </w:rPr>
          </w:rPrChange>
        </w:rPr>
        <w:t>as triggers for action on CBPs:</w:t>
      </w:r>
    </w:p>
    <w:p w:rsidR="002B6F03" w:rsidRPr="00C44097" w:rsidRDefault="007A6BAC" w:rsidP="00D95600">
      <w:pPr>
        <w:pStyle w:val="ListParagraph"/>
        <w:numPr>
          <w:ilvl w:val="0"/>
          <w:numId w:val="1"/>
        </w:numPr>
        <w:spacing w:line="480" w:lineRule="auto"/>
        <w:ind w:left="180" w:firstLine="180"/>
        <w:jc w:val="both"/>
        <w:rPr>
          <w:rFonts w:ascii="Times New Roman" w:hAnsi="Times New Roman" w:cs="Times New Roman"/>
          <w:lang w:val="en-GB"/>
          <w:rPrChange w:id="1086" w:author="Nicolas Blöchliger" w:date="2016-10-06T09:29:00Z">
            <w:rPr>
              <w:rFonts w:ascii="Times New Roman" w:hAnsi="Times New Roman" w:cs="Times New Roman"/>
              <w:lang w:val="en-US"/>
            </w:rPr>
          </w:rPrChange>
        </w:rPr>
      </w:pPr>
      <w:r w:rsidRPr="00C44097">
        <w:rPr>
          <w:rFonts w:ascii="Times New Roman" w:hAnsi="Times New Roman" w:cs="Times New Roman"/>
          <w:lang w:val="en-GB"/>
          <w:rPrChange w:id="1087" w:author="Nicolas Blöchliger" w:date="2016-10-06T09:29:00Z">
            <w:rPr>
              <w:rFonts w:ascii="Times New Roman" w:hAnsi="Times New Roman" w:cs="Times New Roman"/>
              <w:lang w:val="en-US"/>
            </w:rPr>
          </w:rPrChange>
        </w:rPr>
        <w:t xml:space="preserve">ME and </w:t>
      </w:r>
      <w:proofErr w:type="spellStart"/>
      <w:r w:rsidRPr="00C44097">
        <w:rPr>
          <w:rFonts w:ascii="Times New Roman" w:hAnsi="Times New Roman" w:cs="Times New Roman"/>
          <w:lang w:val="en-GB"/>
          <w:rPrChange w:id="1088" w:author="Nicolas Blöchliger" w:date="2016-10-06T09:29:00Z">
            <w:rPr>
              <w:rFonts w:ascii="Times New Roman" w:hAnsi="Times New Roman" w:cs="Times New Roman"/>
              <w:lang w:val="en-US"/>
            </w:rPr>
          </w:rPrChange>
        </w:rPr>
        <w:t>vME</w:t>
      </w:r>
      <w:proofErr w:type="spellEnd"/>
      <w:r w:rsidRPr="00C44097">
        <w:rPr>
          <w:rFonts w:ascii="Times New Roman" w:hAnsi="Times New Roman" w:cs="Times New Roman"/>
          <w:lang w:val="en-GB"/>
          <w:rPrChange w:id="1089" w:author="Nicolas Blöchliger" w:date="2016-10-06T09:29:00Z">
            <w:rPr>
              <w:rFonts w:ascii="Times New Roman" w:hAnsi="Times New Roman" w:cs="Times New Roman"/>
              <w:lang w:val="en-US"/>
            </w:rPr>
          </w:rPrChange>
        </w:rPr>
        <w:t xml:space="preserve"> rates of</w:t>
      </w:r>
      <w:r w:rsidR="002B6F03" w:rsidRPr="00C44097">
        <w:rPr>
          <w:rFonts w:ascii="Times New Roman" w:hAnsi="Times New Roman" w:cs="Times New Roman"/>
          <w:lang w:val="en-GB"/>
          <w:rPrChange w:id="1090" w:author="Nicolas Blöchliger" w:date="2016-10-06T09:29:00Z">
            <w:rPr>
              <w:rFonts w:ascii="Times New Roman" w:hAnsi="Times New Roman" w:cs="Times New Roman"/>
              <w:lang w:val="en-US"/>
            </w:rPr>
          </w:rPrChange>
        </w:rPr>
        <w:t xml:space="preserve"> 1.0e-02 (&lt;1%) should be mandatory and ME and </w:t>
      </w:r>
      <w:proofErr w:type="spellStart"/>
      <w:r w:rsidR="002B6F03" w:rsidRPr="00C44097">
        <w:rPr>
          <w:rFonts w:ascii="Times New Roman" w:hAnsi="Times New Roman" w:cs="Times New Roman"/>
          <w:lang w:val="en-GB"/>
          <w:rPrChange w:id="1091" w:author="Nicolas Blöchliger" w:date="2016-10-06T09:29:00Z">
            <w:rPr>
              <w:rFonts w:ascii="Times New Roman" w:hAnsi="Times New Roman" w:cs="Times New Roman"/>
              <w:lang w:val="en-US"/>
            </w:rPr>
          </w:rPrChange>
        </w:rPr>
        <w:t>vME</w:t>
      </w:r>
      <w:proofErr w:type="spellEnd"/>
      <w:r w:rsidR="002B6F03" w:rsidRPr="00C44097">
        <w:rPr>
          <w:rFonts w:ascii="Times New Roman" w:hAnsi="Times New Roman" w:cs="Times New Roman"/>
          <w:lang w:val="en-GB"/>
          <w:rPrChange w:id="1092" w:author="Nicolas Blöchliger" w:date="2016-10-06T09:29:00Z">
            <w:rPr>
              <w:rFonts w:ascii="Times New Roman" w:hAnsi="Times New Roman" w:cs="Times New Roman"/>
              <w:lang w:val="en-US"/>
            </w:rPr>
          </w:rPrChange>
        </w:rPr>
        <w:t xml:space="preserve"> rates of 1.0e-03 (&lt;0.1%) are desirable</w:t>
      </w:r>
      <w:del w:id="1093" w:author="Nicolas Blöchliger" w:date="2016-10-06T10:37:00Z">
        <w:r w:rsidR="002B6F03" w:rsidRPr="00C44097" w:rsidDel="004F0F5A">
          <w:rPr>
            <w:rFonts w:ascii="Times New Roman" w:hAnsi="Times New Roman" w:cs="Times New Roman"/>
            <w:lang w:val="en-GB"/>
            <w:rPrChange w:id="1094" w:author="Nicolas Blöchliger" w:date="2016-10-06T09:29:00Z">
              <w:rPr>
                <w:rFonts w:ascii="Times New Roman" w:hAnsi="Times New Roman" w:cs="Times New Roman"/>
                <w:lang w:val="en-US"/>
              </w:rPr>
            </w:rPrChange>
          </w:rPr>
          <w:delText>, t</w:delText>
        </w:r>
      </w:del>
      <w:ins w:id="1095" w:author="Nicolas Blöchliger" w:date="2016-10-06T10:37:00Z">
        <w:r w:rsidR="004F0F5A">
          <w:rPr>
            <w:rFonts w:ascii="Times New Roman" w:hAnsi="Times New Roman" w:cs="Times New Roman"/>
            <w:lang w:val="en-GB"/>
          </w:rPr>
          <w:t>. T</w:t>
        </w:r>
      </w:ins>
      <w:r w:rsidR="002B6F03" w:rsidRPr="00C44097">
        <w:rPr>
          <w:rFonts w:ascii="Times New Roman" w:hAnsi="Times New Roman" w:cs="Times New Roman"/>
          <w:lang w:val="en-GB"/>
          <w:rPrChange w:id="1096" w:author="Nicolas Blöchliger" w:date="2016-10-06T09:29:00Z">
            <w:rPr>
              <w:rFonts w:ascii="Times New Roman" w:hAnsi="Times New Roman" w:cs="Times New Roman"/>
              <w:lang w:val="en-US"/>
            </w:rPr>
          </w:rPrChange>
        </w:rPr>
        <w:t xml:space="preserve">o avoid unnecessary changes in guidelines ME and </w:t>
      </w:r>
      <w:proofErr w:type="spellStart"/>
      <w:r w:rsidR="002B6F03" w:rsidRPr="00C44097">
        <w:rPr>
          <w:rFonts w:ascii="Times New Roman" w:hAnsi="Times New Roman" w:cs="Times New Roman"/>
          <w:lang w:val="en-GB"/>
          <w:rPrChange w:id="1097" w:author="Nicolas Blöchliger" w:date="2016-10-06T09:29:00Z">
            <w:rPr>
              <w:rFonts w:ascii="Times New Roman" w:hAnsi="Times New Roman" w:cs="Times New Roman"/>
              <w:lang w:val="en-US"/>
            </w:rPr>
          </w:rPrChange>
        </w:rPr>
        <w:t>vME</w:t>
      </w:r>
      <w:proofErr w:type="spellEnd"/>
      <w:r w:rsidR="002B6F03" w:rsidRPr="00C44097">
        <w:rPr>
          <w:rFonts w:ascii="Times New Roman" w:hAnsi="Times New Roman" w:cs="Times New Roman"/>
          <w:lang w:val="en-GB"/>
          <w:rPrChange w:id="1098" w:author="Nicolas Blöchliger" w:date="2016-10-06T09:29:00Z">
            <w:rPr>
              <w:rFonts w:ascii="Times New Roman" w:hAnsi="Times New Roman" w:cs="Times New Roman"/>
              <w:lang w:val="en-US"/>
            </w:rPr>
          </w:rPrChange>
        </w:rPr>
        <w:t xml:space="preserve"> rates </w:t>
      </w:r>
      <w:proofErr w:type="gramStart"/>
      <w:r w:rsidR="002B6F03" w:rsidRPr="00C44097">
        <w:rPr>
          <w:rFonts w:ascii="Times New Roman" w:hAnsi="Times New Roman" w:cs="Times New Roman"/>
          <w:lang w:val="en-GB"/>
          <w:rPrChange w:id="1099" w:author="Nicolas Blöchliger" w:date="2016-10-06T09:29:00Z">
            <w:rPr>
              <w:rFonts w:ascii="Times New Roman" w:hAnsi="Times New Roman" w:cs="Times New Roman"/>
              <w:lang w:val="en-US"/>
            </w:rPr>
          </w:rPrChange>
        </w:rPr>
        <w:t>of  ≤</w:t>
      </w:r>
      <w:proofErr w:type="gramEnd"/>
      <w:r w:rsidR="002B6F03" w:rsidRPr="00C44097">
        <w:rPr>
          <w:rFonts w:ascii="Times New Roman" w:hAnsi="Times New Roman" w:cs="Times New Roman"/>
          <w:lang w:val="en-GB"/>
          <w:rPrChange w:id="1100" w:author="Nicolas Blöchliger" w:date="2016-10-06T09:29:00Z">
            <w:rPr>
              <w:rFonts w:ascii="Times New Roman" w:hAnsi="Times New Roman" w:cs="Times New Roman"/>
              <w:lang w:val="en-US"/>
            </w:rPr>
          </w:rPrChange>
        </w:rPr>
        <w:t xml:space="preserve">1.0e-04 (&lt;0.01%) </w:t>
      </w:r>
      <w:del w:id="1101" w:author="Nicolas Blöchliger" w:date="2016-10-06T10:38:00Z">
        <w:r w:rsidR="002B6F03" w:rsidRPr="00C44097" w:rsidDel="004F0F5A">
          <w:rPr>
            <w:rFonts w:ascii="Times New Roman" w:hAnsi="Times New Roman" w:cs="Times New Roman"/>
            <w:lang w:val="en-GB"/>
            <w:rPrChange w:id="1102" w:author="Nicolas Blöchliger" w:date="2016-10-06T09:29:00Z">
              <w:rPr>
                <w:rFonts w:ascii="Times New Roman" w:hAnsi="Times New Roman" w:cs="Times New Roman"/>
                <w:lang w:val="en-US"/>
              </w:rPr>
            </w:rPrChange>
          </w:rPr>
          <w:delText>may be neglected</w:delText>
        </w:r>
      </w:del>
      <w:ins w:id="1103" w:author="Nicolas Blöchliger" w:date="2016-10-06T10:38:00Z">
        <w:r w:rsidR="004F0F5A">
          <w:rPr>
            <w:rFonts w:ascii="Times New Roman" w:hAnsi="Times New Roman" w:cs="Times New Roman"/>
            <w:lang w:val="en-GB"/>
          </w:rPr>
          <w:t>are accepted</w:t>
        </w:r>
      </w:ins>
      <w:r w:rsidR="002B6F03" w:rsidRPr="00C44097">
        <w:rPr>
          <w:rFonts w:ascii="Times New Roman" w:hAnsi="Times New Roman" w:cs="Times New Roman"/>
          <w:lang w:val="en-GB"/>
          <w:rPrChange w:id="1104" w:author="Nicolas Blöchliger" w:date="2016-10-06T09:29:00Z">
            <w:rPr>
              <w:rFonts w:ascii="Times New Roman" w:hAnsi="Times New Roman" w:cs="Times New Roman"/>
              <w:lang w:val="en-US"/>
            </w:rPr>
          </w:rPrChange>
        </w:rPr>
        <w:t>.</w:t>
      </w:r>
    </w:p>
    <w:p w:rsidR="002B6F03" w:rsidRPr="00C44097" w:rsidRDefault="002B6F03" w:rsidP="00D95600">
      <w:pPr>
        <w:pStyle w:val="ListParagraph"/>
        <w:numPr>
          <w:ilvl w:val="0"/>
          <w:numId w:val="1"/>
        </w:numPr>
        <w:spacing w:line="480" w:lineRule="auto"/>
        <w:ind w:left="180" w:firstLine="180"/>
        <w:jc w:val="both"/>
        <w:rPr>
          <w:rFonts w:ascii="Times New Roman" w:hAnsi="Times New Roman" w:cs="Times New Roman"/>
          <w:lang w:val="en-GB"/>
          <w:rPrChange w:id="1105" w:author="Nicolas Blöchliger" w:date="2016-10-06T09:29:00Z">
            <w:rPr>
              <w:rFonts w:ascii="Times New Roman" w:hAnsi="Times New Roman" w:cs="Times New Roman"/>
              <w:lang w:val="en-US"/>
            </w:rPr>
          </w:rPrChange>
        </w:rPr>
      </w:pPr>
      <w:del w:id="1106" w:author="Nicolas Blöchliger" w:date="2016-10-06T10:39:00Z">
        <w:r w:rsidRPr="00C44097" w:rsidDel="004F0F5A">
          <w:rPr>
            <w:rFonts w:ascii="Times New Roman" w:hAnsi="Times New Roman" w:cs="Times New Roman"/>
            <w:lang w:val="en-GB"/>
            <w:rPrChange w:id="1107" w:author="Nicolas Blöchliger" w:date="2016-10-06T09:29:00Z">
              <w:rPr>
                <w:rFonts w:ascii="Times New Roman" w:hAnsi="Times New Roman" w:cs="Times New Roman"/>
                <w:lang w:val="en-US"/>
              </w:rPr>
            </w:rPrChange>
          </w:rPr>
          <w:delText xml:space="preserve">increasing </w:delText>
        </w:r>
      </w:del>
      <w:ins w:id="1108" w:author="Nicolas Blöchliger" w:date="2016-10-06T10:39:00Z">
        <w:r w:rsidR="004F0F5A">
          <w:rPr>
            <w:rFonts w:ascii="Times New Roman" w:hAnsi="Times New Roman" w:cs="Times New Roman"/>
            <w:lang w:val="en-GB"/>
          </w:rPr>
          <w:t>I</w:t>
        </w:r>
        <w:r w:rsidR="004F0F5A" w:rsidRPr="00C44097">
          <w:rPr>
            <w:rFonts w:ascii="Times New Roman" w:hAnsi="Times New Roman" w:cs="Times New Roman"/>
            <w:lang w:val="en-GB"/>
            <w:rPrChange w:id="1109" w:author="Nicolas Blöchliger" w:date="2016-10-06T09:29:00Z">
              <w:rPr>
                <w:rFonts w:ascii="Times New Roman" w:hAnsi="Times New Roman" w:cs="Times New Roman"/>
                <w:lang w:val="en-US"/>
              </w:rPr>
            </w:rPrChange>
          </w:rPr>
          <w:t xml:space="preserve">ncreasing </w:t>
        </w:r>
      </w:ins>
      <w:r w:rsidRPr="00C44097">
        <w:rPr>
          <w:rFonts w:ascii="Times New Roman" w:hAnsi="Times New Roman" w:cs="Times New Roman"/>
          <w:lang w:val="en-GB"/>
          <w:rPrChange w:id="1110" w:author="Nicolas Blöchliger" w:date="2016-10-06T09:29:00Z">
            <w:rPr>
              <w:rFonts w:ascii="Times New Roman" w:hAnsi="Times New Roman" w:cs="Times New Roman"/>
              <w:lang w:val="en-US"/>
            </w:rPr>
          </w:rPrChange>
        </w:rPr>
        <w:t xml:space="preserve">S CBP and/or ZMU are recommended if any of these actions decrease ME and/or </w:t>
      </w:r>
      <w:proofErr w:type="spellStart"/>
      <w:r w:rsidRPr="00C44097">
        <w:rPr>
          <w:rFonts w:ascii="Times New Roman" w:hAnsi="Times New Roman" w:cs="Times New Roman"/>
          <w:lang w:val="en-GB"/>
          <w:rPrChange w:id="1111" w:author="Nicolas Blöchliger" w:date="2016-10-06T09:29:00Z">
            <w:rPr>
              <w:rFonts w:ascii="Times New Roman" w:hAnsi="Times New Roman" w:cs="Times New Roman"/>
              <w:lang w:val="en-US"/>
            </w:rPr>
          </w:rPrChange>
        </w:rPr>
        <w:t>vME</w:t>
      </w:r>
      <w:proofErr w:type="spellEnd"/>
      <w:r w:rsidRPr="00C44097">
        <w:rPr>
          <w:rFonts w:ascii="Times New Roman" w:hAnsi="Times New Roman" w:cs="Times New Roman"/>
          <w:lang w:val="en-GB"/>
          <w:rPrChange w:id="1112" w:author="Nicolas Blöchliger" w:date="2016-10-06T09:29:00Z">
            <w:rPr>
              <w:rFonts w:ascii="Times New Roman" w:hAnsi="Times New Roman" w:cs="Times New Roman"/>
              <w:lang w:val="en-US"/>
            </w:rPr>
          </w:rPrChange>
        </w:rPr>
        <w:t xml:space="preserve"> probability at least 1 </w:t>
      </w:r>
      <w:del w:id="1113" w:author="Nicolas Blöchliger" w:date="2016-10-06T10:38:00Z">
        <w:r w:rsidRPr="00C44097" w:rsidDel="004F0F5A">
          <w:rPr>
            <w:rFonts w:ascii="Times New Roman" w:hAnsi="Times New Roman" w:cs="Times New Roman"/>
            <w:lang w:val="en-GB"/>
            <w:rPrChange w:id="1114" w:author="Nicolas Blöchliger" w:date="2016-10-06T09:29:00Z">
              <w:rPr>
                <w:rFonts w:ascii="Times New Roman" w:hAnsi="Times New Roman" w:cs="Times New Roman"/>
                <w:lang w:val="en-US"/>
              </w:rPr>
            </w:rPrChange>
          </w:rPr>
          <w:delText>log</w:delText>
        </w:r>
      </w:del>
      <w:ins w:id="1115" w:author="Nicolas Blöchliger" w:date="2016-10-06T10:38:00Z">
        <w:r w:rsidR="004F0F5A">
          <w:rPr>
            <w:rFonts w:ascii="Times New Roman" w:hAnsi="Times New Roman" w:cs="Times New Roman"/>
            <w:lang w:val="en-GB"/>
          </w:rPr>
          <w:t>order of magnitude</w:t>
        </w:r>
      </w:ins>
      <w:ins w:id="1116" w:author="Peter Keller" w:date="2016-10-02T21:29:00Z">
        <w:r w:rsidR="00904CE2" w:rsidRPr="00C44097">
          <w:rPr>
            <w:rFonts w:ascii="Times New Roman" w:hAnsi="Times New Roman" w:cs="Times New Roman"/>
            <w:lang w:val="en-GB"/>
            <w:rPrChange w:id="1117" w:author="Nicolas Blöchliger" w:date="2016-10-06T09:29:00Z">
              <w:rPr>
                <w:rFonts w:ascii="Times New Roman" w:hAnsi="Times New Roman" w:cs="Times New Roman"/>
                <w:lang w:val="en-US"/>
              </w:rPr>
            </w:rPrChange>
          </w:rPr>
          <w:t>.</w:t>
        </w:r>
      </w:ins>
    </w:p>
    <w:p w:rsidR="002B6F03" w:rsidRPr="00C44097" w:rsidRDefault="002B6F03" w:rsidP="00D95600">
      <w:pPr>
        <w:pStyle w:val="ListParagraph"/>
        <w:numPr>
          <w:ilvl w:val="0"/>
          <w:numId w:val="1"/>
        </w:numPr>
        <w:spacing w:line="480" w:lineRule="auto"/>
        <w:ind w:left="180" w:firstLine="180"/>
        <w:jc w:val="both"/>
        <w:rPr>
          <w:rFonts w:ascii="Times New Roman" w:hAnsi="Times New Roman" w:cs="Times New Roman"/>
          <w:lang w:val="en-GB"/>
          <w:rPrChange w:id="1118" w:author="Nicolas Blöchliger" w:date="2016-10-06T09:29:00Z">
            <w:rPr>
              <w:rFonts w:ascii="Times New Roman" w:hAnsi="Times New Roman" w:cs="Times New Roman"/>
              <w:lang w:val="en-US"/>
            </w:rPr>
          </w:rPrChange>
        </w:rPr>
      </w:pPr>
      <w:del w:id="1119" w:author="Nicolas Blöchliger" w:date="2016-10-06T10:39:00Z">
        <w:r w:rsidRPr="00C44097" w:rsidDel="004F0F5A">
          <w:rPr>
            <w:rFonts w:ascii="Times New Roman" w:hAnsi="Times New Roman" w:cs="Times New Roman"/>
            <w:lang w:val="en-GB"/>
            <w:rPrChange w:id="1120" w:author="Nicolas Blöchliger" w:date="2016-10-06T09:29:00Z">
              <w:rPr>
                <w:rFonts w:ascii="Times New Roman" w:hAnsi="Times New Roman" w:cs="Times New Roman"/>
                <w:lang w:val="en-US"/>
              </w:rPr>
            </w:rPrChange>
          </w:rPr>
          <w:delText xml:space="preserve">decreasing </w:delText>
        </w:r>
      </w:del>
      <w:ins w:id="1121" w:author="Nicolas Blöchliger" w:date="2016-10-06T10:39:00Z">
        <w:r w:rsidR="004F0F5A">
          <w:rPr>
            <w:rFonts w:ascii="Times New Roman" w:hAnsi="Times New Roman" w:cs="Times New Roman"/>
            <w:lang w:val="en-GB"/>
          </w:rPr>
          <w:t>D</w:t>
        </w:r>
        <w:r w:rsidR="004F0F5A" w:rsidRPr="00C44097">
          <w:rPr>
            <w:rFonts w:ascii="Times New Roman" w:hAnsi="Times New Roman" w:cs="Times New Roman"/>
            <w:lang w:val="en-GB"/>
            <w:rPrChange w:id="1122" w:author="Nicolas Blöchliger" w:date="2016-10-06T09:29:00Z">
              <w:rPr>
                <w:rFonts w:ascii="Times New Roman" w:hAnsi="Times New Roman" w:cs="Times New Roman"/>
                <w:lang w:val="en-US"/>
              </w:rPr>
            </w:rPrChange>
          </w:rPr>
          <w:t xml:space="preserve">ecreasing </w:t>
        </w:r>
      </w:ins>
      <w:proofErr w:type="spellStart"/>
      <w:r w:rsidRPr="00C44097">
        <w:rPr>
          <w:rFonts w:ascii="Times New Roman" w:hAnsi="Times New Roman" w:cs="Times New Roman"/>
          <w:lang w:val="en-GB"/>
          <w:rPrChange w:id="1123" w:author="Nicolas Blöchliger" w:date="2016-10-06T09:29:00Z">
            <w:rPr>
              <w:rFonts w:ascii="Times New Roman" w:hAnsi="Times New Roman" w:cs="Times New Roman"/>
              <w:lang w:val="en-US"/>
            </w:rPr>
          </w:rPrChange>
        </w:rPr>
        <w:t>vME</w:t>
      </w:r>
      <w:proofErr w:type="spellEnd"/>
      <w:r w:rsidRPr="00C44097">
        <w:rPr>
          <w:rFonts w:ascii="Times New Roman" w:hAnsi="Times New Roman" w:cs="Times New Roman"/>
          <w:lang w:val="en-GB"/>
          <w:rPrChange w:id="1124" w:author="Nicolas Blöchliger" w:date="2016-10-06T09:29:00Z">
            <w:rPr>
              <w:rFonts w:ascii="Times New Roman" w:hAnsi="Times New Roman" w:cs="Times New Roman"/>
              <w:lang w:val="en-US"/>
            </w:rPr>
          </w:rPrChange>
        </w:rPr>
        <w:t xml:space="preserve"> outweighs increasing ME if the expected overall </w:t>
      </w:r>
      <w:del w:id="1125" w:author="Nicolas Blöchliger" w:date="2016-10-06T10:38:00Z">
        <w:r w:rsidRPr="00C44097" w:rsidDel="004F0F5A">
          <w:rPr>
            <w:rFonts w:ascii="Times New Roman" w:hAnsi="Times New Roman" w:cs="Times New Roman"/>
            <w:lang w:val="en-GB"/>
            <w:rPrChange w:id="1126" w:author="Nicolas Blöchliger" w:date="2016-10-06T09:29:00Z">
              <w:rPr>
                <w:rFonts w:ascii="Times New Roman" w:hAnsi="Times New Roman" w:cs="Times New Roman"/>
                <w:lang w:val="en-US"/>
              </w:rPr>
            </w:rPrChange>
          </w:rPr>
          <w:delText xml:space="preserve">ME </w:delText>
        </w:r>
      </w:del>
      <w:r w:rsidRPr="00C44097">
        <w:rPr>
          <w:rFonts w:ascii="Times New Roman" w:hAnsi="Times New Roman" w:cs="Times New Roman"/>
          <w:lang w:val="en-GB"/>
          <w:rPrChange w:id="1127" w:author="Nicolas Blöchliger" w:date="2016-10-06T09:29:00Z">
            <w:rPr>
              <w:rFonts w:ascii="Times New Roman" w:hAnsi="Times New Roman" w:cs="Times New Roman"/>
              <w:lang w:val="en-US"/>
            </w:rPr>
          </w:rPrChange>
        </w:rPr>
        <w:t>rate does not exceed 1%</w:t>
      </w:r>
      <w:ins w:id="1128" w:author="Peter Keller" w:date="2016-10-02T21:29:00Z">
        <w:r w:rsidR="00904CE2" w:rsidRPr="00C44097">
          <w:rPr>
            <w:rFonts w:ascii="Times New Roman" w:hAnsi="Times New Roman" w:cs="Times New Roman"/>
            <w:lang w:val="en-GB"/>
            <w:rPrChange w:id="1129" w:author="Nicolas Blöchliger" w:date="2016-10-06T09:29:00Z">
              <w:rPr>
                <w:rFonts w:ascii="Times New Roman" w:hAnsi="Times New Roman" w:cs="Times New Roman"/>
                <w:lang w:val="en-US"/>
              </w:rPr>
            </w:rPrChange>
          </w:rPr>
          <w:t>.</w:t>
        </w:r>
      </w:ins>
      <w:r w:rsidRPr="00C44097">
        <w:rPr>
          <w:rFonts w:ascii="Times New Roman" w:hAnsi="Times New Roman" w:cs="Times New Roman"/>
          <w:lang w:val="en-GB"/>
          <w:rPrChange w:id="1130" w:author="Nicolas Blöchliger" w:date="2016-10-06T09:29:00Z">
            <w:rPr>
              <w:rFonts w:ascii="Times New Roman" w:hAnsi="Times New Roman" w:cs="Times New Roman"/>
              <w:lang w:val="en-US"/>
            </w:rPr>
          </w:rPrChange>
        </w:rPr>
        <w:t xml:space="preserve"> </w:t>
      </w:r>
    </w:p>
    <w:p w:rsidR="002B6F03" w:rsidRPr="00C44097" w:rsidRDefault="002B6F03" w:rsidP="00D95600">
      <w:pPr>
        <w:pStyle w:val="ListParagraph"/>
        <w:numPr>
          <w:ilvl w:val="0"/>
          <w:numId w:val="1"/>
        </w:numPr>
        <w:spacing w:line="480" w:lineRule="auto"/>
        <w:ind w:left="180" w:firstLine="180"/>
        <w:jc w:val="both"/>
        <w:rPr>
          <w:rFonts w:ascii="Times New Roman" w:hAnsi="Times New Roman" w:cs="Times New Roman"/>
          <w:lang w:val="en-GB"/>
          <w:rPrChange w:id="1131" w:author="Nicolas Blöchliger" w:date="2016-10-06T09:29:00Z">
            <w:rPr>
              <w:rFonts w:ascii="Times New Roman" w:hAnsi="Times New Roman" w:cs="Times New Roman"/>
              <w:lang w:val="en-US"/>
            </w:rPr>
          </w:rPrChange>
        </w:rPr>
      </w:pPr>
      <w:r w:rsidRPr="00C44097">
        <w:rPr>
          <w:rFonts w:ascii="Times New Roman" w:hAnsi="Times New Roman" w:cs="Times New Roman"/>
          <w:lang w:val="en-GB"/>
          <w:rPrChange w:id="1132" w:author="Nicolas Blöchliger" w:date="2016-10-06T09:29:00Z">
            <w:rPr>
              <w:rFonts w:ascii="Times New Roman" w:hAnsi="Times New Roman" w:cs="Times New Roman"/>
              <w:lang w:val="en-US"/>
            </w:rPr>
          </w:rPrChange>
        </w:rPr>
        <w:t xml:space="preserve">ZMUs are recommended if not more than 10% of </w:t>
      </w:r>
      <w:ins w:id="1133" w:author="Nicolas Blöchliger" w:date="2016-10-06T10:39:00Z">
        <w:r w:rsidR="004F0F5A">
          <w:rPr>
            <w:rFonts w:ascii="Times New Roman" w:hAnsi="Times New Roman" w:cs="Times New Roman"/>
            <w:lang w:val="en-GB"/>
          </w:rPr>
          <w:t xml:space="preserve">the </w:t>
        </w:r>
      </w:ins>
      <w:r w:rsidRPr="00C44097">
        <w:rPr>
          <w:rFonts w:ascii="Times New Roman" w:hAnsi="Times New Roman" w:cs="Times New Roman"/>
          <w:lang w:val="en-GB"/>
          <w:rPrChange w:id="1134" w:author="Nicolas Blöchliger" w:date="2016-10-06T09:29:00Z">
            <w:rPr>
              <w:rFonts w:ascii="Times New Roman" w:hAnsi="Times New Roman" w:cs="Times New Roman"/>
              <w:lang w:val="en-US"/>
            </w:rPr>
          </w:rPrChange>
        </w:rPr>
        <w:t xml:space="preserve">isolates </w:t>
      </w:r>
      <w:proofErr w:type="gramStart"/>
      <w:r w:rsidRPr="00C44097">
        <w:rPr>
          <w:rFonts w:ascii="Times New Roman" w:hAnsi="Times New Roman" w:cs="Times New Roman"/>
          <w:lang w:val="en-GB"/>
          <w:rPrChange w:id="1135" w:author="Nicolas Blöchliger" w:date="2016-10-06T09:29:00Z">
            <w:rPr>
              <w:rFonts w:ascii="Times New Roman" w:hAnsi="Times New Roman" w:cs="Times New Roman"/>
              <w:lang w:val="en-US"/>
            </w:rPr>
          </w:rPrChange>
        </w:rPr>
        <w:t>are</w:t>
      </w:r>
      <w:proofErr w:type="gramEnd"/>
      <w:r w:rsidRPr="00C44097">
        <w:rPr>
          <w:rFonts w:ascii="Times New Roman" w:hAnsi="Times New Roman" w:cs="Times New Roman"/>
          <w:lang w:val="en-GB"/>
          <w:rPrChange w:id="1136" w:author="Nicolas Blöchliger" w:date="2016-10-06T09:29:00Z">
            <w:rPr>
              <w:rFonts w:ascii="Times New Roman" w:hAnsi="Times New Roman" w:cs="Times New Roman"/>
              <w:lang w:val="en-US"/>
            </w:rPr>
          </w:rPrChange>
        </w:rPr>
        <w:t xml:space="preserve"> situated in the proposed ZMU range</w:t>
      </w:r>
      <w:ins w:id="1137" w:author="Peter Keller" w:date="2016-10-02T21:29:00Z">
        <w:r w:rsidR="00904CE2" w:rsidRPr="00C44097">
          <w:rPr>
            <w:rFonts w:ascii="Times New Roman" w:hAnsi="Times New Roman" w:cs="Times New Roman"/>
            <w:lang w:val="en-GB"/>
            <w:rPrChange w:id="1138" w:author="Nicolas Blöchliger" w:date="2016-10-06T09:29:00Z">
              <w:rPr>
                <w:rFonts w:ascii="Times New Roman" w:hAnsi="Times New Roman" w:cs="Times New Roman"/>
                <w:lang w:val="en-US"/>
              </w:rPr>
            </w:rPrChange>
          </w:rPr>
          <w:t>.</w:t>
        </w:r>
      </w:ins>
    </w:p>
    <w:p w:rsidR="002B6F03" w:rsidRPr="00C44097" w:rsidRDefault="002B6F03" w:rsidP="00D95600">
      <w:pPr>
        <w:pStyle w:val="ListParagraph"/>
        <w:numPr>
          <w:ilvl w:val="0"/>
          <w:numId w:val="1"/>
        </w:numPr>
        <w:spacing w:line="480" w:lineRule="auto"/>
        <w:ind w:left="180" w:firstLine="180"/>
        <w:jc w:val="both"/>
        <w:rPr>
          <w:rFonts w:ascii="Times New Roman" w:hAnsi="Times New Roman" w:cs="Times New Roman"/>
          <w:lang w:val="en-GB"/>
          <w:rPrChange w:id="1139" w:author="Nicolas Blöchliger" w:date="2016-10-06T09:29:00Z">
            <w:rPr>
              <w:rFonts w:ascii="Times New Roman" w:hAnsi="Times New Roman" w:cs="Times New Roman"/>
              <w:lang w:val="en-US"/>
            </w:rPr>
          </w:rPrChange>
        </w:rPr>
      </w:pPr>
      <w:r w:rsidRPr="00C44097">
        <w:rPr>
          <w:rFonts w:ascii="Times New Roman" w:hAnsi="Times New Roman" w:cs="Times New Roman"/>
          <w:lang w:val="en-GB"/>
          <w:rPrChange w:id="1140" w:author="Nicolas Blöchliger" w:date="2016-10-06T09:29:00Z">
            <w:rPr>
              <w:rFonts w:ascii="Times New Roman" w:hAnsi="Times New Roman" w:cs="Times New Roman"/>
              <w:lang w:val="en-US"/>
            </w:rPr>
          </w:rPrChange>
        </w:rPr>
        <w:t xml:space="preserve">If more than 10% of </w:t>
      </w:r>
      <w:ins w:id="1141" w:author="Nicolas Blöchliger" w:date="2016-10-06T10:39:00Z">
        <w:r w:rsidR="004F0F5A">
          <w:rPr>
            <w:rFonts w:ascii="Times New Roman" w:hAnsi="Times New Roman" w:cs="Times New Roman"/>
            <w:lang w:val="en-GB"/>
          </w:rPr>
          <w:t xml:space="preserve">the </w:t>
        </w:r>
      </w:ins>
      <w:r w:rsidRPr="00C44097">
        <w:rPr>
          <w:rFonts w:ascii="Times New Roman" w:hAnsi="Times New Roman" w:cs="Times New Roman"/>
          <w:lang w:val="en-GB"/>
          <w:rPrChange w:id="1142" w:author="Nicolas Blöchliger" w:date="2016-10-06T09:29:00Z">
            <w:rPr>
              <w:rFonts w:ascii="Times New Roman" w:hAnsi="Times New Roman" w:cs="Times New Roman"/>
              <w:lang w:val="en-US"/>
            </w:rPr>
          </w:rPrChange>
        </w:rPr>
        <w:t xml:space="preserve">isolates are situated in the proposed ZMU range AND </w:t>
      </w:r>
      <w:proofErr w:type="spellStart"/>
      <w:r w:rsidRPr="00C44097">
        <w:rPr>
          <w:rFonts w:ascii="Times New Roman" w:hAnsi="Times New Roman" w:cs="Times New Roman"/>
          <w:lang w:val="en-GB"/>
          <w:rPrChange w:id="1143" w:author="Nicolas Blöchliger" w:date="2016-10-06T09:29:00Z">
            <w:rPr>
              <w:rFonts w:ascii="Times New Roman" w:hAnsi="Times New Roman" w:cs="Times New Roman"/>
              <w:lang w:val="en-US"/>
            </w:rPr>
          </w:rPrChange>
        </w:rPr>
        <w:t>vME</w:t>
      </w:r>
      <w:proofErr w:type="spellEnd"/>
      <w:r w:rsidRPr="00C44097">
        <w:rPr>
          <w:rFonts w:ascii="Times New Roman" w:hAnsi="Times New Roman" w:cs="Times New Roman"/>
          <w:lang w:val="en-GB"/>
          <w:rPrChange w:id="1144" w:author="Nicolas Blöchliger" w:date="2016-10-06T09:29:00Z">
            <w:rPr>
              <w:rFonts w:ascii="Times New Roman" w:hAnsi="Times New Roman" w:cs="Times New Roman"/>
              <w:lang w:val="en-US"/>
            </w:rPr>
          </w:rPrChange>
        </w:rPr>
        <w:t xml:space="preserve"> probability of official CBPs is &gt;1% AND increasing the S CBP does not result in decreasing the </w:t>
      </w:r>
      <w:proofErr w:type="spellStart"/>
      <w:r w:rsidRPr="00C44097">
        <w:rPr>
          <w:rFonts w:ascii="Times New Roman" w:hAnsi="Times New Roman" w:cs="Times New Roman"/>
          <w:lang w:val="en-GB"/>
          <w:rPrChange w:id="1145" w:author="Nicolas Blöchliger" w:date="2016-10-06T09:29:00Z">
            <w:rPr>
              <w:rFonts w:ascii="Times New Roman" w:hAnsi="Times New Roman" w:cs="Times New Roman"/>
              <w:lang w:val="en-US"/>
            </w:rPr>
          </w:rPrChange>
        </w:rPr>
        <w:t>vME</w:t>
      </w:r>
      <w:proofErr w:type="spellEnd"/>
      <w:r w:rsidRPr="00C44097">
        <w:rPr>
          <w:rFonts w:ascii="Times New Roman" w:hAnsi="Times New Roman" w:cs="Times New Roman"/>
          <w:lang w:val="en-GB"/>
          <w:rPrChange w:id="1146" w:author="Nicolas Blöchliger" w:date="2016-10-06T09:29:00Z">
            <w:rPr>
              <w:rFonts w:ascii="Times New Roman" w:hAnsi="Times New Roman" w:cs="Times New Roman"/>
              <w:lang w:val="en-US"/>
            </w:rPr>
          </w:rPrChange>
        </w:rPr>
        <w:t xml:space="preserve"> rate to &lt;1%, testing of the drug should be discouraged as no results can be obtained on acceptable probability level.</w:t>
      </w:r>
    </w:p>
    <w:p w:rsidR="002B6F03" w:rsidRPr="00C44097" w:rsidRDefault="00A72EA8" w:rsidP="00D95600">
      <w:pPr>
        <w:spacing w:line="480" w:lineRule="auto"/>
        <w:ind w:left="180" w:firstLine="180"/>
        <w:jc w:val="both"/>
        <w:rPr>
          <w:rFonts w:ascii="Times New Roman" w:hAnsi="Times New Roman" w:cs="Times New Roman"/>
          <w:lang w:val="en-GB"/>
          <w:rPrChange w:id="1147" w:author="Nicolas Blöchliger" w:date="2016-10-06T09:29:00Z">
            <w:rPr>
              <w:rFonts w:ascii="Times New Roman" w:hAnsi="Times New Roman" w:cs="Times New Roman"/>
              <w:lang w:val="en-US"/>
            </w:rPr>
          </w:rPrChange>
        </w:rPr>
      </w:pPr>
      <w:r w:rsidRPr="00C44097">
        <w:rPr>
          <w:rFonts w:ascii="Times New Roman" w:hAnsi="Times New Roman" w:cs="Times New Roman"/>
          <w:lang w:val="en-GB"/>
          <w:rPrChange w:id="1148" w:author="Nicolas Blöchliger" w:date="2016-10-06T09:29:00Z">
            <w:rPr>
              <w:rFonts w:ascii="Times New Roman" w:hAnsi="Times New Roman" w:cs="Times New Roman"/>
              <w:lang w:val="en-US"/>
            </w:rPr>
          </w:rPrChange>
        </w:rPr>
        <w:t>For our local epidemiology this</w:t>
      </w:r>
      <w:r w:rsidR="00EF175D" w:rsidRPr="00C44097">
        <w:rPr>
          <w:rFonts w:ascii="Times New Roman" w:hAnsi="Times New Roman" w:cs="Times New Roman"/>
          <w:lang w:val="en-GB"/>
          <w:rPrChange w:id="1149" w:author="Nicolas Blöchliger" w:date="2016-10-06T09:29:00Z">
            <w:rPr>
              <w:rFonts w:ascii="Times New Roman" w:hAnsi="Times New Roman" w:cs="Times New Roman"/>
              <w:lang w:val="en-US"/>
            </w:rPr>
          </w:rPrChange>
        </w:rPr>
        <w:t xml:space="preserve"> would</w:t>
      </w:r>
      <w:r w:rsidRPr="00C44097">
        <w:rPr>
          <w:rFonts w:ascii="Times New Roman" w:hAnsi="Times New Roman" w:cs="Times New Roman"/>
          <w:lang w:val="en-GB"/>
          <w:rPrChange w:id="1150" w:author="Nicolas Blöchliger" w:date="2016-10-06T09:29:00Z">
            <w:rPr>
              <w:rFonts w:ascii="Times New Roman" w:hAnsi="Times New Roman" w:cs="Times New Roman"/>
              <w:lang w:val="en-US"/>
            </w:rPr>
          </w:rPrChange>
        </w:rPr>
        <w:t xml:space="preserve"> </w:t>
      </w:r>
      <w:r w:rsidR="00C05566" w:rsidRPr="00C44097">
        <w:rPr>
          <w:rFonts w:ascii="Times New Roman" w:hAnsi="Times New Roman" w:cs="Times New Roman"/>
          <w:lang w:val="en-GB"/>
          <w:rPrChange w:id="1151" w:author="Nicolas Blöchliger" w:date="2016-10-06T09:29:00Z">
            <w:rPr>
              <w:rFonts w:ascii="Times New Roman" w:hAnsi="Times New Roman" w:cs="Times New Roman"/>
              <w:lang w:val="en-US"/>
            </w:rPr>
          </w:rPrChange>
        </w:rPr>
        <w:t xml:space="preserve"> have </w:t>
      </w:r>
      <w:r w:rsidR="00EF175D" w:rsidRPr="00C44097">
        <w:rPr>
          <w:rFonts w:ascii="Times New Roman" w:hAnsi="Times New Roman" w:cs="Times New Roman"/>
          <w:lang w:val="en-GB"/>
          <w:rPrChange w:id="1152" w:author="Nicolas Blöchliger" w:date="2016-10-06T09:29:00Z">
            <w:rPr>
              <w:rFonts w:ascii="Times New Roman" w:hAnsi="Times New Roman" w:cs="Times New Roman"/>
              <w:lang w:val="en-US"/>
            </w:rPr>
          </w:rPrChange>
        </w:rPr>
        <w:t>trigger</w:t>
      </w:r>
      <w:r w:rsidR="00C05566" w:rsidRPr="00C44097">
        <w:rPr>
          <w:rFonts w:ascii="Times New Roman" w:hAnsi="Times New Roman" w:cs="Times New Roman"/>
          <w:lang w:val="en-GB"/>
          <w:rPrChange w:id="1153" w:author="Nicolas Blöchliger" w:date="2016-10-06T09:29:00Z">
            <w:rPr>
              <w:rFonts w:ascii="Times New Roman" w:hAnsi="Times New Roman" w:cs="Times New Roman"/>
              <w:lang w:val="en-US"/>
            </w:rPr>
          </w:rPrChange>
        </w:rPr>
        <w:t>ed</w:t>
      </w:r>
      <w:r w:rsidR="00EF175D" w:rsidRPr="00C44097">
        <w:rPr>
          <w:rFonts w:ascii="Times New Roman" w:hAnsi="Times New Roman" w:cs="Times New Roman"/>
          <w:lang w:val="en-GB"/>
          <w:rPrChange w:id="1154" w:author="Nicolas Blöchliger" w:date="2016-10-06T09:29:00Z">
            <w:rPr>
              <w:rFonts w:ascii="Times New Roman" w:hAnsi="Times New Roman" w:cs="Times New Roman"/>
              <w:lang w:val="en-US"/>
            </w:rPr>
          </w:rPrChange>
        </w:rPr>
        <w:t xml:space="preserve"> actions for </w:t>
      </w:r>
      <w:r w:rsidR="00EF175D" w:rsidRPr="00C44097">
        <w:rPr>
          <w:rFonts w:ascii="Times New Roman" w:hAnsi="Times New Roman" w:cs="Times New Roman"/>
          <w:i/>
          <w:lang w:val="en-GB"/>
          <w:rPrChange w:id="1155" w:author="Nicolas Blöchliger" w:date="2016-10-06T09:29:00Z">
            <w:rPr>
              <w:rFonts w:ascii="Times New Roman" w:hAnsi="Times New Roman" w:cs="Times New Roman"/>
              <w:i/>
              <w:lang w:val="en-US"/>
            </w:rPr>
          </w:rPrChange>
        </w:rPr>
        <w:t>E. coli</w:t>
      </w:r>
      <w:r w:rsidR="00EF175D" w:rsidRPr="00C44097">
        <w:rPr>
          <w:rFonts w:ascii="Times New Roman" w:hAnsi="Times New Roman" w:cs="Times New Roman"/>
          <w:lang w:val="en-GB"/>
          <w:rPrChange w:id="1156" w:author="Nicolas Blöchliger" w:date="2016-10-06T09:29:00Z">
            <w:rPr>
              <w:rFonts w:ascii="Times New Roman" w:hAnsi="Times New Roman" w:cs="Times New Roman"/>
              <w:lang w:val="en-US"/>
            </w:rPr>
          </w:rPrChange>
        </w:rPr>
        <w:t xml:space="preserve"> isolates on</w:t>
      </w:r>
      <w:r w:rsidR="00622A15" w:rsidRPr="00C44097">
        <w:rPr>
          <w:rFonts w:ascii="Times New Roman" w:hAnsi="Times New Roman" w:cs="Times New Roman"/>
          <w:lang w:val="en-GB"/>
          <w:rPrChange w:id="1157" w:author="Nicolas Blöchliger" w:date="2016-10-06T09:29:00Z">
            <w:rPr>
              <w:rFonts w:ascii="Times New Roman" w:hAnsi="Times New Roman" w:cs="Times New Roman"/>
              <w:lang w:val="en-US"/>
            </w:rPr>
          </w:rPrChange>
        </w:rPr>
        <w:t xml:space="preserve"> four drugs with </w:t>
      </w:r>
      <w:del w:id="1158" w:author="Nicolas Blöchliger" w:date="2016-10-06T10:40:00Z">
        <w:r w:rsidR="00622A15" w:rsidRPr="00C44097" w:rsidDel="004F0F5A">
          <w:rPr>
            <w:rFonts w:ascii="Times New Roman" w:hAnsi="Times New Roman" w:cs="Times New Roman"/>
            <w:lang w:val="en-GB"/>
            <w:rPrChange w:id="1159" w:author="Nicolas Blöchliger" w:date="2016-10-06T09:29:00Z">
              <w:rPr>
                <w:rFonts w:ascii="Times New Roman" w:hAnsi="Times New Roman" w:cs="Times New Roman"/>
                <w:lang w:val="en-US"/>
              </w:rPr>
            </w:rPrChange>
          </w:rPr>
          <w:delText>VME</w:delText>
        </w:r>
      </w:del>
      <w:proofErr w:type="spellStart"/>
      <w:ins w:id="1160" w:author="Nicolas Blöchliger" w:date="2016-10-06T10:40:00Z">
        <w:r w:rsidR="004F0F5A">
          <w:rPr>
            <w:rFonts w:ascii="Times New Roman" w:hAnsi="Times New Roman" w:cs="Times New Roman"/>
            <w:lang w:val="en-GB"/>
          </w:rPr>
          <w:t>v</w:t>
        </w:r>
        <w:r w:rsidR="004F0F5A" w:rsidRPr="00C44097">
          <w:rPr>
            <w:rFonts w:ascii="Times New Roman" w:hAnsi="Times New Roman" w:cs="Times New Roman"/>
            <w:lang w:val="en-GB"/>
            <w:rPrChange w:id="1161" w:author="Nicolas Blöchliger" w:date="2016-10-06T09:29:00Z">
              <w:rPr>
                <w:rFonts w:ascii="Times New Roman" w:hAnsi="Times New Roman" w:cs="Times New Roman"/>
                <w:lang w:val="en-US"/>
              </w:rPr>
            </w:rPrChange>
          </w:rPr>
          <w:t>ME</w:t>
        </w:r>
      </w:ins>
      <w:proofErr w:type="spellEnd"/>
      <w:r w:rsidR="00622A15" w:rsidRPr="00C44097">
        <w:rPr>
          <w:rFonts w:ascii="Times New Roman" w:hAnsi="Times New Roman" w:cs="Times New Roman"/>
          <w:lang w:val="en-GB"/>
          <w:rPrChange w:id="1162" w:author="Nicolas Blöchliger" w:date="2016-10-06T09:29:00Z">
            <w:rPr>
              <w:rFonts w:ascii="Times New Roman" w:hAnsi="Times New Roman" w:cs="Times New Roman"/>
              <w:lang w:val="en-US"/>
            </w:rPr>
          </w:rPrChange>
        </w:rPr>
        <w:t>/ME rates higher than what we considered acceptable (&lt;1%) and/or desirable (&lt;0.1%), i.e.</w:t>
      </w:r>
      <w:r w:rsidR="00EF175D" w:rsidRPr="00C44097">
        <w:rPr>
          <w:rFonts w:ascii="Times New Roman" w:hAnsi="Times New Roman" w:cs="Times New Roman"/>
          <w:lang w:val="en-GB"/>
          <w:rPrChange w:id="1163" w:author="Nicolas Blöchliger" w:date="2016-10-06T09:29:00Z">
            <w:rPr>
              <w:rFonts w:ascii="Times New Roman" w:hAnsi="Times New Roman" w:cs="Times New Roman"/>
              <w:lang w:val="en-US"/>
            </w:rPr>
          </w:rPrChange>
        </w:rPr>
        <w:t xml:space="preserve"> ampicillin (10 µg disc), </w:t>
      </w:r>
      <w:proofErr w:type="spellStart"/>
      <w:r w:rsidR="00EF175D" w:rsidRPr="00C44097">
        <w:rPr>
          <w:rFonts w:ascii="Times New Roman" w:hAnsi="Times New Roman" w:cs="Times New Roman"/>
          <w:lang w:val="en-GB"/>
          <w:rPrChange w:id="1164" w:author="Nicolas Blöchliger" w:date="2016-10-06T09:29:00Z">
            <w:rPr>
              <w:rFonts w:ascii="Times New Roman" w:hAnsi="Times New Roman" w:cs="Times New Roman"/>
              <w:lang w:val="en-US"/>
            </w:rPr>
          </w:rPrChange>
        </w:rPr>
        <w:t>cefoxitin</w:t>
      </w:r>
      <w:proofErr w:type="spellEnd"/>
      <w:r w:rsidR="00EF175D" w:rsidRPr="00C44097">
        <w:rPr>
          <w:rFonts w:ascii="Times New Roman" w:hAnsi="Times New Roman" w:cs="Times New Roman"/>
          <w:lang w:val="en-GB"/>
          <w:rPrChange w:id="1165" w:author="Nicolas Blöchliger" w:date="2016-10-06T09:29:00Z">
            <w:rPr>
              <w:rFonts w:ascii="Times New Roman" w:hAnsi="Times New Roman" w:cs="Times New Roman"/>
              <w:lang w:val="en-US"/>
            </w:rPr>
          </w:rPrChange>
        </w:rPr>
        <w:t>, amoxicillin-clavulanic acid, and cefuroxime. Applying the abovementioned rules</w:t>
      </w:r>
      <w:r w:rsidR="00D5380A" w:rsidRPr="00C44097">
        <w:rPr>
          <w:rFonts w:ascii="Times New Roman" w:hAnsi="Times New Roman" w:cs="Times New Roman"/>
          <w:lang w:val="en-GB"/>
          <w:rPrChange w:id="1166" w:author="Nicolas Blöchliger" w:date="2016-10-06T09:29:00Z">
            <w:rPr>
              <w:rFonts w:ascii="Times New Roman" w:hAnsi="Times New Roman" w:cs="Times New Roman"/>
              <w:lang w:val="en-US"/>
            </w:rPr>
          </w:rPrChange>
        </w:rPr>
        <w:t>,</w:t>
      </w:r>
      <w:r w:rsidR="00EF175D" w:rsidRPr="00C44097">
        <w:rPr>
          <w:rFonts w:ascii="Times New Roman" w:hAnsi="Times New Roman" w:cs="Times New Roman"/>
          <w:lang w:val="en-GB"/>
          <w:rPrChange w:id="1167" w:author="Nicolas Blöchliger" w:date="2016-10-06T09:29:00Z">
            <w:rPr>
              <w:rFonts w:ascii="Times New Roman" w:hAnsi="Times New Roman" w:cs="Times New Roman"/>
              <w:lang w:val="en-US"/>
            </w:rPr>
          </w:rPrChange>
        </w:rPr>
        <w:t xml:space="preserve"> the following modifications from current EUCAST CBPs seemed reasonable: Ampicillin (10 µg disc):</w:t>
      </w:r>
      <w:r w:rsidR="00226B67" w:rsidRPr="00C44097">
        <w:rPr>
          <w:rFonts w:ascii="Times New Roman" w:hAnsi="Times New Roman" w:cs="Times New Roman"/>
          <w:lang w:val="en-GB"/>
          <w:rPrChange w:id="1168" w:author="Nicolas Blöchliger" w:date="2016-10-06T09:29:00Z">
            <w:rPr>
              <w:rFonts w:ascii="Times New Roman" w:hAnsi="Times New Roman" w:cs="Times New Roman"/>
              <w:lang w:val="en-US"/>
            </w:rPr>
          </w:rPrChange>
        </w:rPr>
        <w:t xml:space="preserve"> Introduction of</w:t>
      </w:r>
      <w:r w:rsidR="00EF175D" w:rsidRPr="00C44097">
        <w:rPr>
          <w:rFonts w:ascii="Times New Roman" w:hAnsi="Times New Roman" w:cs="Times New Roman"/>
          <w:lang w:val="en-GB"/>
          <w:rPrChange w:id="1169" w:author="Nicolas Blöchliger" w:date="2016-10-06T09:29:00Z">
            <w:rPr>
              <w:rFonts w:ascii="Times New Roman" w:hAnsi="Times New Roman" w:cs="Times New Roman"/>
              <w:lang w:val="en-US"/>
            </w:rPr>
          </w:rPrChange>
        </w:rPr>
        <w:t xml:space="preserve"> a ZMU of 11 to 15 mm</w:t>
      </w:r>
      <w:r w:rsidR="00226B67" w:rsidRPr="00C44097">
        <w:rPr>
          <w:rFonts w:ascii="Times New Roman" w:hAnsi="Times New Roman" w:cs="Times New Roman"/>
          <w:lang w:val="en-GB"/>
          <w:rPrChange w:id="1170" w:author="Nicolas Blöchliger" w:date="2016-10-06T09:29:00Z">
            <w:rPr>
              <w:rFonts w:ascii="Times New Roman" w:hAnsi="Times New Roman" w:cs="Times New Roman"/>
              <w:lang w:val="en-US"/>
            </w:rPr>
          </w:rPrChange>
        </w:rPr>
        <w:t xml:space="preserve"> is recommended</w:t>
      </w:r>
      <w:r w:rsidR="00EF175D" w:rsidRPr="00C44097">
        <w:rPr>
          <w:rFonts w:ascii="Times New Roman" w:hAnsi="Times New Roman" w:cs="Times New Roman"/>
          <w:lang w:val="en-GB"/>
          <w:rPrChange w:id="1171" w:author="Nicolas Blöchliger" w:date="2016-10-06T09:29:00Z">
            <w:rPr>
              <w:rFonts w:ascii="Times New Roman" w:hAnsi="Times New Roman" w:cs="Times New Roman"/>
              <w:lang w:val="en-US"/>
            </w:rPr>
          </w:rPrChange>
        </w:rPr>
        <w:t xml:space="preserve"> as this ZMU leads to desirable ME and </w:t>
      </w:r>
      <w:proofErr w:type="spellStart"/>
      <w:r w:rsidR="00EF175D" w:rsidRPr="00C44097">
        <w:rPr>
          <w:rFonts w:ascii="Times New Roman" w:hAnsi="Times New Roman" w:cs="Times New Roman"/>
          <w:lang w:val="en-GB"/>
          <w:rPrChange w:id="1172" w:author="Nicolas Blöchliger" w:date="2016-10-06T09:29:00Z">
            <w:rPr>
              <w:rFonts w:ascii="Times New Roman" w:hAnsi="Times New Roman" w:cs="Times New Roman"/>
              <w:lang w:val="en-US"/>
            </w:rPr>
          </w:rPrChange>
        </w:rPr>
        <w:t>vME</w:t>
      </w:r>
      <w:proofErr w:type="spellEnd"/>
      <w:r w:rsidR="00EF175D" w:rsidRPr="00C44097">
        <w:rPr>
          <w:rFonts w:ascii="Times New Roman" w:hAnsi="Times New Roman" w:cs="Times New Roman"/>
          <w:lang w:val="en-GB"/>
          <w:rPrChange w:id="1173" w:author="Nicolas Blöchliger" w:date="2016-10-06T09:29:00Z">
            <w:rPr>
              <w:rFonts w:ascii="Times New Roman" w:hAnsi="Times New Roman" w:cs="Times New Roman"/>
              <w:lang w:val="en-US"/>
            </w:rPr>
          </w:rPrChange>
        </w:rPr>
        <w:t xml:space="preserve"> rates lower than that for </w:t>
      </w:r>
      <w:r w:rsidR="00EF175D" w:rsidRPr="00C44097">
        <w:rPr>
          <w:rFonts w:ascii="Times New Roman" w:hAnsi="Times New Roman" w:cs="Times New Roman"/>
          <w:lang w:val="en-GB"/>
          <w:rPrChange w:id="1174" w:author="Nicolas Blöchliger" w:date="2016-10-06T09:29:00Z">
            <w:rPr>
              <w:rFonts w:ascii="Times New Roman" w:hAnsi="Times New Roman" w:cs="Times New Roman"/>
              <w:lang w:val="en-US"/>
            </w:rPr>
          </w:rPrChange>
        </w:rPr>
        <w:lastRenderedPageBreak/>
        <w:t xml:space="preserve">increased susceptible CBPs and only 3% of isolates are situated in the ZMU; </w:t>
      </w:r>
      <w:proofErr w:type="spellStart"/>
      <w:r w:rsidR="00EF175D" w:rsidRPr="00C44097">
        <w:rPr>
          <w:rFonts w:ascii="Times New Roman" w:hAnsi="Times New Roman" w:cs="Times New Roman"/>
          <w:lang w:val="en-GB"/>
          <w:rPrChange w:id="1175" w:author="Nicolas Blöchliger" w:date="2016-10-06T09:29:00Z">
            <w:rPr>
              <w:rFonts w:ascii="Times New Roman" w:hAnsi="Times New Roman" w:cs="Times New Roman"/>
              <w:lang w:val="en-US"/>
            </w:rPr>
          </w:rPrChange>
        </w:rPr>
        <w:t>cefoxitin</w:t>
      </w:r>
      <w:proofErr w:type="spellEnd"/>
      <w:r w:rsidR="00EF175D" w:rsidRPr="00C44097">
        <w:rPr>
          <w:rFonts w:ascii="Times New Roman" w:hAnsi="Times New Roman" w:cs="Times New Roman"/>
          <w:lang w:val="en-GB"/>
          <w:rPrChange w:id="1176" w:author="Nicolas Blöchliger" w:date="2016-10-06T09:29:00Z">
            <w:rPr>
              <w:rFonts w:ascii="Times New Roman" w:hAnsi="Times New Roman" w:cs="Times New Roman"/>
              <w:lang w:val="en-US"/>
            </w:rPr>
          </w:rPrChange>
        </w:rPr>
        <w:t xml:space="preserve">: this drug and the associated breakpoint serve as the </w:t>
      </w:r>
      <w:proofErr w:type="spellStart"/>
      <w:r w:rsidR="00EF175D" w:rsidRPr="00C44097">
        <w:rPr>
          <w:rFonts w:ascii="Times New Roman" w:hAnsi="Times New Roman" w:cs="Times New Roman"/>
          <w:lang w:val="en-GB"/>
          <w:rPrChange w:id="1177" w:author="Nicolas Blöchliger" w:date="2016-10-06T09:29:00Z">
            <w:rPr>
              <w:rFonts w:ascii="Times New Roman" w:hAnsi="Times New Roman" w:cs="Times New Roman"/>
              <w:lang w:val="en-US"/>
            </w:rPr>
          </w:rPrChange>
        </w:rPr>
        <w:t>AmpC</w:t>
      </w:r>
      <w:proofErr w:type="spellEnd"/>
      <w:r w:rsidR="00EF175D" w:rsidRPr="00C44097">
        <w:rPr>
          <w:rFonts w:ascii="Times New Roman" w:hAnsi="Times New Roman" w:cs="Times New Roman"/>
          <w:lang w:val="en-GB"/>
          <w:rPrChange w:id="1178" w:author="Nicolas Blöchliger" w:date="2016-10-06T09:29:00Z">
            <w:rPr>
              <w:rFonts w:ascii="Times New Roman" w:hAnsi="Times New Roman" w:cs="Times New Roman"/>
              <w:lang w:val="en-US"/>
            </w:rPr>
          </w:rPrChange>
        </w:rPr>
        <w:t xml:space="preserve"> screening parameter to ensure maximal sensitivity, i.e. low </w:t>
      </w:r>
      <w:proofErr w:type="spellStart"/>
      <w:r w:rsidR="00EF175D" w:rsidRPr="00C44097">
        <w:rPr>
          <w:rFonts w:ascii="Times New Roman" w:hAnsi="Times New Roman" w:cs="Times New Roman"/>
          <w:lang w:val="en-GB"/>
          <w:rPrChange w:id="1179" w:author="Nicolas Blöchliger" w:date="2016-10-06T09:29:00Z">
            <w:rPr>
              <w:rFonts w:ascii="Times New Roman" w:hAnsi="Times New Roman" w:cs="Times New Roman"/>
              <w:lang w:val="en-US"/>
            </w:rPr>
          </w:rPrChange>
        </w:rPr>
        <w:t>vME</w:t>
      </w:r>
      <w:proofErr w:type="spellEnd"/>
      <w:r w:rsidR="00EF175D" w:rsidRPr="00C44097">
        <w:rPr>
          <w:rFonts w:ascii="Times New Roman" w:hAnsi="Times New Roman" w:cs="Times New Roman"/>
          <w:lang w:val="en-GB"/>
          <w:rPrChange w:id="1180" w:author="Nicolas Blöchliger" w:date="2016-10-06T09:29:00Z">
            <w:rPr>
              <w:rFonts w:ascii="Times New Roman" w:hAnsi="Times New Roman" w:cs="Times New Roman"/>
              <w:lang w:val="en-US"/>
            </w:rPr>
          </w:rPrChange>
        </w:rPr>
        <w:t xml:space="preserve"> rates are most desirable. ME rates reflecting specificity are less important as results of the </w:t>
      </w:r>
      <w:proofErr w:type="spellStart"/>
      <w:r w:rsidR="00EF175D" w:rsidRPr="00C44097">
        <w:rPr>
          <w:rFonts w:ascii="Times New Roman" w:hAnsi="Times New Roman" w:cs="Times New Roman"/>
          <w:lang w:val="en-GB"/>
          <w:rPrChange w:id="1181" w:author="Nicolas Blöchliger" w:date="2016-10-06T09:29:00Z">
            <w:rPr>
              <w:rFonts w:ascii="Times New Roman" w:hAnsi="Times New Roman" w:cs="Times New Roman"/>
              <w:lang w:val="en-US"/>
            </w:rPr>
          </w:rPrChange>
        </w:rPr>
        <w:t>AmpC</w:t>
      </w:r>
      <w:proofErr w:type="spellEnd"/>
      <w:r w:rsidR="00EF175D" w:rsidRPr="00C44097">
        <w:rPr>
          <w:rFonts w:ascii="Times New Roman" w:hAnsi="Times New Roman" w:cs="Times New Roman"/>
          <w:lang w:val="en-GB"/>
          <w:rPrChange w:id="1182" w:author="Nicolas Blöchliger" w:date="2016-10-06T09:29:00Z">
            <w:rPr>
              <w:rFonts w:ascii="Times New Roman" w:hAnsi="Times New Roman" w:cs="Times New Roman"/>
              <w:lang w:val="en-US"/>
            </w:rPr>
          </w:rPrChange>
        </w:rPr>
        <w:t xml:space="preserve"> screening must be confirmed anyway by independent testing (EUCAST ZIT, </w:t>
      </w:r>
      <w:proofErr w:type="spellStart"/>
      <w:r w:rsidR="00EF175D" w:rsidRPr="00C44097">
        <w:rPr>
          <w:rFonts w:ascii="Times New Roman" w:hAnsi="Times New Roman" w:cs="Times New Roman"/>
          <w:lang w:val="en-GB"/>
          <w:rPrChange w:id="1183" w:author="Nicolas Blöchliger" w:date="2016-10-06T09:29:00Z">
            <w:rPr>
              <w:rFonts w:ascii="Times New Roman" w:hAnsi="Times New Roman" w:cs="Times New Roman"/>
              <w:lang w:val="en-US"/>
            </w:rPr>
          </w:rPrChange>
        </w:rPr>
        <w:t>Polsfuss</w:t>
      </w:r>
      <w:proofErr w:type="spellEnd"/>
      <w:r w:rsidR="00EF175D" w:rsidRPr="00C44097">
        <w:rPr>
          <w:rFonts w:ascii="Times New Roman" w:hAnsi="Times New Roman" w:cs="Times New Roman"/>
          <w:lang w:val="en-GB"/>
          <w:rPrChange w:id="1184" w:author="Nicolas Blöchliger" w:date="2016-10-06T09:29:00Z">
            <w:rPr>
              <w:rFonts w:ascii="Times New Roman" w:hAnsi="Times New Roman" w:cs="Times New Roman"/>
              <w:lang w:val="en-US"/>
            </w:rPr>
          </w:rPrChange>
        </w:rPr>
        <w:t xml:space="preserve"> et al). Introduction of a ZMU would be technically optimal to lower error rates, but it is unclear what value a ZMU would have for a screening drug that is usually not included on clinical reports; </w:t>
      </w:r>
      <w:r w:rsidR="00226B67" w:rsidRPr="00C44097">
        <w:rPr>
          <w:rFonts w:ascii="Times New Roman" w:hAnsi="Times New Roman" w:cs="Times New Roman"/>
          <w:lang w:val="en-GB"/>
          <w:rPrChange w:id="1185" w:author="Nicolas Blöchliger" w:date="2016-10-06T09:29:00Z">
            <w:rPr>
              <w:rFonts w:ascii="Times New Roman" w:hAnsi="Times New Roman" w:cs="Times New Roman"/>
              <w:lang w:val="en-US"/>
            </w:rPr>
          </w:rPrChange>
        </w:rPr>
        <w:t xml:space="preserve">amoxicillin-clavulanic acid: Increasing the susceptible CBP did not lead to desirable error rates, </w:t>
      </w:r>
      <w:r w:rsidR="005B5C79" w:rsidRPr="00C44097">
        <w:rPr>
          <w:rFonts w:ascii="Times New Roman" w:hAnsi="Times New Roman" w:cs="Times New Roman"/>
          <w:lang w:val="en-GB"/>
          <w:rPrChange w:id="1186" w:author="Nicolas Blöchliger" w:date="2016-10-06T09:29:00Z">
            <w:rPr>
              <w:rFonts w:ascii="Times New Roman" w:hAnsi="Times New Roman" w:cs="Times New Roman"/>
              <w:lang w:val="en-US"/>
            </w:rPr>
          </w:rPrChange>
        </w:rPr>
        <w:t>while applying a ZMU resulted</w:t>
      </w:r>
      <w:r w:rsidR="00226B67" w:rsidRPr="00C44097">
        <w:rPr>
          <w:rFonts w:ascii="Times New Roman" w:hAnsi="Times New Roman" w:cs="Times New Roman"/>
          <w:lang w:val="en-GB"/>
          <w:rPrChange w:id="1187" w:author="Nicolas Blöchliger" w:date="2016-10-06T09:29:00Z">
            <w:rPr>
              <w:rFonts w:ascii="Times New Roman" w:hAnsi="Times New Roman" w:cs="Times New Roman"/>
              <w:lang w:val="en-US"/>
            </w:rPr>
          </w:rPrChange>
        </w:rPr>
        <w:t xml:space="preserve"> in acceptable error rates, but 41% of isolates would be situated in </w:t>
      </w:r>
      <w:r w:rsidR="005B5C79" w:rsidRPr="00C44097">
        <w:rPr>
          <w:rFonts w:ascii="Times New Roman" w:hAnsi="Times New Roman" w:cs="Times New Roman"/>
          <w:lang w:val="en-GB"/>
          <w:rPrChange w:id="1188" w:author="Nicolas Blöchliger" w:date="2016-10-06T09:29:00Z">
            <w:rPr>
              <w:rFonts w:ascii="Times New Roman" w:hAnsi="Times New Roman" w:cs="Times New Roman"/>
              <w:lang w:val="en-US"/>
            </w:rPr>
          </w:rPrChange>
        </w:rPr>
        <w:t xml:space="preserve">the necessary </w:t>
      </w:r>
      <w:r w:rsidR="00226B67" w:rsidRPr="00C44097">
        <w:rPr>
          <w:rFonts w:ascii="Times New Roman" w:hAnsi="Times New Roman" w:cs="Times New Roman"/>
          <w:lang w:val="en-GB"/>
          <w:rPrChange w:id="1189" w:author="Nicolas Blöchliger" w:date="2016-10-06T09:29:00Z">
            <w:rPr>
              <w:rFonts w:ascii="Times New Roman" w:hAnsi="Times New Roman" w:cs="Times New Roman"/>
              <w:lang w:val="en-US"/>
            </w:rPr>
          </w:rPrChange>
        </w:rPr>
        <w:t>ZMU</w:t>
      </w:r>
      <w:r w:rsidR="005B5C79" w:rsidRPr="00C44097">
        <w:rPr>
          <w:rFonts w:ascii="Times New Roman" w:hAnsi="Times New Roman" w:cs="Times New Roman"/>
          <w:lang w:val="en-GB"/>
          <w:rPrChange w:id="1190" w:author="Nicolas Blöchliger" w:date="2016-10-06T09:29:00Z">
            <w:rPr>
              <w:rFonts w:ascii="Times New Roman" w:hAnsi="Times New Roman" w:cs="Times New Roman"/>
              <w:lang w:val="en-US"/>
            </w:rPr>
          </w:rPrChange>
        </w:rPr>
        <w:t>, which seems of no value. As desirable forecast probabilities cannot be achieved by either an increased CBP nor a ZMU, testing of the drug is discouraged</w:t>
      </w:r>
      <w:r w:rsidR="001F3EFE" w:rsidRPr="00C44097">
        <w:rPr>
          <w:rFonts w:ascii="Times New Roman" w:hAnsi="Times New Roman" w:cs="Times New Roman"/>
          <w:lang w:val="en-GB"/>
          <w:rPrChange w:id="1191" w:author="Nicolas Blöchliger" w:date="2016-10-06T09:29:00Z">
            <w:rPr>
              <w:rFonts w:ascii="Times New Roman" w:hAnsi="Times New Roman" w:cs="Times New Roman"/>
              <w:lang w:val="en-US"/>
            </w:rPr>
          </w:rPrChange>
        </w:rPr>
        <w:t xml:space="preserve">; cefuroxime: Introduction of a ZMU of 14 to 19 mm is recommended as this ZMU leads to desirable ME and </w:t>
      </w:r>
      <w:proofErr w:type="spellStart"/>
      <w:r w:rsidR="001F3EFE" w:rsidRPr="00C44097">
        <w:rPr>
          <w:rFonts w:ascii="Times New Roman" w:hAnsi="Times New Roman" w:cs="Times New Roman"/>
          <w:lang w:val="en-GB"/>
          <w:rPrChange w:id="1192" w:author="Nicolas Blöchliger" w:date="2016-10-06T09:29:00Z">
            <w:rPr>
              <w:rFonts w:ascii="Times New Roman" w:hAnsi="Times New Roman" w:cs="Times New Roman"/>
              <w:lang w:val="en-US"/>
            </w:rPr>
          </w:rPrChange>
        </w:rPr>
        <w:t>vME</w:t>
      </w:r>
      <w:proofErr w:type="spellEnd"/>
      <w:r w:rsidR="001F3EFE" w:rsidRPr="00C44097">
        <w:rPr>
          <w:rFonts w:ascii="Times New Roman" w:hAnsi="Times New Roman" w:cs="Times New Roman"/>
          <w:lang w:val="en-GB"/>
          <w:rPrChange w:id="1193" w:author="Nicolas Blöchliger" w:date="2016-10-06T09:29:00Z">
            <w:rPr>
              <w:rFonts w:ascii="Times New Roman" w:hAnsi="Times New Roman" w:cs="Times New Roman"/>
              <w:lang w:val="en-US"/>
            </w:rPr>
          </w:rPrChange>
        </w:rPr>
        <w:t xml:space="preserve"> rates lower than that for increased susceptible CBPs and only 4% of isolates are situated in the ZMU.</w:t>
      </w:r>
    </w:p>
    <w:p w:rsidR="003145B4" w:rsidRPr="00C44097" w:rsidRDefault="00A72EA8" w:rsidP="003145B4">
      <w:pPr>
        <w:spacing w:after="0" w:line="480" w:lineRule="auto"/>
        <w:ind w:left="180" w:firstLine="180"/>
        <w:jc w:val="both"/>
        <w:rPr>
          <w:rFonts w:ascii="Times New Roman" w:hAnsi="Times New Roman" w:cs="Times New Roman"/>
          <w:lang w:val="en-GB"/>
          <w:rPrChange w:id="1194" w:author="Nicolas Blöchliger" w:date="2016-10-06T09:29:00Z">
            <w:rPr>
              <w:rFonts w:ascii="Times New Roman" w:hAnsi="Times New Roman" w:cs="Times New Roman"/>
              <w:lang w:val="en-US"/>
            </w:rPr>
          </w:rPrChange>
        </w:rPr>
      </w:pPr>
      <w:r w:rsidRPr="00C44097">
        <w:rPr>
          <w:rFonts w:ascii="Times New Roman" w:hAnsi="Times New Roman" w:cs="Times New Roman"/>
          <w:lang w:val="en-GB"/>
          <w:rPrChange w:id="1195" w:author="Nicolas Blöchliger" w:date="2016-10-06T09:29:00Z">
            <w:rPr>
              <w:rFonts w:ascii="Times New Roman" w:hAnsi="Times New Roman" w:cs="Times New Roman"/>
              <w:lang w:val="en-US"/>
            </w:rPr>
          </w:rPrChange>
        </w:rPr>
        <w:t>A limitation of this study is the analysis of one regional epidemiology.</w:t>
      </w:r>
      <w:r w:rsidR="00D5380A" w:rsidRPr="00C44097">
        <w:rPr>
          <w:rFonts w:ascii="Times New Roman" w:hAnsi="Times New Roman" w:cs="Times New Roman"/>
          <w:lang w:val="en-GB"/>
          <w:rPrChange w:id="1196" w:author="Nicolas Blöchliger" w:date="2016-10-06T09:29:00Z">
            <w:rPr>
              <w:rFonts w:ascii="Times New Roman" w:hAnsi="Times New Roman" w:cs="Times New Roman"/>
              <w:lang w:val="en-US"/>
            </w:rPr>
          </w:rPrChange>
        </w:rPr>
        <w:t xml:space="preserve"> However, this study was intended to serve as a</w:t>
      </w:r>
      <w:r w:rsidRPr="00C44097">
        <w:rPr>
          <w:rFonts w:ascii="Times New Roman" w:hAnsi="Times New Roman" w:cs="Times New Roman"/>
          <w:lang w:val="en-GB"/>
          <w:rPrChange w:id="1197" w:author="Nicolas Blöchliger" w:date="2016-10-06T09:29:00Z">
            <w:rPr>
              <w:rFonts w:ascii="Times New Roman" w:hAnsi="Times New Roman" w:cs="Times New Roman"/>
              <w:lang w:val="en-US"/>
            </w:rPr>
          </w:rPrChange>
        </w:rPr>
        <w:t xml:space="preserve"> proof of </w:t>
      </w:r>
      <w:del w:id="1198" w:author="Nicolas Blöchliger" w:date="2016-10-06T10:42:00Z">
        <w:r w:rsidRPr="00C44097" w:rsidDel="006A17D7">
          <w:rPr>
            <w:rFonts w:ascii="Times New Roman" w:hAnsi="Times New Roman" w:cs="Times New Roman"/>
            <w:lang w:val="en-GB"/>
            <w:rPrChange w:id="1199" w:author="Nicolas Blöchliger" w:date="2016-10-06T09:29:00Z">
              <w:rPr>
                <w:rFonts w:ascii="Times New Roman" w:hAnsi="Times New Roman" w:cs="Times New Roman"/>
                <w:lang w:val="en-US"/>
              </w:rPr>
            </w:rPrChange>
          </w:rPr>
          <w:delText xml:space="preserve">principal </w:delText>
        </w:r>
      </w:del>
      <w:ins w:id="1200" w:author="Nicolas Blöchliger" w:date="2016-10-06T10:42:00Z">
        <w:r w:rsidR="006A17D7">
          <w:rPr>
            <w:rFonts w:ascii="Times New Roman" w:hAnsi="Times New Roman" w:cs="Times New Roman"/>
            <w:lang w:val="en-GB"/>
          </w:rPr>
          <w:t>principle</w:t>
        </w:r>
        <w:r w:rsidR="006A17D7" w:rsidRPr="00C44097">
          <w:rPr>
            <w:rFonts w:ascii="Times New Roman" w:hAnsi="Times New Roman" w:cs="Times New Roman"/>
            <w:lang w:val="en-GB"/>
            <w:rPrChange w:id="1201" w:author="Nicolas Blöchliger" w:date="2016-10-06T09:29:00Z">
              <w:rPr>
                <w:rFonts w:ascii="Times New Roman" w:hAnsi="Times New Roman" w:cs="Times New Roman"/>
                <w:lang w:val="en-US"/>
              </w:rPr>
            </w:rPrChange>
          </w:rPr>
          <w:t xml:space="preserve"> </w:t>
        </w:r>
      </w:ins>
      <w:r w:rsidRPr="00C44097">
        <w:rPr>
          <w:rFonts w:ascii="Times New Roman" w:hAnsi="Times New Roman" w:cs="Times New Roman"/>
          <w:lang w:val="en-GB"/>
          <w:rPrChange w:id="1202" w:author="Nicolas Blöchliger" w:date="2016-10-06T09:29:00Z">
            <w:rPr>
              <w:rFonts w:ascii="Times New Roman" w:hAnsi="Times New Roman" w:cs="Times New Roman"/>
              <w:lang w:val="en-US"/>
            </w:rPr>
          </w:rPrChange>
        </w:rPr>
        <w:t>on the example of a</w:t>
      </w:r>
      <w:r w:rsidR="008C19B3" w:rsidRPr="00C44097">
        <w:rPr>
          <w:rFonts w:ascii="Times New Roman" w:hAnsi="Times New Roman" w:cs="Times New Roman"/>
          <w:lang w:val="en-GB"/>
          <w:rPrChange w:id="1203" w:author="Nicolas Blöchliger" w:date="2016-10-06T09:29:00Z">
            <w:rPr>
              <w:rFonts w:ascii="Times New Roman" w:hAnsi="Times New Roman" w:cs="Times New Roman"/>
              <w:lang w:val="en-US"/>
            </w:rPr>
          </w:rPrChange>
        </w:rPr>
        <w:t xml:space="preserve"> single</w:t>
      </w:r>
      <w:r w:rsidR="00D5380A" w:rsidRPr="00C44097">
        <w:rPr>
          <w:rFonts w:ascii="Times New Roman" w:hAnsi="Times New Roman" w:cs="Times New Roman"/>
          <w:lang w:val="en-GB"/>
          <w:rPrChange w:id="1204" w:author="Nicolas Blöchliger" w:date="2016-10-06T09:29:00Z">
            <w:rPr>
              <w:rFonts w:ascii="Times New Roman" w:hAnsi="Times New Roman" w:cs="Times New Roman"/>
              <w:lang w:val="en-US"/>
            </w:rPr>
          </w:rPrChange>
        </w:rPr>
        <w:t xml:space="preserve"> clinical AST dataset. The model</w:t>
      </w:r>
      <w:r w:rsidRPr="00C44097">
        <w:rPr>
          <w:rFonts w:ascii="Times New Roman" w:hAnsi="Times New Roman" w:cs="Times New Roman"/>
          <w:lang w:val="en-GB"/>
          <w:rPrChange w:id="1205" w:author="Nicolas Blöchliger" w:date="2016-10-06T09:29:00Z">
            <w:rPr>
              <w:rFonts w:ascii="Times New Roman" w:hAnsi="Times New Roman" w:cs="Times New Roman"/>
              <w:lang w:val="en-US"/>
            </w:rPr>
          </w:rPrChange>
        </w:rPr>
        <w:t xml:space="preserve"> HOMER</w:t>
      </w:r>
      <w:r w:rsidR="00D5380A" w:rsidRPr="00C44097">
        <w:rPr>
          <w:rFonts w:ascii="Times New Roman" w:hAnsi="Times New Roman" w:cs="Times New Roman"/>
          <w:lang w:val="en-GB"/>
          <w:rPrChange w:id="1206" w:author="Nicolas Blöchliger" w:date="2016-10-06T09:29:00Z">
            <w:rPr>
              <w:rFonts w:ascii="Times New Roman" w:hAnsi="Times New Roman" w:cs="Times New Roman"/>
              <w:lang w:val="en-US"/>
            </w:rPr>
          </w:rPrChange>
        </w:rPr>
        <w:t>, however,</w:t>
      </w:r>
      <w:r w:rsidRPr="00C44097">
        <w:rPr>
          <w:rFonts w:ascii="Times New Roman" w:hAnsi="Times New Roman" w:cs="Times New Roman"/>
          <w:lang w:val="en-GB"/>
          <w:rPrChange w:id="1207" w:author="Nicolas Blöchliger" w:date="2016-10-06T09:29:00Z">
            <w:rPr>
              <w:rFonts w:ascii="Times New Roman" w:hAnsi="Times New Roman" w:cs="Times New Roman"/>
              <w:lang w:val="en-US"/>
            </w:rPr>
          </w:rPrChange>
        </w:rPr>
        <w:t xml:space="preserve"> can easily be applied on other local </w:t>
      </w:r>
      <w:proofErr w:type="spellStart"/>
      <w:r w:rsidRPr="00C44097">
        <w:rPr>
          <w:rFonts w:ascii="Times New Roman" w:hAnsi="Times New Roman" w:cs="Times New Roman"/>
          <w:lang w:val="en-GB"/>
          <w:rPrChange w:id="1208" w:author="Nicolas Blöchliger" w:date="2016-10-06T09:29:00Z">
            <w:rPr>
              <w:rFonts w:ascii="Times New Roman" w:hAnsi="Times New Roman" w:cs="Times New Roman"/>
              <w:lang w:val="en-US"/>
            </w:rPr>
          </w:rPrChange>
        </w:rPr>
        <w:t>epidemiologies</w:t>
      </w:r>
      <w:proofErr w:type="spellEnd"/>
      <w:r w:rsidRPr="00C44097">
        <w:rPr>
          <w:rFonts w:ascii="Times New Roman" w:hAnsi="Times New Roman" w:cs="Times New Roman"/>
          <w:lang w:val="en-GB"/>
          <w:rPrChange w:id="1209" w:author="Nicolas Blöchliger" w:date="2016-10-06T09:29:00Z">
            <w:rPr>
              <w:rFonts w:ascii="Times New Roman" w:hAnsi="Times New Roman" w:cs="Times New Roman"/>
              <w:lang w:val="en-US"/>
            </w:rPr>
          </w:rPrChange>
        </w:rPr>
        <w:t xml:space="preserve"> to check for reasonable individual actions on CBP</w:t>
      </w:r>
      <w:r w:rsidR="00D5380A" w:rsidRPr="00C44097">
        <w:rPr>
          <w:rFonts w:ascii="Times New Roman" w:hAnsi="Times New Roman" w:cs="Times New Roman"/>
          <w:lang w:val="en-GB"/>
          <w:rPrChange w:id="1210" w:author="Nicolas Blöchliger" w:date="2016-10-06T09:29:00Z">
            <w:rPr>
              <w:rFonts w:ascii="Times New Roman" w:hAnsi="Times New Roman" w:cs="Times New Roman"/>
              <w:lang w:val="en-US"/>
            </w:rPr>
          </w:rPrChange>
        </w:rPr>
        <w:t>s</w:t>
      </w:r>
      <w:r w:rsidRPr="00C44097">
        <w:rPr>
          <w:rFonts w:ascii="Times New Roman" w:hAnsi="Times New Roman" w:cs="Times New Roman"/>
          <w:lang w:val="en-GB"/>
          <w:rPrChange w:id="1211" w:author="Nicolas Blöchliger" w:date="2016-10-06T09:29:00Z">
            <w:rPr>
              <w:rFonts w:ascii="Times New Roman" w:hAnsi="Times New Roman" w:cs="Times New Roman"/>
              <w:lang w:val="en-US"/>
            </w:rPr>
          </w:rPrChange>
        </w:rPr>
        <w:t xml:space="preserve">, or </w:t>
      </w:r>
      <w:r w:rsidR="008C19B3" w:rsidRPr="00C44097">
        <w:rPr>
          <w:rFonts w:ascii="Times New Roman" w:hAnsi="Times New Roman" w:cs="Times New Roman"/>
          <w:lang w:val="en-GB"/>
          <w:rPrChange w:id="1212" w:author="Nicolas Blöchliger" w:date="2016-10-06T09:29:00Z">
            <w:rPr>
              <w:rFonts w:ascii="Times New Roman" w:hAnsi="Times New Roman" w:cs="Times New Roman"/>
              <w:lang w:val="en-US"/>
            </w:rPr>
          </w:rPrChange>
        </w:rPr>
        <w:t>it</w:t>
      </w:r>
      <w:r w:rsidRPr="00C44097">
        <w:rPr>
          <w:rFonts w:ascii="Times New Roman" w:hAnsi="Times New Roman" w:cs="Times New Roman"/>
          <w:lang w:val="en-GB"/>
          <w:rPrChange w:id="1213" w:author="Nicolas Blöchliger" w:date="2016-10-06T09:29:00Z">
            <w:rPr>
              <w:rFonts w:ascii="Times New Roman" w:hAnsi="Times New Roman" w:cs="Times New Roman"/>
              <w:lang w:val="en-US"/>
            </w:rPr>
          </w:rPrChange>
        </w:rPr>
        <w:t xml:space="preserve"> can be used on aggregated datasets such as those used by EUCAST and CLSI to set their CBPs.</w:t>
      </w:r>
      <w:r w:rsidR="008C19B3" w:rsidRPr="00C44097">
        <w:rPr>
          <w:rFonts w:ascii="Times New Roman" w:hAnsi="Times New Roman" w:cs="Times New Roman"/>
          <w:lang w:val="en-GB"/>
          <w:rPrChange w:id="1214" w:author="Nicolas Blöchliger" w:date="2016-10-06T09:29:00Z">
            <w:rPr>
              <w:rFonts w:ascii="Times New Roman" w:hAnsi="Times New Roman" w:cs="Times New Roman"/>
              <w:lang w:val="en-US"/>
            </w:rPr>
          </w:rPrChange>
        </w:rPr>
        <w:t xml:space="preserve"> </w:t>
      </w:r>
    </w:p>
    <w:p w:rsidR="00F91050" w:rsidRPr="00C44097" w:rsidRDefault="002704CD" w:rsidP="003145B4">
      <w:pPr>
        <w:spacing w:after="0" w:line="480" w:lineRule="auto"/>
        <w:ind w:left="180" w:firstLine="180"/>
        <w:jc w:val="both"/>
        <w:rPr>
          <w:rFonts w:ascii="Times New Roman" w:hAnsi="Times New Roman" w:cs="Times New Roman"/>
          <w:lang w:val="en-GB"/>
          <w:rPrChange w:id="1215" w:author="Nicolas Blöchliger" w:date="2016-10-06T09:29:00Z">
            <w:rPr>
              <w:rFonts w:ascii="Times New Roman" w:hAnsi="Times New Roman" w:cs="Times New Roman"/>
              <w:lang w:val="en-US"/>
            </w:rPr>
          </w:rPrChange>
        </w:rPr>
      </w:pPr>
      <w:r w:rsidRPr="00C44097">
        <w:rPr>
          <w:rFonts w:ascii="Times New Roman" w:hAnsi="Times New Roman" w:cs="Times New Roman"/>
          <w:lang w:val="en-GB"/>
          <w:rPrChange w:id="1216" w:author="Nicolas Blöchliger" w:date="2016-10-06T09:29:00Z">
            <w:rPr>
              <w:rFonts w:ascii="Times New Roman" w:hAnsi="Times New Roman" w:cs="Times New Roman"/>
              <w:lang w:val="en-US"/>
            </w:rPr>
          </w:rPrChange>
        </w:rPr>
        <w:t>To apply our model to data</w:t>
      </w:r>
      <w:del w:id="1217" w:author="Nicolas Blöchliger" w:date="2016-10-06T10:42:00Z">
        <w:r w:rsidR="003145B4" w:rsidRPr="00C44097" w:rsidDel="006A17D7">
          <w:rPr>
            <w:rFonts w:ascii="Times New Roman" w:hAnsi="Times New Roman" w:cs="Times New Roman"/>
            <w:lang w:val="en-GB"/>
            <w:rPrChange w:id="1218" w:author="Nicolas Blöchliger" w:date="2016-10-06T09:29:00Z">
              <w:rPr>
                <w:rFonts w:ascii="Times New Roman" w:hAnsi="Times New Roman" w:cs="Times New Roman"/>
                <w:lang w:val="en-US"/>
              </w:rPr>
            </w:rPrChange>
          </w:rPr>
          <w:delText>,</w:delText>
        </w:r>
      </w:del>
      <w:del w:id="1219" w:author="Nicolas Blöchliger" w:date="2016-10-06T10:43:00Z">
        <w:r w:rsidR="003145B4" w:rsidRPr="00C44097" w:rsidDel="006A17D7">
          <w:rPr>
            <w:rFonts w:ascii="Times New Roman" w:hAnsi="Times New Roman" w:cs="Times New Roman"/>
            <w:lang w:val="en-GB"/>
            <w:rPrChange w:id="1220" w:author="Nicolas Blöchliger" w:date="2016-10-06T09:29:00Z">
              <w:rPr>
                <w:rFonts w:ascii="Times New Roman" w:hAnsi="Times New Roman" w:cs="Times New Roman"/>
                <w:lang w:val="en-US"/>
              </w:rPr>
            </w:rPrChange>
          </w:rPr>
          <w:delText xml:space="preserve"> which have been</w:delText>
        </w:r>
      </w:del>
      <w:r w:rsidRPr="00C44097">
        <w:rPr>
          <w:rFonts w:ascii="Times New Roman" w:hAnsi="Times New Roman" w:cs="Times New Roman"/>
          <w:lang w:val="en-GB"/>
          <w:rPrChange w:id="1221" w:author="Nicolas Blöchliger" w:date="2016-10-06T09:29:00Z">
            <w:rPr>
              <w:rFonts w:ascii="Times New Roman" w:hAnsi="Times New Roman" w:cs="Times New Roman"/>
              <w:lang w:val="en-US"/>
            </w:rPr>
          </w:rPrChange>
        </w:rPr>
        <w:t xml:space="preserve"> collected by different laboratories</w:t>
      </w:r>
      <w:del w:id="1222" w:author="Nicolas Blöchliger" w:date="2016-10-06T10:42:00Z">
        <w:r w:rsidR="003145B4" w:rsidRPr="00C44097" w:rsidDel="006A17D7">
          <w:rPr>
            <w:rFonts w:ascii="Times New Roman" w:hAnsi="Times New Roman" w:cs="Times New Roman"/>
            <w:lang w:val="en-GB"/>
            <w:rPrChange w:id="1223" w:author="Nicolas Blöchliger" w:date="2016-10-06T09:29:00Z">
              <w:rPr>
                <w:rFonts w:ascii="Times New Roman" w:hAnsi="Times New Roman" w:cs="Times New Roman"/>
                <w:lang w:val="en-US"/>
              </w:rPr>
            </w:rPrChange>
          </w:rPr>
          <w:delText>,</w:delText>
        </w:r>
      </w:del>
      <w:r w:rsidR="003145B4" w:rsidRPr="00C44097">
        <w:rPr>
          <w:rFonts w:ascii="Times New Roman" w:hAnsi="Times New Roman" w:cs="Times New Roman"/>
          <w:lang w:val="en-GB"/>
          <w:rPrChange w:id="1224" w:author="Nicolas Blöchliger" w:date="2016-10-06T09:29:00Z">
            <w:rPr>
              <w:rFonts w:ascii="Times New Roman" w:hAnsi="Times New Roman" w:cs="Times New Roman"/>
              <w:lang w:val="en-US"/>
            </w:rPr>
          </w:rPrChange>
        </w:rPr>
        <w:t xml:space="preserve"> it is mandatory to apply </w:t>
      </w:r>
      <w:del w:id="1225" w:author="Nicolas Blöchliger" w:date="2016-10-06T10:44:00Z">
        <w:r w:rsidR="003145B4" w:rsidRPr="00C44097" w:rsidDel="006A17D7">
          <w:rPr>
            <w:rFonts w:ascii="Times New Roman" w:hAnsi="Times New Roman" w:cs="Times New Roman"/>
            <w:lang w:val="en-GB"/>
            <w:rPrChange w:id="1226" w:author="Nicolas Blöchliger" w:date="2016-10-06T09:29:00Z">
              <w:rPr>
                <w:rFonts w:ascii="Times New Roman" w:hAnsi="Times New Roman" w:cs="Times New Roman"/>
                <w:lang w:val="en-US"/>
              </w:rPr>
            </w:rPrChange>
          </w:rPr>
          <w:delText>the</w:delText>
        </w:r>
        <w:r w:rsidRPr="00C44097" w:rsidDel="006A17D7">
          <w:rPr>
            <w:rFonts w:ascii="Times New Roman" w:hAnsi="Times New Roman" w:cs="Times New Roman"/>
            <w:lang w:val="en-GB"/>
            <w:rPrChange w:id="1227" w:author="Nicolas Blöchliger" w:date="2016-10-06T09:29:00Z">
              <w:rPr>
                <w:rFonts w:ascii="Times New Roman" w:hAnsi="Times New Roman" w:cs="Times New Roman"/>
                <w:lang w:val="en-US"/>
              </w:rPr>
            </w:rPrChange>
          </w:rPr>
          <w:delText xml:space="preserve"> </w:delText>
        </w:r>
      </w:del>
      <w:ins w:id="1228" w:author="Nicolas Blöchliger" w:date="2016-10-06T10:44:00Z">
        <w:r w:rsidR="006A17D7">
          <w:rPr>
            <w:rFonts w:ascii="Times New Roman" w:hAnsi="Times New Roman" w:cs="Times New Roman"/>
            <w:lang w:val="en-GB"/>
          </w:rPr>
          <w:t>their</w:t>
        </w:r>
        <w:r w:rsidR="006A17D7" w:rsidRPr="00C44097">
          <w:rPr>
            <w:rFonts w:ascii="Times New Roman" w:hAnsi="Times New Roman" w:cs="Times New Roman"/>
            <w:lang w:val="en-GB"/>
            <w:rPrChange w:id="1229" w:author="Nicolas Blöchliger" w:date="2016-10-06T09:29:00Z">
              <w:rPr>
                <w:rFonts w:ascii="Times New Roman" w:hAnsi="Times New Roman" w:cs="Times New Roman"/>
                <w:lang w:val="en-US"/>
              </w:rPr>
            </w:rPrChange>
          </w:rPr>
          <w:t xml:space="preserve"> </w:t>
        </w:r>
      </w:ins>
      <w:r w:rsidRPr="00C44097">
        <w:rPr>
          <w:rFonts w:ascii="Times New Roman" w:hAnsi="Times New Roman" w:cs="Times New Roman"/>
          <w:lang w:val="en-GB"/>
          <w:rPrChange w:id="1230" w:author="Nicolas Blöchliger" w:date="2016-10-06T09:29:00Z">
            <w:rPr>
              <w:rFonts w:ascii="Times New Roman" w:hAnsi="Times New Roman" w:cs="Times New Roman"/>
              <w:lang w:val="en-US"/>
            </w:rPr>
          </w:rPrChange>
        </w:rPr>
        <w:t>individual technical variation</w:t>
      </w:r>
      <w:r w:rsidR="003145B4" w:rsidRPr="00C44097">
        <w:rPr>
          <w:rFonts w:ascii="Times New Roman" w:hAnsi="Times New Roman" w:cs="Times New Roman"/>
          <w:lang w:val="en-GB"/>
          <w:rPrChange w:id="1231" w:author="Nicolas Blöchliger" w:date="2016-10-06T09:29:00Z">
            <w:rPr>
              <w:rFonts w:ascii="Times New Roman" w:hAnsi="Times New Roman" w:cs="Times New Roman"/>
              <w:lang w:val="en-US"/>
            </w:rPr>
          </w:rPrChange>
        </w:rPr>
        <w:t xml:space="preserve"> </w:t>
      </w:r>
      <w:del w:id="1232" w:author="Nicolas Blöchliger" w:date="2016-10-06T10:44:00Z">
        <w:r w:rsidR="003145B4" w:rsidRPr="00C44097" w:rsidDel="006A17D7">
          <w:rPr>
            <w:rFonts w:ascii="Times New Roman" w:hAnsi="Times New Roman" w:cs="Times New Roman"/>
            <w:lang w:val="en-GB"/>
            <w:rPrChange w:id="1233" w:author="Nicolas Blöchliger" w:date="2016-10-06T09:29:00Z">
              <w:rPr>
                <w:rFonts w:ascii="Times New Roman" w:hAnsi="Times New Roman" w:cs="Times New Roman"/>
                <w:lang w:val="en-US"/>
              </w:rPr>
            </w:rPrChange>
          </w:rPr>
          <w:delText>of those laboratories</w:delText>
        </w:r>
        <w:r w:rsidRPr="00C44097" w:rsidDel="006A17D7">
          <w:rPr>
            <w:rFonts w:ascii="Times New Roman" w:hAnsi="Times New Roman" w:cs="Times New Roman"/>
            <w:lang w:val="en-GB"/>
            <w:rPrChange w:id="1234" w:author="Nicolas Blöchliger" w:date="2016-10-06T09:29:00Z">
              <w:rPr>
                <w:rFonts w:ascii="Times New Roman" w:hAnsi="Times New Roman" w:cs="Times New Roman"/>
                <w:lang w:val="en-US"/>
              </w:rPr>
            </w:rPrChange>
          </w:rPr>
          <w:delText xml:space="preserve"> </w:delText>
        </w:r>
      </w:del>
      <w:r w:rsidRPr="00C44097">
        <w:rPr>
          <w:rFonts w:ascii="Times New Roman" w:hAnsi="Times New Roman" w:cs="Times New Roman"/>
          <w:lang w:val="en-GB"/>
          <w:rPrChange w:id="1235" w:author="Nicolas Blöchliger" w:date="2016-10-06T09:29:00Z">
            <w:rPr>
              <w:rFonts w:ascii="Times New Roman" w:hAnsi="Times New Roman" w:cs="Times New Roman"/>
              <w:lang w:val="en-US"/>
            </w:rPr>
          </w:rPrChange>
        </w:rPr>
        <w:t>as reflected</w:t>
      </w:r>
      <w:r w:rsidR="003145B4" w:rsidRPr="00C44097">
        <w:rPr>
          <w:rFonts w:ascii="Times New Roman" w:hAnsi="Times New Roman" w:cs="Times New Roman"/>
          <w:lang w:val="en-GB"/>
          <w:rPrChange w:id="1236" w:author="Nicolas Blöchliger" w:date="2016-10-06T09:29:00Z">
            <w:rPr>
              <w:rFonts w:ascii="Times New Roman" w:hAnsi="Times New Roman" w:cs="Times New Roman"/>
              <w:lang w:val="en-US"/>
            </w:rPr>
          </w:rPrChange>
        </w:rPr>
        <w:t xml:space="preserve"> e.g.</w:t>
      </w:r>
      <w:r w:rsidRPr="00C44097">
        <w:rPr>
          <w:rFonts w:ascii="Times New Roman" w:hAnsi="Times New Roman" w:cs="Times New Roman"/>
          <w:lang w:val="en-GB"/>
          <w:rPrChange w:id="1237" w:author="Nicolas Blöchliger" w:date="2016-10-06T09:29:00Z">
            <w:rPr>
              <w:rFonts w:ascii="Times New Roman" w:hAnsi="Times New Roman" w:cs="Times New Roman"/>
              <w:lang w:val="en-US"/>
            </w:rPr>
          </w:rPrChange>
        </w:rPr>
        <w:t xml:space="preserve"> by repetitive measurements of QC strains. If aggregated data are used, the EUCAST or CLSI QC ranges could be used as a surrogate for the magnitude technical variation as QC ranges usually reflect the 2-fold standard deviation next to a given target, i.e. a mean value.</w:t>
      </w:r>
      <w:ins w:id="1238" w:author="Nicolas Blöchliger" w:date="2016-10-06T10:45:00Z">
        <w:r w:rsidR="006A17D7" w:rsidRPr="006A17D7">
          <w:rPr>
            <w:rFonts w:ascii="Times New Roman" w:hAnsi="Times New Roman" w:cs="Times New Roman"/>
            <w:lang w:val="en-GB"/>
          </w:rPr>
          <w:t xml:space="preserve"> </w:t>
        </w:r>
      </w:ins>
      <w:moveToRangeStart w:id="1239" w:author="Nicolas Blöchliger" w:date="2016-10-06T10:45:00Z" w:name="move463514055"/>
      <w:moveTo w:id="1240" w:author="Nicolas Blöchliger" w:date="2016-10-06T10:45:00Z">
        <w:r w:rsidR="006A17D7" w:rsidRPr="00877154">
          <w:rPr>
            <w:rFonts w:ascii="Times New Roman" w:hAnsi="Times New Roman" w:cs="Times New Roman"/>
            <w:lang w:val="en-GB"/>
          </w:rPr>
          <w:t>Aggregated data contain different disk/agar plate manufacturers and QC ranges based on aggregated data, thus, will reflect a reasonable estimate for the model.</w:t>
        </w:r>
      </w:moveTo>
      <w:moveToRangeEnd w:id="1239"/>
      <w:r w:rsidRPr="00C44097">
        <w:rPr>
          <w:rFonts w:ascii="Times New Roman" w:hAnsi="Times New Roman" w:cs="Times New Roman"/>
          <w:lang w:val="en-GB"/>
          <w:rPrChange w:id="1241" w:author="Nicolas Blöchliger" w:date="2016-10-06T09:29:00Z">
            <w:rPr>
              <w:rFonts w:ascii="Times New Roman" w:hAnsi="Times New Roman" w:cs="Times New Roman"/>
              <w:lang w:val="en-US"/>
            </w:rPr>
          </w:rPrChange>
        </w:rPr>
        <w:t xml:space="preserve"> </w:t>
      </w:r>
      <w:r w:rsidR="00B20DB0" w:rsidRPr="00C44097">
        <w:rPr>
          <w:rFonts w:ascii="Times New Roman" w:hAnsi="Times New Roman" w:cs="Times New Roman"/>
          <w:lang w:val="en-GB"/>
          <w:rPrChange w:id="1242" w:author="Nicolas Blöchliger" w:date="2016-10-06T09:29:00Z">
            <w:rPr>
              <w:rFonts w:ascii="Times New Roman" w:hAnsi="Times New Roman" w:cs="Times New Roman"/>
              <w:lang w:val="en-US"/>
            </w:rPr>
          </w:rPrChange>
        </w:rPr>
        <w:t>Moreover, i</w:t>
      </w:r>
      <w:r w:rsidRPr="00C44097">
        <w:rPr>
          <w:rFonts w:ascii="Times New Roman" w:hAnsi="Times New Roman" w:cs="Times New Roman"/>
          <w:lang w:val="en-GB"/>
          <w:rPrChange w:id="1243" w:author="Nicolas Blöchliger" w:date="2016-10-06T09:29:00Z">
            <w:rPr>
              <w:rFonts w:ascii="Times New Roman" w:hAnsi="Times New Roman" w:cs="Times New Roman"/>
              <w:lang w:val="en-US"/>
            </w:rPr>
          </w:rPrChange>
        </w:rPr>
        <w:t>f an individual laboratory changes the manufacturer of antibiotic discs or agar plates the methodological variation will also change (</w:t>
      </w:r>
      <w:r w:rsidRPr="00C44097">
        <w:rPr>
          <w:rFonts w:ascii="Times New Roman" w:hAnsi="Times New Roman" w:cs="Times New Roman"/>
          <w:highlight w:val="cyan"/>
          <w:lang w:val="en-GB"/>
          <w:rPrChange w:id="1244" w:author="Nicolas Blöchliger" w:date="2016-10-06T09:29:00Z">
            <w:rPr>
              <w:rFonts w:ascii="Times New Roman" w:hAnsi="Times New Roman" w:cs="Times New Roman"/>
              <w:highlight w:val="cyan"/>
              <w:lang w:val="en-US"/>
            </w:rPr>
          </w:rPrChange>
        </w:rPr>
        <w:t xml:space="preserve">EUCAST </w:t>
      </w:r>
      <w:proofErr w:type="spellStart"/>
      <w:r w:rsidRPr="00C44097">
        <w:rPr>
          <w:rFonts w:ascii="Times New Roman" w:hAnsi="Times New Roman" w:cs="Times New Roman"/>
          <w:highlight w:val="cyan"/>
          <w:lang w:val="en-GB"/>
          <w:rPrChange w:id="1245" w:author="Nicolas Blöchliger" w:date="2016-10-06T09:29:00Z">
            <w:rPr>
              <w:rFonts w:ascii="Times New Roman" w:hAnsi="Times New Roman" w:cs="Times New Roman"/>
              <w:highlight w:val="cyan"/>
              <w:lang w:val="en-US"/>
            </w:rPr>
          </w:rPrChange>
        </w:rPr>
        <w:t>Dok</w:t>
      </w:r>
      <w:proofErr w:type="spellEnd"/>
      <w:r w:rsidRPr="00C44097">
        <w:rPr>
          <w:rFonts w:ascii="Times New Roman" w:hAnsi="Times New Roman" w:cs="Times New Roman"/>
          <w:highlight w:val="cyan"/>
          <w:lang w:val="en-GB"/>
          <w:rPrChange w:id="1246" w:author="Nicolas Blöchliger" w:date="2016-10-06T09:29:00Z">
            <w:rPr>
              <w:rFonts w:ascii="Times New Roman" w:hAnsi="Times New Roman" w:cs="Times New Roman"/>
              <w:highlight w:val="cyan"/>
              <w:lang w:val="en-US"/>
            </w:rPr>
          </w:rPrChange>
        </w:rPr>
        <w:t xml:space="preserve"> ZIT</w:t>
      </w:r>
      <w:r w:rsidRPr="00C44097">
        <w:rPr>
          <w:rFonts w:ascii="Times New Roman" w:hAnsi="Times New Roman" w:cs="Times New Roman"/>
          <w:lang w:val="en-GB"/>
          <w:rPrChange w:id="1247" w:author="Nicolas Blöchliger" w:date="2016-10-06T09:29:00Z">
            <w:rPr>
              <w:rFonts w:ascii="Times New Roman" w:hAnsi="Times New Roman" w:cs="Times New Roman"/>
              <w:lang w:val="en-US"/>
            </w:rPr>
          </w:rPrChange>
        </w:rPr>
        <w:t xml:space="preserve">) and the model needs to be </w:t>
      </w:r>
      <w:r w:rsidRPr="00C44097">
        <w:rPr>
          <w:rFonts w:ascii="Times New Roman" w:hAnsi="Times New Roman" w:cs="Times New Roman"/>
          <w:lang w:val="en-GB"/>
          <w:rPrChange w:id="1248" w:author="Nicolas Blöchliger" w:date="2016-10-06T09:29:00Z">
            <w:rPr>
              <w:rFonts w:ascii="Times New Roman" w:hAnsi="Times New Roman" w:cs="Times New Roman"/>
              <w:lang w:val="en-US"/>
            </w:rPr>
          </w:rPrChange>
        </w:rPr>
        <w:lastRenderedPageBreak/>
        <w:t xml:space="preserve">adjusted. </w:t>
      </w:r>
      <w:moveFromRangeStart w:id="1249" w:author="Nicolas Blöchliger" w:date="2016-10-06T10:45:00Z" w:name="move463514055"/>
      <w:moveFrom w:id="1250" w:author="Nicolas Blöchliger" w:date="2016-10-06T10:45:00Z">
        <w:r w:rsidRPr="00C44097" w:rsidDel="006A17D7">
          <w:rPr>
            <w:rFonts w:ascii="Times New Roman" w:hAnsi="Times New Roman" w:cs="Times New Roman"/>
            <w:lang w:val="en-GB"/>
            <w:rPrChange w:id="1251" w:author="Nicolas Blöchliger" w:date="2016-10-06T09:29:00Z">
              <w:rPr>
                <w:rFonts w:ascii="Times New Roman" w:hAnsi="Times New Roman" w:cs="Times New Roman"/>
                <w:lang w:val="en-US"/>
              </w:rPr>
            </w:rPrChange>
          </w:rPr>
          <w:t>Aggregated data contain different disk/agar plate manufacturers and QC ranges based on aggregated data, thus, will reflect a reasonable estimate for the model.</w:t>
        </w:r>
      </w:moveFrom>
      <w:moveFromRangeEnd w:id="1249"/>
    </w:p>
    <w:p w:rsidR="002902AA" w:rsidRPr="00C44097" w:rsidRDefault="002902AA" w:rsidP="00D95600">
      <w:pPr>
        <w:spacing w:line="480" w:lineRule="auto"/>
        <w:ind w:left="180" w:firstLine="180"/>
        <w:jc w:val="both"/>
        <w:rPr>
          <w:lang w:val="en-GB"/>
          <w:rPrChange w:id="1252" w:author="Nicolas Blöchliger" w:date="2016-10-06T09:29:00Z">
            <w:rPr>
              <w:lang w:val="en-US"/>
            </w:rPr>
          </w:rPrChange>
        </w:rPr>
      </w:pPr>
      <w:r w:rsidRPr="00C44097">
        <w:rPr>
          <w:rFonts w:ascii="Times New Roman" w:hAnsi="Times New Roman" w:cs="Times New Roman"/>
          <w:lang w:val="en-GB"/>
          <w:rPrChange w:id="1253" w:author="Nicolas Blöchliger" w:date="2016-10-06T09:29:00Z">
            <w:rPr>
              <w:rFonts w:ascii="Times New Roman" w:hAnsi="Times New Roman" w:cs="Times New Roman"/>
              <w:lang w:val="en-US"/>
            </w:rPr>
          </w:rPrChange>
        </w:rPr>
        <w:t xml:space="preserve">In conclusion, this study demonstrates that CBPs can be optimized in a standardized process with the view to keep </w:t>
      </w:r>
      <w:ins w:id="1254" w:author="Nicolas Blöchliger" w:date="2016-10-06T10:45:00Z">
        <w:r w:rsidR="006A17D7">
          <w:rPr>
            <w:rFonts w:ascii="Times New Roman" w:hAnsi="Times New Roman" w:cs="Times New Roman"/>
            <w:lang w:val="en-GB"/>
          </w:rPr>
          <w:t xml:space="preserve">methodological </w:t>
        </w:r>
      </w:ins>
      <w:r w:rsidRPr="00C44097">
        <w:rPr>
          <w:rFonts w:ascii="Times New Roman" w:hAnsi="Times New Roman" w:cs="Times New Roman"/>
          <w:lang w:val="en-GB"/>
          <w:rPrChange w:id="1255" w:author="Nicolas Blöchliger" w:date="2016-10-06T09:29:00Z">
            <w:rPr>
              <w:rFonts w:ascii="Times New Roman" w:hAnsi="Times New Roman" w:cs="Times New Roman"/>
              <w:lang w:val="en-US"/>
            </w:rPr>
          </w:rPrChange>
        </w:rPr>
        <w:t>categorization error rates as low as possible.</w:t>
      </w:r>
      <w:r w:rsidRPr="00C44097">
        <w:rPr>
          <w:lang w:val="en-GB"/>
          <w:rPrChange w:id="1256" w:author="Nicolas Blöchliger" w:date="2016-10-06T09:29:00Z">
            <w:rPr>
              <w:lang w:val="en-US"/>
            </w:rPr>
          </w:rPrChange>
        </w:rPr>
        <w:t xml:space="preserve"> </w:t>
      </w:r>
      <w:r w:rsidRPr="00C44097">
        <w:rPr>
          <w:highlight w:val="yellow"/>
          <w:lang w:val="en-GB"/>
          <w:rPrChange w:id="1257" w:author="Nicolas Blöchliger" w:date="2016-10-06T09:29:00Z">
            <w:rPr>
              <w:highlight w:val="yellow"/>
              <w:lang w:val="en-US"/>
            </w:rPr>
          </w:rPrChange>
        </w:rPr>
        <w:t>Something to write on ZMU….</w:t>
      </w:r>
    </w:p>
    <w:p w:rsidR="00CE7C30" w:rsidRPr="00C44097" w:rsidRDefault="00CE7C30" w:rsidP="0051704F">
      <w:pPr>
        <w:autoSpaceDE w:val="0"/>
        <w:autoSpaceDN w:val="0"/>
        <w:adjustRightInd w:val="0"/>
        <w:spacing w:after="0" w:line="240" w:lineRule="auto"/>
        <w:ind w:left="180" w:firstLine="180"/>
        <w:rPr>
          <w:lang w:val="en-GB"/>
          <w:rPrChange w:id="1258" w:author="Nicolas Blöchliger" w:date="2016-10-06T09:29:00Z">
            <w:rPr>
              <w:lang w:val="en-US"/>
            </w:rPr>
          </w:rPrChange>
        </w:rPr>
      </w:pPr>
    </w:p>
    <w:p w:rsidR="00CE7C30" w:rsidRPr="00C44097" w:rsidRDefault="00CE7C30" w:rsidP="0051704F">
      <w:pPr>
        <w:autoSpaceDE w:val="0"/>
        <w:autoSpaceDN w:val="0"/>
        <w:adjustRightInd w:val="0"/>
        <w:spacing w:after="0" w:line="240" w:lineRule="auto"/>
        <w:ind w:left="180" w:firstLine="180"/>
        <w:rPr>
          <w:lang w:val="en-GB"/>
          <w:rPrChange w:id="1259" w:author="Nicolas Blöchliger" w:date="2016-10-06T09:29:00Z">
            <w:rPr>
              <w:lang w:val="en-US"/>
            </w:rPr>
          </w:rPrChange>
        </w:rPr>
      </w:pPr>
    </w:p>
    <w:p w:rsidR="00327AEE" w:rsidRPr="00C44097" w:rsidRDefault="00327AEE" w:rsidP="0051704F">
      <w:pPr>
        <w:autoSpaceDE w:val="0"/>
        <w:autoSpaceDN w:val="0"/>
        <w:adjustRightInd w:val="0"/>
        <w:spacing w:after="0" w:line="240" w:lineRule="auto"/>
        <w:ind w:left="180" w:firstLine="180"/>
        <w:rPr>
          <w:lang w:val="en-GB"/>
          <w:rPrChange w:id="1260" w:author="Nicolas Blöchliger" w:date="2016-10-06T09:29:00Z">
            <w:rPr>
              <w:lang w:val="en-US"/>
            </w:rPr>
          </w:rPrChange>
        </w:rPr>
      </w:pPr>
    </w:p>
    <w:p w:rsidR="00D531BB" w:rsidRPr="00C44097" w:rsidRDefault="00D531BB" w:rsidP="0051704F">
      <w:pPr>
        <w:autoSpaceDE w:val="0"/>
        <w:autoSpaceDN w:val="0"/>
        <w:adjustRightInd w:val="0"/>
        <w:spacing w:after="0" w:line="240" w:lineRule="auto"/>
        <w:ind w:left="180" w:firstLine="180"/>
        <w:rPr>
          <w:lang w:val="en-GB"/>
          <w:rPrChange w:id="1261" w:author="Nicolas Blöchliger" w:date="2016-10-06T09:29:00Z">
            <w:rPr>
              <w:lang w:val="en-US"/>
            </w:rPr>
          </w:rPrChange>
        </w:rPr>
      </w:pPr>
    </w:p>
    <w:p w:rsidR="00F91050" w:rsidRPr="00C44097" w:rsidRDefault="00F91050" w:rsidP="00D531BB">
      <w:pPr>
        <w:autoSpaceDE w:val="0"/>
        <w:autoSpaceDN w:val="0"/>
        <w:adjustRightInd w:val="0"/>
        <w:spacing w:after="0" w:line="240" w:lineRule="auto"/>
        <w:rPr>
          <w:rFonts w:ascii="LMRoman12-Bold" w:hAnsi="LMRoman12-Bold" w:cs="LMRoman12-Bold"/>
          <w:b/>
          <w:bCs/>
          <w:color w:val="000000"/>
          <w:sz w:val="29"/>
          <w:szCs w:val="29"/>
          <w:lang w:val="en-GB"/>
          <w:rPrChange w:id="1262" w:author="Nicolas Blöchliger" w:date="2016-10-06T09:29:00Z">
            <w:rPr>
              <w:rFonts w:ascii="LMRoman12-Bold" w:hAnsi="LMRoman12-Bold" w:cs="LMRoman12-Bold"/>
              <w:b/>
              <w:bCs/>
              <w:color w:val="000000"/>
              <w:sz w:val="29"/>
              <w:szCs w:val="29"/>
              <w:lang w:val="en-US"/>
            </w:rPr>
          </w:rPrChange>
        </w:rPr>
      </w:pPr>
      <w:r w:rsidRPr="00C44097">
        <w:rPr>
          <w:rFonts w:ascii="LMRoman12-Bold" w:hAnsi="LMRoman12-Bold" w:cs="LMRoman12-Bold"/>
          <w:b/>
          <w:bCs/>
          <w:color w:val="000000"/>
          <w:sz w:val="29"/>
          <w:szCs w:val="29"/>
          <w:lang w:val="en-GB"/>
          <w:rPrChange w:id="1263" w:author="Nicolas Blöchliger" w:date="2016-10-06T09:29:00Z">
            <w:rPr>
              <w:rFonts w:ascii="LMRoman12-Bold" w:hAnsi="LMRoman12-Bold" w:cs="LMRoman12-Bold"/>
              <w:b/>
              <w:bCs/>
              <w:color w:val="000000"/>
              <w:sz w:val="29"/>
              <w:szCs w:val="29"/>
              <w:lang w:val="en-US"/>
            </w:rPr>
          </w:rPrChange>
        </w:rPr>
        <w:br w:type="page"/>
      </w:r>
    </w:p>
    <w:p w:rsidR="00D531BB" w:rsidRPr="00C44097" w:rsidRDefault="00D531BB" w:rsidP="00D531BB">
      <w:pPr>
        <w:autoSpaceDE w:val="0"/>
        <w:autoSpaceDN w:val="0"/>
        <w:adjustRightInd w:val="0"/>
        <w:spacing w:after="0" w:line="240" w:lineRule="auto"/>
        <w:rPr>
          <w:rFonts w:ascii="LMRoman12-Bold" w:hAnsi="LMRoman12-Bold" w:cs="LMRoman12-Bold"/>
          <w:b/>
          <w:bCs/>
          <w:color w:val="000000"/>
          <w:sz w:val="29"/>
          <w:szCs w:val="29"/>
          <w:lang w:val="en-GB"/>
          <w:rPrChange w:id="1264" w:author="Nicolas Blöchliger" w:date="2016-10-06T09:29:00Z">
            <w:rPr>
              <w:rFonts w:ascii="LMRoman12-Bold" w:hAnsi="LMRoman12-Bold" w:cs="LMRoman12-Bold"/>
              <w:b/>
              <w:bCs/>
              <w:color w:val="000000"/>
              <w:sz w:val="29"/>
              <w:szCs w:val="29"/>
              <w:lang w:val="en-US"/>
            </w:rPr>
          </w:rPrChange>
        </w:rPr>
      </w:pPr>
      <w:r w:rsidRPr="00C44097">
        <w:rPr>
          <w:rFonts w:ascii="LMRoman12-Bold" w:hAnsi="LMRoman12-Bold" w:cs="LMRoman12-Bold"/>
          <w:b/>
          <w:bCs/>
          <w:color w:val="000000"/>
          <w:sz w:val="29"/>
          <w:szCs w:val="29"/>
          <w:lang w:val="en-GB"/>
          <w:rPrChange w:id="1265" w:author="Nicolas Blöchliger" w:date="2016-10-06T09:29:00Z">
            <w:rPr>
              <w:rFonts w:ascii="LMRoman12-Bold" w:hAnsi="LMRoman12-Bold" w:cs="LMRoman12-Bold"/>
              <w:b/>
              <w:bCs/>
              <w:color w:val="000000"/>
              <w:sz w:val="29"/>
              <w:szCs w:val="29"/>
              <w:lang w:val="en-US"/>
            </w:rPr>
          </w:rPrChange>
        </w:rPr>
        <w:lastRenderedPageBreak/>
        <w:t>References</w:t>
      </w:r>
    </w:p>
    <w:p w:rsidR="00D531BB" w:rsidRPr="00C44097" w:rsidRDefault="00D531BB" w:rsidP="00D531BB">
      <w:pPr>
        <w:autoSpaceDE w:val="0"/>
        <w:autoSpaceDN w:val="0"/>
        <w:adjustRightInd w:val="0"/>
        <w:spacing w:after="0" w:line="240" w:lineRule="auto"/>
        <w:rPr>
          <w:rFonts w:ascii="LMRoman10-Regular" w:hAnsi="LMRoman10-Regular" w:cs="LMRoman10-Regular"/>
          <w:color w:val="000000"/>
          <w:sz w:val="20"/>
          <w:szCs w:val="20"/>
          <w:lang w:val="en-GB"/>
          <w:rPrChange w:id="1266" w:author="Nicolas Blöchliger" w:date="2016-10-06T09:29:00Z">
            <w:rPr>
              <w:rFonts w:ascii="LMRoman10-Regular" w:hAnsi="LMRoman10-Regular" w:cs="LMRoman10-Regular"/>
              <w:color w:val="000000"/>
              <w:sz w:val="20"/>
              <w:szCs w:val="20"/>
              <w:lang w:val="en-US"/>
            </w:rPr>
          </w:rPrChange>
        </w:rPr>
      </w:pPr>
      <w:r w:rsidRPr="00C44097">
        <w:rPr>
          <w:rFonts w:ascii="LMRoman10-Regular" w:hAnsi="LMRoman10-Regular" w:cs="LMRoman10-Regular"/>
          <w:color w:val="000000"/>
          <w:sz w:val="20"/>
          <w:szCs w:val="20"/>
          <w:lang w:val="en-GB"/>
          <w:rPrChange w:id="1267" w:author="Nicolas Blöchliger" w:date="2016-10-06T09:29:00Z">
            <w:rPr>
              <w:rFonts w:ascii="LMRoman10-Regular" w:hAnsi="LMRoman10-Regular" w:cs="LMRoman10-Regular"/>
              <w:color w:val="000000"/>
              <w:sz w:val="20"/>
              <w:szCs w:val="20"/>
              <w:lang w:val="en-US"/>
            </w:rPr>
          </w:rPrChange>
        </w:rPr>
        <w:t xml:space="preserve">[1]F.P. Maurer, P. </w:t>
      </w:r>
      <w:proofErr w:type="spellStart"/>
      <w:r w:rsidRPr="00C44097">
        <w:rPr>
          <w:rFonts w:ascii="LMRoman10-Regular" w:hAnsi="LMRoman10-Regular" w:cs="LMRoman10-Regular"/>
          <w:color w:val="000000"/>
          <w:sz w:val="20"/>
          <w:szCs w:val="20"/>
          <w:lang w:val="en-GB"/>
          <w:rPrChange w:id="1268" w:author="Nicolas Blöchliger" w:date="2016-10-06T09:29:00Z">
            <w:rPr>
              <w:rFonts w:ascii="LMRoman10-Regular" w:hAnsi="LMRoman10-Regular" w:cs="LMRoman10-Regular"/>
              <w:color w:val="000000"/>
              <w:sz w:val="20"/>
              <w:szCs w:val="20"/>
              <w:lang w:val="en-US"/>
            </w:rPr>
          </w:rPrChange>
        </w:rPr>
        <w:t>Courvalin</w:t>
      </w:r>
      <w:proofErr w:type="spellEnd"/>
      <w:r w:rsidRPr="00C44097">
        <w:rPr>
          <w:rFonts w:ascii="LMRoman10-Regular" w:hAnsi="LMRoman10-Regular" w:cs="LMRoman10-Regular"/>
          <w:color w:val="000000"/>
          <w:sz w:val="20"/>
          <w:szCs w:val="20"/>
          <w:lang w:val="en-GB"/>
          <w:rPrChange w:id="1269" w:author="Nicolas Blöchliger" w:date="2016-10-06T09:29:00Z">
            <w:rPr>
              <w:rFonts w:ascii="LMRoman10-Regular" w:hAnsi="LMRoman10-Regular" w:cs="LMRoman10-Regular"/>
              <w:color w:val="000000"/>
              <w:sz w:val="20"/>
              <w:szCs w:val="20"/>
              <w:lang w:val="en-US"/>
            </w:rPr>
          </w:rPrChange>
        </w:rPr>
        <w:t xml:space="preserve">, E.C. </w:t>
      </w:r>
      <w:proofErr w:type="spellStart"/>
      <w:r w:rsidRPr="00C44097">
        <w:rPr>
          <w:rFonts w:ascii="LMRoman10-Regular" w:hAnsi="LMRoman10-Regular" w:cs="LMRoman10-Regular"/>
          <w:color w:val="000000"/>
          <w:sz w:val="20"/>
          <w:szCs w:val="20"/>
          <w:lang w:val="en-GB"/>
          <w:rPrChange w:id="1270" w:author="Nicolas Blöchliger" w:date="2016-10-06T09:29:00Z">
            <w:rPr>
              <w:rFonts w:ascii="LMRoman10-Regular" w:hAnsi="LMRoman10-Regular" w:cs="LMRoman10-Regular"/>
              <w:color w:val="000000"/>
              <w:sz w:val="20"/>
              <w:szCs w:val="20"/>
              <w:lang w:val="en-US"/>
            </w:rPr>
          </w:rPrChange>
        </w:rPr>
        <w:t>Böttger</w:t>
      </w:r>
      <w:proofErr w:type="spellEnd"/>
      <w:r w:rsidRPr="00C44097">
        <w:rPr>
          <w:rFonts w:ascii="LMRoman10-Regular" w:hAnsi="LMRoman10-Regular" w:cs="LMRoman10-Regular"/>
          <w:color w:val="000000"/>
          <w:sz w:val="20"/>
          <w:szCs w:val="20"/>
          <w:lang w:val="en-GB"/>
          <w:rPrChange w:id="1271" w:author="Nicolas Blöchliger" w:date="2016-10-06T09:29:00Z">
            <w:rPr>
              <w:rFonts w:ascii="LMRoman10-Regular" w:hAnsi="LMRoman10-Regular" w:cs="LMRoman10-Regular"/>
              <w:color w:val="000000"/>
              <w:sz w:val="20"/>
              <w:szCs w:val="20"/>
              <w:lang w:val="en-US"/>
            </w:rPr>
          </w:rPrChange>
        </w:rPr>
        <w:t xml:space="preserve">, M. </w:t>
      </w:r>
      <w:proofErr w:type="spellStart"/>
      <w:r w:rsidRPr="00C44097">
        <w:rPr>
          <w:rFonts w:ascii="LMRoman10-Regular" w:hAnsi="LMRoman10-Regular" w:cs="LMRoman10-Regular"/>
          <w:color w:val="000000"/>
          <w:sz w:val="20"/>
          <w:szCs w:val="20"/>
          <w:lang w:val="en-GB"/>
          <w:rPrChange w:id="1272" w:author="Nicolas Blöchliger" w:date="2016-10-06T09:29:00Z">
            <w:rPr>
              <w:rFonts w:ascii="LMRoman10-Regular" w:hAnsi="LMRoman10-Regular" w:cs="LMRoman10-Regular"/>
              <w:color w:val="000000"/>
              <w:sz w:val="20"/>
              <w:szCs w:val="20"/>
              <w:lang w:val="en-US"/>
            </w:rPr>
          </w:rPrChange>
        </w:rPr>
        <w:t>Hombach</w:t>
      </w:r>
      <w:proofErr w:type="spellEnd"/>
      <w:r w:rsidRPr="00C44097">
        <w:rPr>
          <w:rFonts w:ascii="LMRoman10-Regular" w:hAnsi="LMRoman10-Regular" w:cs="LMRoman10-Regular"/>
          <w:color w:val="000000"/>
          <w:sz w:val="20"/>
          <w:szCs w:val="20"/>
          <w:lang w:val="en-GB"/>
          <w:rPrChange w:id="1273" w:author="Nicolas Blöchliger" w:date="2016-10-06T09:29:00Z">
            <w:rPr>
              <w:rFonts w:ascii="LMRoman10-Regular" w:hAnsi="LMRoman10-Regular" w:cs="LMRoman10-Regular"/>
              <w:color w:val="000000"/>
              <w:sz w:val="20"/>
              <w:szCs w:val="20"/>
              <w:lang w:val="en-US"/>
            </w:rPr>
          </w:rPrChange>
        </w:rPr>
        <w:t xml:space="preserve">, Integrating forecast probabilities in </w:t>
      </w:r>
      <w:proofErr w:type="spellStart"/>
      <w:r w:rsidRPr="00C44097">
        <w:rPr>
          <w:rFonts w:ascii="LMRoman10-Regular" w:hAnsi="LMRoman10-Regular" w:cs="LMRoman10-Regular"/>
          <w:color w:val="000000"/>
          <w:sz w:val="20"/>
          <w:szCs w:val="20"/>
          <w:lang w:val="en-GB"/>
          <w:rPrChange w:id="1274" w:author="Nicolas Blöchliger" w:date="2016-10-06T09:29:00Z">
            <w:rPr>
              <w:rFonts w:ascii="LMRoman10-Regular" w:hAnsi="LMRoman10-Regular" w:cs="LMRoman10-Regular"/>
              <w:color w:val="000000"/>
              <w:sz w:val="20"/>
              <w:szCs w:val="20"/>
              <w:lang w:val="en-US"/>
            </w:rPr>
          </w:rPrChange>
        </w:rPr>
        <w:t>antibiograms</w:t>
      </w:r>
      <w:proofErr w:type="spellEnd"/>
      <w:r w:rsidRPr="00C44097">
        <w:rPr>
          <w:rFonts w:ascii="LMRoman10-Regular" w:hAnsi="LMRoman10-Regular" w:cs="LMRoman10-Regular"/>
          <w:color w:val="000000"/>
          <w:sz w:val="20"/>
          <w:szCs w:val="20"/>
          <w:lang w:val="en-GB"/>
          <w:rPrChange w:id="1275" w:author="Nicolas Blöchliger" w:date="2016-10-06T09:29:00Z">
            <w:rPr>
              <w:rFonts w:ascii="LMRoman10-Regular" w:hAnsi="LMRoman10-Regular" w:cs="LMRoman10-Regular"/>
              <w:color w:val="000000"/>
              <w:sz w:val="20"/>
              <w:szCs w:val="20"/>
              <w:lang w:val="en-US"/>
            </w:rPr>
          </w:rPrChange>
        </w:rPr>
        <w:t>:</w:t>
      </w:r>
    </w:p>
    <w:p w:rsidR="00D531BB" w:rsidRPr="00C44097" w:rsidRDefault="00D531BB" w:rsidP="00D531BB">
      <w:pPr>
        <w:autoSpaceDE w:val="0"/>
        <w:autoSpaceDN w:val="0"/>
        <w:adjustRightInd w:val="0"/>
        <w:spacing w:after="0" w:line="240" w:lineRule="auto"/>
        <w:rPr>
          <w:rFonts w:ascii="LMRoman10-Regular" w:hAnsi="LMRoman10-Regular" w:cs="LMRoman10-Regular"/>
          <w:color w:val="000000"/>
          <w:sz w:val="20"/>
          <w:szCs w:val="20"/>
          <w:lang w:val="en-GB"/>
          <w:rPrChange w:id="1276" w:author="Nicolas Blöchliger" w:date="2016-10-06T09:29:00Z">
            <w:rPr>
              <w:rFonts w:ascii="LMRoman10-Regular" w:hAnsi="LMRoman10-Regular" w:cs="LMRoman10-Regular"/>
              <w:color w:val="000000"/>
              <w:sz w:val="20"/>
              <w:szCs w:val="20"/>
              <w:lang w:val="en-US"/>
            </w:rPr>
          </w:rPrChange>
        </w:rPr>
      </w:pPr>
      <w:r w:rsidRPr="00C44097">
        <w:rPr>
          <w:rFonts w:ascii="LMRoman10-Regular" w:hAnsi="LMRoman10-Regular" w:cs="LMRoman10-Regular"/>
          <w:color w:val="000000"/>
          <w:sz w:val="20"/>
          <w:szCs w:val="20"/>
          <w:lang w:val="en-GB"/>
          <w:rPrChange w:id="1277" w:author="Nicolas Blöchliger" w:date="2016-10-06T09:29:00Z">
            <w:rPr>
              <w:rFonts w:ascii="LMRoman10-Regular" w:hAnsi="LMRoman10-Regular" w:cs="LMRoman10-Regular"/>
              <w:color w:val="000000"/>
              <w:sz w:val="20"/>
              <w:szCs w:val="20"/>
              <w:lang w:val="en-US"/>
            </w:rPr>
          </w:rPrChange>
        </w:rPr>
        <w:t>A way to guide antimicrobial prescriptions more reliably</w:t>
      </w:r>
      <w:proofErr w:type="gramStart"/>
      <w:r w:rsidRPr="00C44097">
        <w:rPr>
          <w:rFonts w:ascii="LMRoman10-Regular" w:hAnsi="LMRoman10-Regular" w:cs="LMRoman10-Regular"/>
          <w:color w:val="000000"/>
          <w:sz w:val="20"/>
          <w:szCs w:val="20"/>
          <w:lang w:val="en-GB"/>
          <w:rPrChange w:id="1278" w:author="Nicolas Blöchliger" w:date="2016-10-06T09:29:00Z">
            <w:rPr>
              <w:rFonts w:ascii="LMRoman10-Regular" w:hAnsi="LMRoman10-Regular" w:cs="LMRoman10-Regular"/>
              <w:color w:val="000000"/>
              <w:sz w:val="20"/>
              <w:szCs w:val="20"/>
              <w:lang w:val="en-US"/>
            </w:rPr>
          </w:rPrChange>
        </w:rPr>
        <w:t>?,</w:t>
      </w:r>
      <w:proofErr w:type="gramEnd"/>
      <w:r w:rsidRPr="00C44097">
        <w:rPr>
          <w:rFonts w:ascii="LMRoman10-Regular" w:hAnsi="LMRoman10-Regular" w:cs="LMRoman10-Regular"/>
          <w:color w:val="000000"/>
          <w:sz w:val="20"/>
          <w:szCs w:val="20"/>
          <w:lang w:val="en-GB"/>
          <w:rPrChange w:id="1279" w:author="Nicolas Blöchliger" w:date="2016-10-06T09:29:00Z">
            <w:rPr>
              <w:rFonts w:ascii="LMRoman10-Regular" w:hAnsi="LMRoman10-Regular" w:cs="LMRoman10-Regular"/>
              <w:color w:val="000000"/>
              <w:sz w:val="20"/>
              <w:szCs w:val="20"/>
              <w:lang w:val="en-US"/>
            </w:rPr>
          </w:rPrChange>
        </w:rPr>
        <w:t xml:space="preserve"> J. </w:t>
      </w:r>
      <w:proofErr w:type="spellStart"/>
      <w:r w:rsidRPr="00C44097">
        <w:rPr>
          <w:rFonts w:ascii="LMRoman10-Regular" w:hAnsi="LMRoman10-Regular" w:cs="LMRoman10-Regular"/>
          <w:color w:val="000000"/>
          <w:sz w:val="20"/>
          <w:szCs w:val="20"/>
          <w:lang w:val="en-GB"/>
          <w:rPrChange w:id="1280" w:author="Nicolas Blöchliger" w:date="2016-10-06T09:29:00Z">
            <w:rPr>
              <w:rFonts w:ascii="LMRoman10-Regular" w:hAnsi="LMRoman10-Regular" w:cs="LMRoman10-Regular"/>
              <w:color w:val="000000"/>
              <w:sz w:val="20"/>
              <w:szCs w:val="20"/>
              <w:lang w:val="en-US"/>
            </w:rPr>
          </w:rPrChange>
        </w:rPr>
        <w:t>Clin</w:t>
      </w:r>
      <w:proofErr w:type="spellEnd"/>
      <w:r w:rsidRPr="00C44097">
        <w:rPr>
          <w:rFonts w:ascii="LMRoman10-Regular" w:hAnsi="LMRoman10-Regular" w:cs="LMRoman10-Regular"/>
          <w:color w:val="000000"/>
          <w:sz w:val="20"/>
          <w:szCs w:val="20"/>
          <w:lang w:val="en-GB"/>
          <w:rPrChange w:id="1281" w:author="Nicolas Blöchliger" w:date="2016-10-06T09:29:00Z">
            <w:rPr>
              <w:rFonts w:ascii="LMRoman10-Regular" w:hAnsi="LMRoman10-Regular" w:cs="LMRoman10-Regular"/>
              <w:color w:val="000000"/>
              <w:sz w:val="20"/>
              <w:szCs w:val="20"/>
              <w:lang w:val="en-US"/>
            </w:rPr>
          </w:rPrChange>
        </w:rPr>
        <w:t xml:space="preserve">. </w:t>
      </w:r>
      <w:proofErr w:type="spellStart"/>
      <w:proofErr w:type="gramStart"/>
      <w:r w:rsidRPr="00C44097">
        <w:rPr>
          <w:rFonts w:ascii="LMRoman10-Regular" w:hAnsi="LMRoman10-Regular" w:cs="LMRoman10-Regular"/>
          <w:color w:val="000000"/>
          <w:sz w:val="20"/>
          <w:szCs w:val="20"/>
          <w:lang w:val="en-GB"/>
          <w:rPrChange w:id="1282" w:author="Nicolas Blöchliger" w:date="2016-10-06T09:29:00Z">
            <w:rPr>
              <w:rFonts w:ascii="LMRoman10-Regular" w:hAnsi="LMRoman10-Regular" w:cs="LMRoman10-Regular"/>
              <w:color w:val="000000"/>
              <w:sz w:val="20"/>
              <w:szCs w:val="20"/>
              <w:lang w:val="en-US"/>
            </w:rPr>
          </w:rPrChange>
        </w:rPr>
        <w:t>Microbiol</w:t>
      </w:r>
      <w:proofErr w:type="spellEnd"/>
      <w:r w:rsidRPr="00C44097">
        <w:rPr>
          <w:rFonts w:ascii="LMRoman10-Regular" w:hAnsi="LMRoman10-Regular" w:cs="LMRoman10-Regular"/>
          <w:color w:val="000000"/>
          <w:sz w:val="20"/>
          <w:szCs w:val="20"/>
          <w:lang w:val="en-GB"/>
          <w:rPrChange w:id="1283" w:author="Nicolas Blöchliger" w:date="2016-10-06T09:29:00Z">
            <w:rPr>
              <w:rFonts w:ascii="LMRoman10-Regular" w:hAnsi="LMRoman10-Regular" w:cs="LMRoman10-Regular"/>
              <w:color w:val="000000"/>
              <w:sz w:val="20"/>
              <w:szCs w:val="20"/>
              <w:lang w:val="en-US"/>
            </w:rPr>
          </w:rPrChange>
        </w:rPr>
        <w:t>.</w:t>
      </w:r>
      <w:proofErr w:type="gramEnd"/>
      <w:r w:rsidRPr="00C44097">
        <w:rPr>
          <w:rFonts w:ascii="LMRoman10-Regular" w:hAnsi="LMRoman10-Regular" w:cs="LMRoman10-Regular"/>
          <w:color w:val="000000"/>
          <w:sz w:val="20"/>
          <w:szCs w:val="20"/>
          <w:lang w:val="en-GB"/>
          <w:rPrChange w:id="1284" w:author="Nicolas Blöchliger" w:date="2016-10-06T09:29:00Z">
            <w:rPr>
              <w:rFonts w:ascii="LMRoman10-Regular" w:hAnsi="LMRoman10-Regular" w:cs="LMRoman10-Regular"/>
              <w:color w:val="000000"/>
              <w:sz w:val="20"/>
              <w:szCs w:val="20"/>
              <w:lang w:val="en-US"/>
            </w:rPr>
          </w:rPrChange>
        </w:rPr>
        <w:t xml:space="preserve"> 52 (2014) 3674–3684.</w:t>
      </w:r>
    </w:p>
    <w:p w:rsidR="00D531BB" w:rsidRPr="00C44097" w:rsidRDefault="00D531BB" w:rsidP="00D531BB">
      <w:pPr>
        <w:autoSpaceDE w:val="0"/>
        <w:autoSpaceDN w:val="0"/>
        <w:adjustRightInd w:val="0"/>
        <w:spacing w:after="0" w:line="240" w:lineRule="auto"/>
        <w:rPr>
          <w:rFonts w:ascii="LMRoman10-Regular" w:hAnsi="LMRoman10-Regular" w:cs="LMRoman10-Regular"/>
          <w:color w:val="000000"/>
          <w:sz w:val="20"/>
          <w:szCs w:val="20"/>
          <w:lang w:val="en-GB"/>
          <w:rPrChange w:id="1285" w:author="Nicolas Blöchliger" w:date="2016-10-06T09:29:00Z">
            <w:rPr>
              <w:rFonts w:ascii="LMRoman10-Regular" w:hAnsi="LMRoman10-Regular" w:cs="LMRoman10-Regular"/>
              <w:color w:val="000000"/>
              <w:sz w:val="20"/>
              <w:szCs w:val="20"/>
              <w:lang w:val="en-US"/>
            </w:rPr>
          </w:rPrChange>
        </w:rPr>
      </w:pPr>
      <w:r w:rsidRPr="00C44097">
        <w:rPr>
          <w:rFonts w:ascii="LMRoman10-Regular" w:hAnsi="LMRoman10-Regular" w:cs="LMRoman10-Regular"/>
          <w:color w:val="000000"/>
          <w:sz w:val="20"/>
          <w:szCs w:val="20"/>
          <w:lang w:val="en-GB"/>
          <w:rPrChange w:id="1286" w:author="Nicolas Blöchliger" w:date="2016-10-06T09:29:00Z">
            <w:rPr>
              <w:rFonts w:ascii="LMRoman10-Regular" w:hAnsi="LMRoman10-Regular" w:cs="LMRoman10-Regular"/>
              <w:color w:val="000000"/>
              <w:sz w:val="20"/>
              <w:szCs w:val="20"/>
              <w:lang w:val="en-US"/>
            </w:rPr>
          </w:rPrChange>
        </w:rPr>
        <w:t xml:space="preserve">[2]A.P. </w:t>
      </w:r>
      <w:proofErr w:type="spellStart"/>
      <w:r w:rsidRPr="00C44097">
        <w:rPr>
          <w:rFonts w:ascii="LMRoman10-Regular" w:hAnsi="LMRoman10-Regular" w:cs="LMRoman10-Regular"/>
          <w:color w:val="000000"/>
          <w:sz w:val="20"/>
          <w:szCs w:val="20"/>
          <w:lang w:val="en-GB"/>
          <w:rPrChange w:id="1287" w:author="Nicolas Blöchliger" w:date="2016-10-06T09:29:00Z">
            <w:rPr>
              <w:rFonts w:ascii="LMRoman10-Regular" w:hAnsi="LMRoman10-Regular" w:cs="LMRoman10-Regular"/>
              <w:color w:val="000000"/>
              <w:sz w:val="20"/>
              <w:szCs w:val="20"/>
              <w:lang w:val="en-US"/>
            </w:rPr>
          </w:rPrChange>
        </w:rPr>
        <w:t>Dempster</w:t>
      </w:r>
      <w:proofErr w:type="spellEnd"/>
      <w:r w:rsidRPr="00C44097">
        <w:rPr>
          <w:rFonts w:ascii="LMRoman10-Regular" w:hAnsi="LMRoman10-Regular" w:cs="LMRoman10-Regular"/>
          <w:color w:val="000000"/>
          <w:sz w:val="20"/>
          <w:szCs w:val="20"/>
          <w:lang w:val="en-GB"/>
          <w:rPrChange w:id="1288" w:author="Nicolas Blöchliger" w:date="2016-10-06T09:29:00Z">
            <w:rPr>
              <w:rFonts w:ascii="LMRoman10-Regular" w:hAnsi="LMRoman10-Regular" w:cs="LMRoman10-Regular"/>
              <w:color w:val="000000"/>
              <w:sz w:val="20"/>
              <w:szCs w:val="20"/>
              <w:lang w:val="en-US"/>
            </w:rPr>
          </w:rPrChange>
        </w:rPr>
        <w:t>, N.M. Laird, D.B. Rubin, Maximum likelihood from incomplete data via the EM algorithm,</w:t>
      </w:r>
    </w:p>
    <w:p w:rsidR="00D531BB" w:rsidRPr="00C44097" w:rsidRDefault="00D531BB" w:rsidP="00D531BB">
      <w:pPr>
        <w:autoSpaceDE w:val="0"/>
        <w:autoSpaceDN w:val="0"/>
        <w:adjustRightInd w:val="0"/>
        <w:spacing w:after="0" w:line="240" w:lineRule="auto"/>
        <w:rPr>
          <w:rFonts w:ascii="LMRoman10-Regular" w:hAnsi="LMRoman10-Regular" w:cs="LMRoman10-Regular"/>
          <w:color w:val="000000"/>
          <w:sz w:val="20"/>
          <w:szCs w:val="20"/>
          <w:lang w:val="en-GB"/>
          <w:rPrChange w:id="1289" w:author="Nicolas Blöchliger" w:date="2016-10-06T09:29:00Z">
            <w:rPr>
              <w:rFonts w:ascii="LMRoman10-Regular" w:hAnsi="LMRoman10-Regular" w:cs="LMRoman10-Regular"/>
              <w:color w:val="000000"/>
              <w:sz w:val="20"/>
              <w:szCs w:val="20"/>
              <w:lang w:val="en-US"/>
            </w:rPr>
          </w:rPrChange>
        </w:rPr>
      </w:pPr>
      <w:r w:rsidRPr="00C44097">
        <w:rPr>
          <w:rFonts w:ascii="LMRoman10-Regular" w:hAnsi="LMRoman10-Regular" w:cs="LMRoman10-Regular"/>
          <w:color w:val="000000"/>
          <w:sz w:val="20"/>
          <w:szCs w:val="20"/>
          <w:lang w:val="en-GB"/>
          <w:rPrChange w:id="1290" w:author="Nicolas Blöchliger" w:date="2016-10-06T09:29:00Z">
            <w:rPr>
              <w:rFonts w:ascii="LMRoman10-Regular" w:hAnsi="LMRoman10-Regular" w:cs="LMRoman10-Regular"/>
              <w:color w:val="000000"/>
              <w:sz w:val="20"/>
              <w:szCs w:val="20"/>
              <w:lang w:val="en-US"/>
            </w:rPr>
          </w:rPrChange>
        </w:rPr>
        <w:t>J. Roy. Stat. Soc. B. (1977) 1–38.</w:t>
      </w:r>
    </w:p>
    <w:p w:rsidR="00D531BB" w:rsidRPr="00C44097" w:rsidRDefault="00D531BB" w:rsidP="00D531BB">
      <w:pPr>
        <w:autoSpaceDE w:val="0"/>
        <w:autoSpaceDN w:val="0"/>
        <w:adjustRightInd w:val="0"/>
        <w:spacing w:after="0" w:line="240" w:lineRule="auto"/>
        <w:rPr>
          <w:rFonts w:ascii="LMRoman10-Regular" w:hAnsi="LMRoman10-Regular" w:cs="LMRoman10-Regular"/>
          <w:color w:val="000000"/>
          <w:sz w:val="20"/>
          <w:szCs w:val="20"/>
          <w:lang w:val="en-GB"/>
          <w:rPrChange w:id="1291" w:author="Nicolas Blöchliger" w:date="2016-10-06T09:29:00Z">
            <w:rPr>
              <w:rFonts w:ascii="LMRoman10-Regular" w:hAnsi="LMRoman10-Regular" w:cs="LMRoman10-Regular"/>
              <w:color w:val="000000"/>
              <w:sz w:val="20"/>
              <w:szCs w:val="20"/>
              <w:lang w:val="en-US"/>
            </w:rPr>
          </w:rPrChange>
        </w:rPr>
      </w:pPr>
      <w:r w:rsidRPr="00C44097">
        <w:rPr>
          <w:rFonts w:ascii="LMRoman10-Regular" w:hAnsi="LMRoman10-Regular" w:cs="LMRoman10-Regular"/>
          <w:color w:val="000000"/>
          <w:sz w:val="20"/>
          <w:szCs w:val="20"/>
          <w:lang w:val="en-GB"/>
          <w:rPrChange w:id="1292" w:author="Nicolas Blöchliger" w:date="2016-10-06T09:29:00Z">
            <w:rPr>
              <w:rFonts w:ascii="LMRoman10-Regular" w:hAnsi="LMRoman10-Regular" w:cs="LMRoman10-Regular"/>
              <w:color w:val="000000"/>
              <w:sz w:val="20"/>
              <w:szCs w:val="20"/>
              <w:lang w:val="en-US"/>
            </w:rPr>
          </w:rPrChange>
        </w:rPr>
        <w:t>[3]R Core Team, R: A language and environment for statistical computing, R Foundation for Statistical</w:t>
      </w:r>
    </w:p>
    <w:p w:rsidR="00D531BB" w:rsidRPr="00C44097" w:rsidRDefault="00D531BB" w:rsidP="00D531BB">
      <w:pPr>
        <w:autoSpaceDE w:val="0"/>
        <w:autoSpaceDN w:val="0"/>
        <w:adjustRightInd w:val="0"/>
        <w:spacing w:after="0" w:line="240" w:lineRule="auto"/>
        <w:rPr>
          <w:rFonts w:ascii="LMRoman10-Regular" w:hAnsi="LMRoman10-Regular" w:cs="LMRoman10-Regular"/>
          <w:color w:val="000000"/>
          <w:sz w:val="20"/>
          <w:szCs w:val="20"/>
          <w:lang w:val="en-GB"/>
          <w:rPrChange w:id="1293" w:author="Nicolas Blöchliger" w:date="2016-10-06T09:29:00Z">
            <w:rPr>
              <w:rFonts w:ascii="LMRoman10-Regular" w:hAnsi="LMRoman10-Regular" w:cs="LMRoman10-Regular"/>
              <w:color w:val="000000"/>
              <w:sz w:val="20"/>
              <w:szCs w:val="20"/>
              <w:lang w:val="en-US"/>
            </w:rPr>
          </w:rPrChange>
        </w:rPr>
      </w:pPr>
      <w:r w:rsidRPr="00C44097">
        <w:rPr>
          <w:rFonts w:ascii="LMRoman10-Regular" w:hAnsi="LMRoman10-Regular" w:cs="LMRoman10-Regular"/>
          <w:color w:val="000000"/>
          <w:sz w:val="20"/>
          <w:szCs w:val="20"/>
          <w:lang w:val="en-GB"/>
          <w:rPrChange w:id="1294" w:author="Nicolas Blöchliger" w:date="2016-10-06T09:29:00Z">
            <w:rPr>
              <w:rFonts w:ascii="LMRoman10-Regular" w:hAnsi="LMRoman10-Regular" w:cs="LMRoman10-Regular"/>
              <w:color w:val="000000"/>
              <w:sz w:val="20"/>
              <w:szCs w:val="20"/>
              <w:lang w:val="en-US"/>
            </w:rPr>
          </w:rPrChange>
        </w:rPr>
        <w:t xml:space="preserve">Computing, Vienna, Austria, 2015. </w:t>
      </w:r>
      <w:r w:rsidRPr="00C44097">
        <w:rPr>
          <w:rFonts w:ascii="LMRoman10-Regular" w:hAnsi="LMRoman10-Regular" w:cs="LMRoman10-Regular"/>
          <w:color w:val="0000FF"/>
          <w:sz w:val="20"/>
          <w:szCs w:val="20"/>
          <w:lang w:val="en-GB"/>
          <w:rPrChange w:id="1295" w:author="Nicolas Blöchliger" w:date="2016-10-06T09:29:00Z">
            <w:rPr>
              <w:rFonts w:ascii="LMRoman10-Regular" w:hAnsi="LMRoman10-Regular" w:cs="LMRoman10-Regular"/>
              <w:color w:val="0000FF"/>
              <w:sz w:val="20"/>
              <w:szCs w:val="20"/>
              <w:lang w:val="en-US"/>
            </w:rPr>
          </w:rPrChange>
        </w:rPr>
        <w:t>https://www.R-project.org/</w:t>
      </w:r>
      <w:r w:rsidRPr="00C44097">
        <w:rPr>
          <w:rFonts w:ascii="LMRoman10-Regular" w:hAnsi="LMRoman10-Regular" w:cs="LMRoman10-Regular"/>
          <w:color w:val="000000"/>
          <w:sz w:val="20"/>
          <w:szCs w:val="20"/>
          <w:lang w:val="en-GB"/>
          <w:rPrChange w:id="1296" w:author="Nicolas Blöchliger" w:date="2016-10-06T09:29:00Z">
            <w:rPr>
              <w:rFonts w:ascii="LMRoman10-Regular" w:hAnsi="LMRoman10-Regular" w:cs="LMRoman10-Regular"/>
              <w:color w:val="000000"/>
              <w:sz w:val="20"/>
              <w:szCs w:val="20"/>
              <w:lang w:val="en-US"/>
            </w:rPr>
          </w:rPrChange>
        </w:rPr>
        <w:t>.</w:t>
      </w:r>
    </w:p>
    <w:p w:rsidR="00D531BB" w:rsidRPr="00C44097" w:rsidRDefault="00D531BB" w:rsidP="00D531BB">
      <w:pPr>
        <w:autoSpaceDE w:val="0"/>
        <w:autoSpaceDN w:val="0"/>
        <w:adjustRightInd w:val="0"/>
        <w:spacing w:after="0" w:line="240" w:lineRule="auto"/>
        <w:rPr>
          <w:rFonts w:ascii="LMRoman10-Regular" w:hAnsi="LMRoman10-Regular" w:cs="LMRoman10-Regular"/>
          <w:color w:val="000000"/>
          <w:sz w:val="20"/>
          <w:szCs w:val="20"/>
          <w:lang w:val="en-GB"/>
          <w:rPrChange w:id="1297" w:author="Nicolas Blöchliger" w:date="2016-10-06T09:29:00Z">
            <w:rPr>
              <w:rFonts w:ascii="LMRoman10-Regular" w:hAnsi="LMRoman10-Regular" w:cs="LMRoman10-Regular"/>
              <w:color w:val="000000"/>
              <w:sz w:val="20"/>
              <w:szCs w:val="20"/>
              <w:lang w:val="en-US"/>
            </w:rPr>
          </w:rPrChange>
        </w:rPr>
      </w:pPr>
      <w:r w:rsidRPr="00C44097">
        <w:rPr>
          <w:rFonts w:ascii="LMRoman10-Regular" w:hAnsi="LMRoman10-Regular" w:cs="LMRoman10-Regular"/>
          <w:color w:val="000000"/>
          <w:sz w:val="20"/>
          <w:szCs w:val="20"/>
          <w:lang w:val="en-GB"/>
          <w:rPrChange w:id="1298" w:author="Nicolas Blöchliger" w:date="2016-10-06T09:29:00Z">
            <w:rPr>
              <w:rFonts w:ascii="LMRoman10-Regular" w:hAnsi="LMRoman10-Regular" w:cs="LMRoman10-Regular"/>
              <w:color w:val="000000"/>
              <w:sz w:val="20"/>
              <w:szCs w:val="20"/>
              <w:lang w:val="en-US"/>
            </w:rPr>
          </w:rPrChange>
        </w:rPr>
        <w:t xml:space="preserve">[4]C. Fraley, A.E. </w:t>
      </w:r>
      <w:proofErr w:type="spellStart"/>
      <w:r w:rsidRPr="00C44097">
        <w:rPr>
          <w:rFonts w:ascii="LMRoman10-Regular" w:hAnsi="LMRoman10-Regular" w:cs="LMRoman10-Regular"/>
          <w:color w:val="000000"/>
          <w:sz w:val="20"/>
          <w:szCs w:val="20"/>
          <w:lang w:val="en-GB"/>
          <w:rPrChange w:id="1299" w:author="Nicolas Blöchliger" w:date="2016-10-06T09:29:00Z">
            <w:rPr>
              <w:rFonts w:ascii="LMRoman10-Regular" w:hAnsi="LMRoman10-Regular" w:cs="LMRoman10-Regular"/>
              <w:color w:val="000000"/>
              <w:sz w:val="20"/>
              <w:szCs w:val="20"/>
              <w:lang w:val="en-US"/>
            </w:rPr>
          </w:rPrChange>
        </w:rPr>
        <w:t>Raftery</w:t>
      </w:r>
      <w:proofErr w:type="spellEnd"/>
      <w:r w:rsidRPr="00C44097">
        <w:rPr>
          <w:rFonts w:ascii="LMRoman10-Regular" w:hAnsi="LMRoman10-Regular" w:cs="LMRoman10-Regular"/>
          <w:color w:val="000000"/>
          <w:sz w:val="20"/>
          <w:szCs w:val="20"/>
          <w:lang w:val="en-GB"/>
          <w:rPrChange w:id="1300" w:author="Nicolas Blöchliger" w:date="2016-10-06T09:29:00Z">
            <w:rPr>
              <w:rFonts w:ascii="LMRoman10-Regular" w:hAnsi="LMRoman10-Regular" w:cs="LMRoman10-Regular"/>
              <w:color w:val="000000"/>
              <w:sz w:val="20"/>
              <w:szCs w:val="20"/>
              <w:lang w:val="en-US"/>
            </w:rPr>
          </w:rPrChange>
        </w:rPr>
        <w:t xml:space="preserve">, T.B. Murphy, L. </w:t>
      </w:r>
      <w:proofErr w:type="spellStart"/>
      <w:r w:rsidRPr="00C44097">
        <w:rPr>
          <w:rFonts w:ascii="LMRoman10-Regular" w:hAnsi="LMRoman10-Regular" w:cs="LMRoman10-Regular"/>
          <w:color w:val="000000"/>
          <w:sz w:val="20"/>
          <w:szCs w:val="20"/>
          <w:lang w:val="en-GB"/>
          <w:rPrChange w:id="1301" w:author="Nicolas Blöchliger" w:date="2016-10-06T09:29:00Z">
            <w:rPr>
              <w:rFonts w:ascii="LMRoman10-Regular" w:hAnsi="LMRoman10-Regular" w:cs="LMRoman10-Regular"/>
              <w:color w:val="000000"/>
              <w:sz w:val="20"/>
              <w:szCs w:val="20"/>
              <w:lang w:val="en-US"/>
            </w:rPr>
          </w:rPrChange>
        </w:rPr>
        <w:t>Scrucca</w:t>
      </w:r>
      <w:proofErr w:type="spellEnd"/>
      <w:r w:rsidRPr="00C44097">
        <w:rPr>
          <w:rFonts w:ascii="LMRoman10-Regular" w:hAnsi="LMRoman10-Regular" w:cs="LMRoman10-Regular"/>
          <w:color w:val="000000"/>
          <w:sz w:val="20"/>
          <w:szCs w:val="20"/>
          <w:lang w:val="en-GB"/>
          <w:rPrChange w:id="1302" w:author="Nicolas Blöchliger" w:date="2016-10-06T09:29:00Z">
            <w:rPr>
              <w:rFonts w:ascii="LMRoman10-Regular" w:hAnsi="LMRoman10-Regular" w:cs="LMRoman10-Regular"/>
              <w:color w:val="000000"/>
              <w:sz w:val="20"/>
              <w:szCs w:val="20"/>
              <w:lang w:val="en-US"/>
            </w:rPr>
          </w:rPrChange>
        </w:rPr>
        <w:t xml:space="preserve">, </w:t>
      </w:r>
      <w:proofErr w:type="spellStart"/>
      <w:r w:rsidRPr="00C44097">
        <w:rPr>
          <w:rFonts w:ascii="LMRoman10-Regular" w:hAnsi="LMRoman10-Regular" w:cs="LMRoman10-Regular"/>
          <w:color w:val="000000"/>
          <w:sz w:val="20"/>
          <w:szCs w:val="20"/>
          <w:lang w:val="en-GB"/>
          <w:rPrChange w:id="1303" w:author="Nicolas Blöchliger" w:date="2016-10-06T09:29:00Z">
            <w:rPr>
              <w:rFonts w:ascii="LMRoman10-Regular" w:hAnsi="LMRoman10-Regular" w:cs="LMRoman10-Regular"/>
              <w:color w:val="000000"/>
              <w:sz w:val="20"/>
              <w:szCs w:val="20"/>
              <w:lang w:val="en-US"/>
            </w:rPr>
          </w:rPrChange>
        </w:rPr>
        <w:t>Mclust</w:t>
      </w:r>
      <w:proofErr w:type="spellEnd"/>
      <w:r w:rsidRPr="00C44097">
        <w:rPr>
          <w:rFonts w:ascii="LMRoman10-Regular" w:hAnsi="LMRoman10-Regular" w:cs="LMRoman10-Regular"/>
          <w:color w:val="000000"/>
          <w:sz w:val="20"/>
          <w:szCs w:val="20"/>
          <w:lang w:val="en-GB"/>
          <w:rPrChange w:id="1304" w:author="Nicolas Blöchliger" w:date="2016-10-06T09:29:00Z">
            <w:rPr>
              <w:rFonts w:ascii="LMRoman10-Regular" w:hAnsi="LMRoman10-Regular" w:cs="LMRoman10-Regular"/>
              <w:color w:val="000000"/>
              <w:sz w:val="20"/>
              <w:szCs w:val="20"/>
              <w:lang w:val="en-US"/>
            </w:rPr>
          </w:rPrChange>
        </w:rPr>
        <w:t xml:space="preserve"> version 4 for R: Normal mixture </w:t>
      </w:r>
      <w:proofErr w:type="spellStart"/>
      <w:r w:rsidRPr="00C44097">
        <w:rPr>
          <w:rFonts w:ascii="LMRoman10-Regular" w:hAnsi="LMRoman10-Regular" w:cs="LMRoman10-Regular"/>
          <w:color w:val="000000"/>
          <w:sz w:val="20"/>
          <w:szCs w:val="20"/>
          <w:lang w:val="en-GB"/>
          <w:rPrChange w:id="1305" w:author="Nicolas Blöchliger" w:date="2016-10-06T09:29:00Z">
            <w:rPr>
              <w:rFonts w:ascii="LMRoman10-Regular" w:hAnsi="LMRoman10-Regular" w:cs="LMRoman10-Regular"/>
              <w:color w:val="000000"/>
              <w:sz w:val="20"/>
              <w:szCs w:val="20"/>
              <w:lang w:val="en-US"/>
            </w:rPr>
          </w:rPrChange>
        </w:rPr>
        <w:t>modeling</w:t>
      </w:r>
      <w:proofErr w:type="spellEnd"/>
    </w:p>
    <w:p w:rsidR="00D531BB" w:rsidRPr="00C44097" w:rsidRDefault="00D531BB" w:rsidP="00D531BB">
      <w:pPr>
        <w:autoSpaceDE w:val="0"/>
        <w:autoSpaceDN w:val="0"/>
        <w:adjustRightInd w:val="0"/>
        <w:spacing w:after="0" w:line="240" w:lineRule="auto"/>
        <w:rPr>
          <w:rFonts w:ascii="LMRoman10-Regular" w:hAnsi="LMRoman10-Regular" w:cs="LMRoman10-Regular"/>
          <w:color w:val="000000"/>
          <w:sz w:val="20"/>
          <w:szCs w:val="20"/>
          <w:lang w:val="en-GB"/>
          <w:rPrChange w:id="1306" w:author="Nicolas Blöchliger" w:date="2016-10-06T09:29:00Z">
            <w:rPr>
              <w:rFonts w:ascii="LMRoman10-Regular" w:hAnsi="LMRoman10-Regular" w:cs="LMRoman10-Regular"/>
              <w:color w:val="000000"/>
              <w:sz w:val="20"/>
              <w:szCs w:val="20"/>
              <w:lang w:val="en-US"/>
            </w:rPr>
          </w:rPrChange>
        </w:rPr>
      </w:pPr>
      <w:proofErr w:type="gramStart"/>
      <w:r w:rsidRPr="00C44097">
        <w:rPr>
          <w:rFonts w:ascii="LMRoman10-Regular" w:hAnsi="LMRoman10-Regular" w:cs="LMRoman10-Regular"/>
          <w:color w:val="000000"/>
          <w:sz w:val="20"/>
          <w:szCs w:val="20"/>
          <w:lang w:val="en-GB"/>
          <w:rPrChange w:id="1307" w:author="Nicolas Blöchliger" w:date="2016-10-06T09:29:00Z">
            <w:rPr>
              <w:rFonts w:ascii="LMRoman10-Regular" w:hAnsi="LMRoman10-Regular" w:cs="LMRoman10-Regular"/>
              <w:color w:val="000000"/>
              <w:sz w:val="20"/>
              <w:szCs w:val="20"/>
              <w:lang w:val="en-US"/>
            </w:rPr>
          </w:rPrChange>
        </w:rPr>
        <w:t>for</w:t>
      </w:r>
      <w:proofErr w:type="gramEnd"/>
      <w:r w:rsidRPr="00C44097">
        <w:rPr>
          <w:rFonts w:ascii="LMRoman10-Regular" w:hAnsi="LMRoman10-Regular" w:cs="LMRoman10-Regular"/>
          <w:color w:val="000000"/>
          <w:sz w:val="20"/>
          <w:szCs w:val="20"/>
          <w:lang w:val="en-GB"/>
          <w:rPrChange w:id="1308" w:author="Nicolas Blöchliger" w:date="2016-10-06T09:29:00Z">
            <w:rPr>
              <w:rFonts w:ascii="LMRoman10-Regular" w:hAnsi="LMRoman10-Regular" w:cs="LMRoman10-Regular"/>
              <w:color w:val="000000"/>
              <w:sz w:val="20"/>
              <w:szCs w:val="20"/>
              <w:lang w:val="en-US"/>
            </w:rPr>
          </w:rPrChange>
        </w:rPr>
        <w:t xml:space="preserve"> model-based clustering, classification, and density estimation. Technical report no. 597, Department of</w:t>
      </w:r>
    </w:p>
    <w:p w:rsidR="00D531BB" w:rsidRPr="00C44097" w:rsidRDefault="00D531BB" w:rsidP="00D531BB">
      <w:pPr>
        <w:autoSpaceDE w:val="0"/>
        <w:autoSpaceDN w:val="0"/>
        <w:adjustRightInd w:val="0"/>
        <w:spacing w:after="0" w:line="240" w:lineRule="auto"/>
        <w:rPr>
          <w:rFonts w:ascii="LMRoman10-Regular" w:hAnsi="LMRoman10-Regular" w:cs="LMRoman10-Regular"/>
          <w:color w:val="000000"/>
          <w:sz w:val="20"/>
          <w:szCs w:val="20"/>
          <w:lang w:val="en-GB"/>
          <w:rPrChange w:id="1309" w:author="Nicolas Blöchliger" w:date="2016-10-06T09:29:00Z">
            <w:rPr>
              <w:rFonts w:ascii="LMRoman10-Regular" w:hAnsi="LMRoman10-Regular" w:cs="LMRoman10-Regular"/>
              <w:color w:val="000000"/>
              <w:sz w:val="20"/>
              <w:szCs w:val="20"/>
              <w:lang w:val="en-US"/>
            </w:rPr>
          </w:rPrChange>
        </w:rPr>
      </w:pPr>
      <w:proofErr w:type="gramStart"/>
      <w:r w:rsidRPr="00C44097">
        <w:rPr>
          <w:rFonts w:ascii="LMRoman10-Regular" w:hAnsi="LMRoman10-Regular" w:cs="LMRoman10-Regular"/>
          <w:color w:val="000000"/>
          <w:sz w:val="20"/>
          <w:szCs w:val="20"/>
          <w:lang w:val="en-GB"/>
          <w:rPrChange w:id="1310" w:author="Nicolas Blöchliger" w:date="2016-10-06T09:29:00Z">
            <w:rPr>
              <w:rFonts w:ascii="LMRoman10-Regular" w:hAnsi="LMRoman10-Regular" w:cs="LMRoman10-Regular"/>
              <w:color w:val="000000"/>
              <w:sz w:val="20"/>
              <w:szCs w:val="20"/>
              <w:lang w:val="en-US"/>
            </w:rPr>
          </w:rPrChange>
        </w:rPr>
        <w:t>Statistics, University of Washington.</w:t>
      </w:r>
      <w:proofErr w:type="gramEnd"/>
      <w:r w:rsidRPr="00C44097">
        <w:rPr>
          <w:rFonts w:ascii="LMRoman10-Regular" w:hAnsi="LMRoman10-Regular" w:cs="LMRoman10-Regular"/>
          <w:color w:val="000000"/>
          <w:sz w:val="20"/>
          <w:szCs w:val="20"/>
          <w:lang w:val="en-GB"/>
          <w:rPrChange w:id="1311" w:author="Nicolas Blöchliger" w:date="2016-10-06T09:29:00Z">
            <w:rPr>
              <w:rFonts w:ascii="LMRoman10-Regular" w:hAnsi="LMRoman10-Regular" w:cs="LMRoman10-Regular"/>
              <w:color w:val="000000"/>
              <w:sz w:val="20"/>
              <w:szCs w:val="20"/>
              <w:lang w:val="en-US"/>
            </w:rPr>
          </w:rPrChange>
        </w:rPr>
        <w:t xml:space="preserve"> (2012).</w:t>
      </w:r>
    </w:p>
    <w:p w:rsidR="00D531BB" w:rsidRPr="00C44097" w:rsidRDefault="00D531BB" w:rsidP="00D531BB">
      <w:pPr>
        <w:autoSpaceDE w:val="0"/>
        <w:autoSpaceDN w:val="0"/>
        <w:adjustRightInd w:val="0"/>
        <w:spacing w:after="0" w:line="240" w:lineRule="auto"/>
        <w:rPr>
          <w:rFonts w:ascii="LMRoman10-Regular" w:hAnsi="LMRoman10-Regular" w:cs="LMRoman10-Regular"/>
          <w:color w:val="000000"/>
          <w:sz w:val="20"/>
          <w:szCs w:val="20"/>
          <w:lang w:val="en-GB"/>
          <w:rPrChange w:id="1312" w:author="Nicolas Blöchliger" w:date="2016-10-06T09:29:00Z">
            <w:rPr>
              <w:rFonts w:ascii="LMRoman10-Regular" w:hAnsi="LMRoman10-Regular" w:cs="LMRoman10-Regular"/>
              <w:color w:val="000000"/>
              <w:sz w:val="20"/>
              <w:szCs w:val="20"/>
              <w:lang w:val="en-US"/>
            </w:rPr>
          </w:rPrChange>
        </w:rPr>
      </w:pPr>
      <w:r w:rsidRPr="00C44097">
        <w:rPr>
          <w:rFonts w:ascii="LMRoman10-Regular" w:hAnsi="LMRoman10-Regular" w:cs="LMRoman10-Regular"/>
          <w:color w:val="000000"/>
          <w:sz w:val="20"/>
          <w:szCs w:val="20"/>
          <w:lang w:val="en-GB"/>
          <w:rPrChange w:id="1313" w:author="Nicolas Blöchliger" w:date="2016-10-06T09:29:00Z">
            <w:rPr>
              <w:rFonts w:ascii="LMRoman10-Regular" w:hAnsi="LMRoman10-Regular" w:cs="LMRoman10-Regular"/>
              <w:color w:val="000000"/>
              <w:sz w:val="20"/>
              <w:szCs w:val="20"/>
              <w:lang w:val="en-US"/>
            </w:rPr>
          </w:rPrChange>
        </w:rPr>
        <w:t>[5]</w:t>
      </w:r>
      <w:proofErr w:type="gramStart"/>
      <w:r w:rsidRPr="00C44097">
        <w:rPr>
          <w:rFonts w:ascii="LMRoman10-Regular" w:hAnsi="LMRoman10-Regular" w:cs="LMRoman10-Regular"/>
          <w:color w:val="000000"/>
          <w:sz w:val="20"/>
          <w:szCs w:val="20"/>
          <w:lang w:val="en-GB"/>
          <w:rPrChange w:id="1314" w:author="Nicolas Blöchliger" w:date="2016-10-06T09:29:00Z">
            <w:rPr>
              <w:rFonts w:ascii="LMRoman10-Regular" w:hAnsi="LMRoman10-Regular" w:cs="LMRoman10-Regular"/>
              <w:color w:val="000000"/>
              <w:sz w:val="20"/>
              <w:szCs w:val="20"/>
              <w:lang w:val="en-US"/>
            </w:rPr>
          </w:rPrChange>
        </w:rPr>
        <w:t xml:space="preserve">B.A. Craig, </w:t>
      </w:r>
      <w:proofErr w:type="spellStart"/>
      <w:r w:rsidRPr="00C44097">
        <w:rPr>
          <w:rFonts w:ascii="LMRoman10-Regular" w:hAnsi="LMRoman10-Regular" w:cs="LMRoman10-Regular"/>
          <w:color w:val="000000"/>
          <w:sz w:val="20"/>
          <w:szCs w:val="20"/>
          <w:lang w:val="en-GB"/>
          <w:rPrChange w:id="1315" w:author="Nicolas Blöchliger" w:date="2016-10-06T09:29:00Z">
            <w:rPr>
              <w:rFonts w:ascii="LMRoman10-Regular" w:hAnsi="LMRoman10-Regular" w:cs="LMRoman10-Regular"/>
              <w:color w:val="000000"/>
              <w:sz w:val="20"/>
              <w:szCs w:val="20"/>
              <w:lang w:val="en-US"/>
            </w:rPr>
          </w:rPrChange>
        </w:rPr>
        <w:t>Modeling</w:t>
      </w:r>
      <w:proofErr w:type="spellEnd"/>
      <w:r w:rsidRPr="00C44097">
        <w:rPr>
          <w:rFonts w:ascii="LMRoman10-Regular" w:hAnsi="LMRoman10-Regular" w:cs="LMRoman10-Regular"/>
          <w:color w:val="000000"/>
          <w:sz w:val="20"/>
          <w:szCs w:val="20"/>
          <w:lang w:val="en-GB"/>
          <w:rPrChange w:id="1316" w:author="Nicolas Blöchliger" w:date="2016-10-06T09:29:00Z">
            <w:rPr>
              <w:rFonts w:ascii="LMRoman10-Regular" w:hAnsi="LMRoman10-Regular" w:cs="LMRoman10-Regular"/>
              <w:color w:val="000000"/>
              <w:sz w:val="20"/>
              <w:szCs w:val="20"/>
              <w:lang w:val="en-US"/>
            </w:rPr>
          </w:rPrChange>
        </w:rPr>
        <w:t xml:space="preserve"> approach to diameter breakpoint determination, </w:t>
      </w:r>
      <w:proofErr w:type="spellStart"/>
      <w:r w:rsidRPr="00C44097">
        <w:rPr>
          <w:rFonts w:ascii="LMRoman10-Regular" w:hAnsi="LMRoman10-Regular" w:cs="LMRoman10-Regular"/>
          <w:color w:val="000000"/>
          <w:sz w:val="20"/>
          <w:szCs w:val="20"/>
          <w:lang w:val="en-GB"/>
          <w:rPrChange w:id="1317" w:author="Nicolas Blöchliger" w:date="2016-10-06T09:29:00Z">
            <w:rPr>
              <w:rFonts w:ascii="LMRoman10-Regular" w:hAnsi="LMRoman10-Regular" w:cs="LMRoman10-Regular"/>
              <w:color w:val="000000"/>
              <w:sz w:val="20"/>
              <w:szCs w:val="20"/>
              <w:lang w:val="en-US"/>
            </w:rPr>
          </w:rPrChange>
        </w:rPr>
        <w:t>Diagn</w:t>
      </w:r>
      <w:proofErr w:type="spellEnd"/>
      <w:r w:rsidRPr="00C44097">
        <w:rPr>
          <w:rFonts w:ascii="LMRoman10-Regular" w:hAnsi="LMRoman10-Regular" w:cs="LMRoman10-Regular"/>
          <w:color w:val="000000"/>
          <w:sz w:val="20"/>
          <w:szCs w:val="20"/>
          <w:lang w:val="en-GB"/>
          <w:rPrChange w:id="1318" w:author="Nicolas Blöchliger" w:date="2016-10-06T09:29:00Z">
            <w:rPr>
              <w:rFonts w:ascii="LMRoman10-Regular" w:hAnsi="LMRoman10-Regular" w:cs="LMRoman10-Regular"/>
              <w:color w:val="000000"/>
              <w:sz w:val="20"/>
              <w:szCs w:val="20"/>
              <w:lang w:val="en-US"/>
            </w:rPr>
          </w:rPrChange>
        </w:rPr>
        <w:t>.</w:t>
      </w:r>
      <w:proofErr w:type="gramEnd"/>
      <w:r w:rsidRPr="00C44097">
        <w:rPr>
          <w:rFonts w:ascii="LMRoman10-Regular" w:hAnsi="LMRoman10-Regular" w:cs="LMRoman10-Regular"/>
          <w:color w:val="000000"/>
          <w:sz w:val="20"/>
          <w:szCs w:val="20"/>
          <w:lang w:val="en-GB"/>
          <w:rPrChange w:id="1319" w:author="Nicolas Blöchliger" w:date="2016-10-06T09:29:00Z">
            <w:rPr>
              <w:rFonts w:ascii="LMRoman10-Regular" w:hAnsi="LMRoman10-Regular" w:cs="LMRoman10-Regular"/>
              <w:color w:val="000000"/>
              <w:sz w:val="20"/>
              <w:szCs w:val="20"/>
              <w:lang w:val="en-US"/>
            </w:rPr>
          </w:rPrChange>
        </w:rPr>
        <w:t xml:space="preserve"> </w:t>
      </w:r>
      <w:proofErr w:type="spellStart"/>
      <w:proofErr w:type="gramStart"/>
      <w:r w:rsidRPr="00C44097">
        <w:rPr>
          <w:rFonts w:ascii="LMRoman10-Regular" w:hAnsi="LMRoman10-Regular" w:cs="LMRoman10-Regular"/>
          <w:color w:val="000000"/>
          <w:sz w:val="20"/>
          <w:szCs w:val="20"/>
          <w:lang w:val="en-GB"/>
          <w:rPrChange w:id="1320" w:author="Nicolas Blöchliger" w:date="2016-10-06T09:29:00Z">
            <w:rPr>
              <w:rFonts w:ascii="LMRoman10-Regular" w:hAnsi="LMRoman10-Regular" w:cs="LMRoman10-Regular"/>
              <w:color w:val="000000"/>
              <w:sz w:val="20"/>
              <w:szCs w:val="20"/>
              <w:lang w:val="en-US"/>
            </w:rPr>
          </w:rPrChange>
        </w:rPr>
        <w:t>Microbiol</w:t>
      </w:r>
      <w:proofErr w:type="spellEnd"/>
      <w:r w:rsidRPr="00C44097">
        <w:rPr>
          <w:rFonts w:ascii="LMRoman10-Regular" w:hAnsi="LMRoman10-Regular" w:cs="LMRoman10-Regular"/>
          <w:color w:val="000000"/>
          <w:sz w:val="20"/>
          <w:szCs w:val="20"/>
          <w:lang w:val="en-GB"/>
          <w:rPrChange w:id="1321" w:author="Nicolas Blöchliger" w:date="2016-10-06T09:29:00Z">
            <w:rPr>
              <w:rFonts w:ascii="LMRoman10-Regular" w:hAnsi="LMRoman10-Regular" w:cs="LMRoman10-Regular"/>
              <w:color w:val="000000"/>
              <w:sz w:val="20"/>
              <w:szCs w:val="20"/>
              <w:lang w:val="en-US"/>
            </w:rPr>
          </w:rPrChange>
        </w:rPr>
        <w:t>.</w:t>
      </w:r>
      <w:proofErr w:type="gramEnd"/>
      <w:r w:rsidRPr="00C44097">
        <w:rPr>
          <w:rFonts w:ascii="LMRoman10-Regular" w:hAnsi="LMRoman10-Regular" w:cs="LMRoman10-Regular"/>
          <w:color w:val="000000"/>
          <w:sz w:val="20"/>
          <w:szCs w:val="20"/>
          <w:lang w:val="en-GB"/>
          <w:rPrChange w:id="1322" w:author="Nicolas Blöchliger" w:date="2016-10-06T09:29:00Z">
            <w:rPr>
              <w:rFonts w:ascii="LMRoman10-Regular" w:hAnsi="LMRoman10-Regular" w:cs="LMRoman10-Regular"/>
              <w:color w:val="000000"/>
              <w:sz w:val="20"/>
              <w:szCs w:val="20"/>
              <w:lang w:val="en-US"/>
            </w:rPr>
          </w:rPrChange>
        </w:rPr>
        <w:t xml:space="preserve"> Infect. Dis. 36</w:t>
      </w:r>
    </w:p>
    <w:p w:rsidR="00D531BB" w:rsidRPr="00C44097" w:rsidRDefault="00D531BB" w:rsidP="00D531BB">
      <w:pPr>
        <w:autoSpaceDE w:val="0"/>
        <w:autoSpaceDN w:val="0"/>
        <w:adjustRightInd w:val="0"/>
        <w:spacing w:after="0" w:line="240" w:lineRule="auto"/>
        <w:rPr>
          <w:rFonts w:ascii="LMRoman10-Regular" w:hAnsi="LMRoman10-Regular" w:cs="LMRoman10-Regular"/>
          <w:color w:val="000000"/>
          <w:sz w:val="20"/>
          <w:szCs w:val="20"/>
          <w:lang w:val="en-GB"/>
          <w:rPrChange w:id="1323" w:author="Nicolas Blöchliger" w:date="2016-10-06T09:29:00Z">
            <w:rPr>
              <w:rFonts w:ascii="LMRoman10-Regular" w:hAnsi="LMRoman10-Regular" w:cs="LMRoman10-Regular"/>
              <w:color w:val="000000"/>
              <w:sz w:val="20"/>
              <w:szCs w:val="20"/>
              <w:lang w:val="en-US"/>
            </w:rPr>
          </w:rPrChange>
        </w:rPr>
      </w:pPr>
      <w:r w:rsidRPr="00C44097">
        <w:rPr>
          <w:rFonts w:ascii="LMRoman10-Regular" w:hAnsi="LMRoman10-Regular" w:cs="LMRoman10-Regular"/>
          <w:color w:val="000000"/>
          <w:sz w:val="20"/>
          <w:szCs w:val="20"/>
          <w:lang w:val="en-GB"/>
          <w:rPrChange w:id="1324" w:author="Nicolas Blöchliger" w:date="2016-10-06T09:29:00Z">
            <w:rPr>
              <w:rFonts w:ascii="LMRoman10-Regular" w:hAnsi="LMRoman10-Regular" w:cs="LMRoman10-Regular"/>
              <w:color w:val="000000"/>
              <w:sz w:val="20"/>
              <w:szCs w:val="20"/>
              <w:lang w:val="en-US"/>
            </w:rPr>
          </w:rPrChange>
        </w:rPr>
        <w:t>(2000) 193–202.</w:t>
      </w:r>
    </w:p>
    <w:p w:rsidR="00D531BB" w:rsidRPr="00C44097" w:rsidRDefault="00D531BB" w:rsidP="00D531BB">
      <w:pPr>
        <w:autoSpaceDE w:val="0"/>
        <w:autoSpaceDN w:val="0"/>
        <w:adjustRightInd w:val="0"/>
        <w:spacing w:after="0" w:line="240" w:lineRule="auto"/>
        <w:rPr>
          <w:rFonts w:ascii="LMRoman10-Regular" w:hAnsi="LMRoman10-Regular" w:cs="LMRoman10-Regular"/>
          <w:color w:val="000000"/>
          <w:sz w:val="20"/>
          <w:szCs w:val="20"/>
          <w:lang w:val="en-GB"/>
          <w:rPrChange w:id="1325" w:author="Nicolas Blöchliger" w:date="2016-10-06T09:29:00Z">
            <w:rPr>
              <w:rFonts w:ascii="LMRoman10-Regular" w:hAnsi="LMRoman10-Regular" w:cs="LMRoman10-Regular"/>
              <w:color w:val="000000"/>
              <w:sz w:val="20"/>
              <w:szCs w:val="20"/>
              <w:lang w:val="en-US"/>
            </w:rPr>
          </w:rPrChange>
        </w:rPr>
      </w:pPr>
      <w:r w:rsidRPr="00C44097">
        <w:rPr>
          <w:rFonts w:ascii="LMRoman10-Regular" w:hAnsi="LMRoman10-Regular" w:cs="LMRoman10-Regular"/>
          <w:color w:val="000000"/>
          <w:sz w:val="20"/>
          <w:szCs w:val="20"/>
          <w:lang w:val="en-GB"/>
          <w:rPrChange w:id="1326" w:author="Nicolas Blöchliger" w:date="2016-10-06T09:29:00Z">
            <w:rPr>
              <w:rFonts w:ascii="LMRoman10-Regular" w:hAnsi="LMRoman10-Regular" w:cs="LMRoman10-Regular"/>
              <w:color w:val="000000"/>
              <w:sz w:val="20"/>
              <w:szCs w:val="20"/>
              <w:lang w:val="en-US"/>
            </w:rPr>
          </w:rPrChange>
        </w:rPr>
        <w:t xml:space="preserve">[6]B. </w:t>
      </w:r>
      <w:proofErr w:type="spellStart"/>
      <w:r w:rsidRPr="00C44097">
        <w:rPr>
          <w:rFonts w:ascii="LMRoman10-Regular" w:hAnsi="LMRoman10-Regular" w:cs="LMRoman10-Regular"/>
          <w:color w:val="000000"/>
          <w:sz w:val="20"/>
          <w:szCs w:val="20"/>
          <w:lang w:val="en-GB"/>
          <w:rPrChange w:id="1327" w:author="Nicolas Blöchliger" w:date="2016-10-06T09:29:00Z">
            <w:rPr>
              <w:rFonts w:ascii="LMRoman10-Regular" w:hAnsi="LMRoman10-Regular" w:cs="LMRoman10-Regular"/>
              <w:color w:val="000000"/>
              <w:sz w:val="20"/>
              <w:szCs w:val="20"/>
              <w:lang w:val="en-US"/>
            </w:rPr>
          </w:rPrChange>
        </w:rPr>
        <w:t>Lamy</w:t>
      </w:r>
      <w:proofErr w:type="spellEnd"/>
      <w:r w:rsidRPr="00C44097">
        <w:rPr>
          <w:rFonts w:ascii="LMRoman10-Regular" w:hAnsi="LMRoman10-Regular" w:cs="LMRoman10-Regular"/>
          <w:color w:val="000000"/>
          <w:sz w:val="20"/>
          <w:szCs w:val="20"/>
          <w:lang w:val="en-GB"/>
          <w:rPrChange w:id="1328" w:author="Nicolas Blöchliger" w:date="2016-10-06T09:29:00Z">
            <w:rPr>
              <w:rFonts w:ascii="LMRoman10-Regular" w:hAnsi="LMRoman10-Regular" w:cs="LMRoman10-Regular"/>
              <w:color w:val="000000"/>
              <w:sz w:val="20"/>
              <w:szCs w:val="20"/>
              <w:lang w:val="en-US"/>
            </w:rPr>
          </w:rPrChange>
        </w:rPr>
        <w:t xml:space="preserve">, G. </w:t>
      </w:r>
      <w:proofErr w:type="spellStart"/>
      <w:r w:rsidRPr="00C44097">
        <w:rPr>
          <w:rFonts w:ascii="LMRoman10-Regular" w:hAnsi="LMRoman10-Regular" w:cs="LMRoman10-Regular"/>
          <w:color w:val="000000"/>
          <w:sz w:val="20"/>
          <w:szCs w:val="20"/>
          <w:lang w:val="en-GB"/>
          <w:rPrChange w:id="1329" w:author="Nicolas Blöchliger" w:date="2016-10-06T09:29:00Z">
            <w:rPr>
              <w:rFonts w:ascii="LMRoman10-Regular" w:hAnsi="LMRoman10-Regular" w:cs="LMRoman10-Regular"/>
              <w:color w:val="000000"/>
              <w:sz w:val="20"/>
              <w:szCs w:val="20"/>
              <w:lang w:val="en-US"/>
            </w:rPr>
          </w:rPrChange>
        </w:rPr>
        <w:t>Carret</w:t>
      </w:r>
      <w:proofErr w:type="spellEnd"/>
      <w:r w:rsidRPr="00C44097">
        <w:rPr>
          <w:rFonts w:ascii="LMRoman10-Regular" w:hAnsi="LMRoman10-Regular" w:cs="LMRoman10-Regular"/>
          <w:color w:val="000000"/>
          <w:sz w:val="20"/>
          <w:szCs w:val="20"/>
          <w:lang w:val="en-GB"/>
          <w:rPrChange w:id="1330" w:author="Nicolas Blöchliger" w:date="2016-10-06T09:29:00Z">
            <w:rPr>
              <w:rFonts w:ascii="LMRoman10-Regular" w:hAnsi="LMRoman10-Regular" w:cs="LMRoman10-Regular"/>
              <w:color w:val="000000"/>
              <w:sz w:val="20"/>
              <w:szCs w:val="20"/>
              <w:lang w:val="en-US"/>
            </w:rPr>
          </w:rPrChange>
        </w:rPr>
        <w:t xml:space="preserve">, J.-P. </w:t>
      </w:r>
      <w:proofErr w:type="spellStart"/>
      <w:r w:rsidRPr="00C44097">
        <w:rPr>
          <w:rFonts w:ascii="LMRoman10-Regular" w:hAnsi="LMRoman10-Regular" w:cs="LMRoman10-Regular"/>
          <w:color w:val="000000"/>
          <w:sz w:val="20"/>
          <w:szCs w:val="20"/>
          <w:lang w:val="en-GB"/>
          <w:rPrChange w:id="1331" w:author="Nicolas Blöchliger" w:date="2016-10-06T09:29:00Z">
            <w:rPr>
              <w:rFonts w:ascii="LMRoman10-Regular" w:hAnsi="LMRoman10-Regular" w:cs="LMRoman10-Regular"/>
              <w:color w:val="000000"/>
              <w:sz w:val="20"/>
              <w:szCs w:val="20"/>
              <w:lang w:val="en-US"/>
            </w:rPr>
          </w:rPrChange>
        </w:rPr>
        <w:t>Flandrois</w:t>
      </w:r>
      <w:proofErr w:type="spellEnd"/>
      <w:r w:rsidRPr="00C44097">
        <w:rPr>
          <w:rFonts w:ascii="LMRoman10-Regular" w:hAnsi="LMRoman10-Regular" w:cs="LMRoman10-Regular"/>
          <w:color w:val="000000"/>
          <w:sz w:val="20"/>
          <w:szCs w:val="20"/>
          <w:lang w:val="en-GB"/>
          <w:rPrChange w:id="1332" w:author="Nicolas Blöchliger" w:date="2016-10-06T09:29:00Z">
            <w:rPr>
              <w:rFonts w:ascii="LMRoman10-Regular" w:hAnsi="LMRoman10-Regular" w:cs="LMRoman10-Regular"/>
              <w:color w:val="000000"/>
              <w:sz w:val="20"/>
              <w:szCs w:val="20"/>
              <w:lang w:val="en-US"/>
            </w:rPr>
          </w:rPrChange>
        </w:rPr>
        <w:t xml:space="preserve">, M.L. </w:t>
      </w:r>
      <w:proofErr w:type="spellStart"/>
      <w:r w:rsidRPr="00C44097">
        <w:rPr>
          <w:rFonts w:ascii="LMRoman10-Regular" w:hAnsi="LMRoman10-Regular" w:cs="LMRoman10-Regular"/>
          <w:color w:val="000000"/>
          <w:sz w:val="20"/>
          <w:szCs w:val="20"/>
          <w:lang w:val="en-GB"/>
          <w:rPrChange w:id="1333" w:author="Nicolas Blöchliger" w:date="2016-10-06T09:29:00Z">
            <w:rPr>
              <w:rFonts w:ascii="LMRoman10-Regular" w:hAnsi="LMRoman10-Regular" w:cs="LMRoman10-Regular"/>
              <w:color w:val="000000"/>
              <w:sz w:val="20"/>
              <w:szCs w:val="20"/>
              <w:lang w:val="en-US"/>
            </w:rPr>
          </w:rPrChange>
        </w:rPr>
        <w:t>Delignette</w:t>
      </w:r>
      <w:proofErr w:type="spellEnd"/>
      <w:r w:rsidRPr="00C44097">
        <w:rPr>
          <w:rFonts w:ascii="LMRoman10-Regular" w:hAnsi="LMRoman10-Regular" w:cs="LMRoman10-Regular"/>
          <w:color w:val="000000"/>
          <w:sz w:val="20"/>
          <w:szCs w:val="20"/>
          <w:lang w:val="en-GB"/>
          <w:rPrChange w:id="1334" w:author="Nicolas Blöchliger" w:date="2016-10-06T09:29:00Z">
            <w:rPr>
              <w:rFonts w:ascii="LMRoman10-Regular" w:hAnsi="LMRoman10-Regular" w:cs="LMRoman10-Regular"/>
              <w:color w:val="000000"/>
              <w:sz w:val="20"/>
              <w:szCs w:val="20"/>
              <w:lang w:val="en-US"/>
            </w:rPr>
          </w:rPrChange>
        </w:rPr>
        <w:t>-Muller, How does susceptibility prevalence impact on</w:t>
      </w:r>
    </w:p>
    <w:p w:rsidR="00D531BB" w:rsidRPr="00C44097" w:rsidRDefault="00D531BB" w:rsidP="00D531BB">
      <w:pPr>
        <w:autoSpaceDE w:val="0"/>
        <w:autoSpaceDN w:val="0"/>
        <w:adjustRightInd w:val="0"/>
        <w:spacing w:after="0" w:line="240" w:lineRule="auto"/>
        <w:rPr>
          <w:rFonts w:ascii="LMRoman10-Regular" w:hAnsi="LMRoman10-Regular" w:cs="LMRoman10-Regular"/>
          <w:color w:val="000000"/>
          <w:sz w:val="20"/>
          <w:szCs w:val="20"/>
          <w:lang w:val="en-GB"/>
          <w:rPrChange w:id="1335" w:author="Nicolas Blöchliger" w:date="2016-10-06T09:29:00Z">
            <w:rPr>
              <w:rFonts w:ascii="LMRoman10-Regular" w:hAnsi="LMRoman10-Regular" w:cs="LMRoman10-Regular"/>
              <w:color w:val="000000"/>
              <w:sz w:val="20"/>
              <w:szCs w:val="20"/>
              <w:lang w:val="en-US"/>
            </w:rPr>
          </w:rPrChange>
        </w:rPr>
      </w:pPr>
      <w:proofErr w:type="gramStart"/>
      <w:r w:rsidRPr="00C44097">
        <w:rPr>
          <w:rFonts w:ascii="LMRoman10-Regular" w:hAnsi="LMRoman10-Regular" w:cs="LMRoman10-Regular"/>
          <w:color w:val="000000"/>
          <w:sz w:val="20"/>
          <w:szCs w:val="20"/>
          <w:lang w:val="en-GB"/>
          <w:rPrChange w:id="1336" w:author="Nicolas Blöchliger" w:date="2016-10-06T09:29:00Z">
            <w:rPr>
              <w:rFonts w:ascii="LMRoman10-Regular" w:hAnsi="LMRoman10-Regular" w:cs="LMRoman10-Regular"/>
              <w:color w:val="000000"/>
              <w:sz w:val="20"/>
              <w:szCs w:val="20"/>
              <w:lang w:val="en-US"/>
            </w:rPr>
          </w:rPrChange>
        </w:rPr>
        <w:t>the</w:t>
      </w:r>
      <w:proofErr w:type="gramEnd"/>
      <w:r w:rsidRPr="00C44097">
        <w:rPr>
          <w:rFonts w:ascii="LMRoman10-Regular" w:hAnsi="LMRoman10-Regular" w:cs="LMRoman10-Regular"/>
          <w:color w:val="000000"/>
          <w:sz w:val="20"/>
          <w:szCs w:val="20"/>
          <w:lang w:val="en-GB"/>
          <w:rPrChange w:id="1337" w:author="Nicolas Blöchliger" w:date="2016-10-06T09:29:00Z">
            <w:rPr>
              <w:rFonts w:ascii="LMRoman10-Regular" w:hAnsi="LMRoman10-Regular" w:cs="LMRoman10-Regular"/>
              <w:color w:val="000000"/>
              <w:sz w:val="20"/>
              <w:szCs w:val="20"/>
              <w:lang w:val="en-US"/>
            </w:rPr>
          </w:rPrChange>
        </w:rPr>
        <w:t xml:space="preserve"> performance of disk diffusion susceptibility testing?, </w:t>
      </w:r>
      <w:proofErr w:type="spellStart"/>
      <w:r w:rsidRPr="00C44097">
        <w:rPr>
          <w:rFonts w:ascii="LMRoman10-Regular" w:hAnsi="LMRoman10-Regular" w:cs="LMRoman10-Regular"/>
          <w:color w:val="000000"/>
          <w:sz w:val="20"/>
          <w:szCs w:val="20"/>
          <w:lang w:val="en-GB"/>
          <w:rPrChange w:id="1338" w:author="Nicolas Blöchliger" w:date="2016-10-06T09:29:00Z">
            <w:rPr>
              <w:rFonts w:ascii="LMRoman10-Regular" w:hAnsi="LMRoman10-Regular" w:cs="LMRoman10-Regular"/>
              <w:color w:val="000000"/>
              <w:sz w:val="20"/>
              <w:szCs w:val="20"/>
              <w:lang w:val="en-US"/>
            </w:rPr>
          </w:rPrChange>
        </w:rPr>
        <w:t>Diagn</w:t>
      </w:r>
      <w:proofErr w:type="spellEnd"/>
      <w:r w:rsidRPr="00C44097">
        <w:rPr>
          <w:rFonts w:ascii="LMRoman10-Regular" w:hAnsi="LMRoman10-Regular" w:cs="LMRoman10-Regular"/>
          <w:color w:val="000000"/>
          <w:sz w:val="20"/>
          <w:szCs w:val="20"/>
          <w:lang w:val="en-GB"/>
          <w:rPrChange w:id="1339" w:author="Nicolas Blöchliger" w:date="2016-10-06T09:29:00Z">
            <w:rPr>
              <w:rFonts w:ascii="LMRoman10-Regular" w:hAnsi="LMRoman10-Regular" w:cs="LMRoman10-Regular"/>
              <w:color w:val="000000"/>
              <w:sz w:val="20"/>
              <w:szCs w:val="20"/>
              <w:lang w:val="en-US"/>
            </w:rPr>
          </w:rPrChange>
        </w:rPr>
        <w:t xml:space="preserve">. </w:t>
      </w:r>
      <w:proofErr w:type="spellStart"/>
      <w:proofErr w:type="gramStart"/>
      <w:r w:rsidRPr="00C44097">
        <w:rPr>
          <w:rFonts w:ascii="LMRoman10-Regular" w:hAnsi="LMRoman10-Regular" w:cs="LMRoman10-Regular"/>
          <w:color w:val="000000"/>
          <w:sz w:val="20"/>
          <w:szCs w:val="20"/>
          <w:lang w:val="en-GB"/>
          <w:rPrChange w:id="1340" w:author="Nicolas Blöchliger" w:date="2016-10-06T09:29:00Z">
            <w:rPr>
              <w:rFonts w:ascii="LMRoman10-Regular" w:hAnsi="LMRoman10-Regular" w:cs="LMRoman10-Regular"/>
              <w:color w:val="000000"/>
              <w:sz w:val="20"/>
              <w:szCs w:val="20"/>
              <w:lang w:val="en-US"/>
            </w:rPr>
          </w:rPrChange>
        </w:rPr>
        <w:t>Microbiol</w:t>
      </w:r>
      <w:proofErr w:type="spellEnd"/>
      <w:r w:rsidRPr="00C44097">
        <w:rPr>
          <w:rFonts w:ascii="LMRoman10-Regular" w:hAnsi="LMRoman10-Regular" w:cs="LMRoman10-Regular"/>
          <w:color w:val="000000"/>
          <w:sz w:val="20"/>
          <w:szCs w:val="20"/>
          <w:lang w:val="en-GB"/>
          <w:rPrChange w:id="1341" w:author="Nicolas Blöchliger" w:date="2016-10-06T09:29:00Z">
            <w:rPr>
              <w:rFonts w:ascii="LMRoman10-Regular" w:hAnsi="LMRoman10-Regular" w:cs="LMRoman10-Regular"/>
              <w:color w:val="000000"/>
              <w:sz w:val="20"/>
              <w:szCs w:val="20"/>
              <w:lang w:val="en-US"/>
            </w:rPr>
          </w:rPrChange>
        </w:rPr>
        <w:t>.</w:t>
      </w:r>
      <w:proofErr w:type="gramEnd"/>
      <w:r w:rsidRPr="00C44097">
        <w:rPr>
          <w:rFonts w:ascii="LMRoman10-Regular" w:hAnsi="LMRoman10-Regular" w:cs="LMRoman10-Regular"/>
          <w:color w:val="000000"/>
          <w:sz w:val="20"/>
          <w:szCs w:val="20"/>
          <w:lang w:val="en-GB"/>
          <w:rPrChange w:id="1342" w:author="Nicolas Blöchliger" w:date="2016-10-06T09:29:00Z">
            <w:rPr>
              <w:rFonts w:ascii="LMRoman10-Regular" w:hAnsi="LMRoman10-Regular" w:cs="LMRoman10-Regular"/>
              <w:color w:val="000000"/>
              <w:sz w:val="20"/>
              <w:szCs w:val="20"/>
              <w:lang w:val="en-US"/>
            </w:rPr>
          </w:rPrChange>
        </w:rPr>
        <w:t xml:space="preserve"> Infect. Dis. 49 (2004) 131–139.</w:t>
      </w:r>
    </w:p>
    <w:p w:rsidR="00D531BB" w:rsidRPr="00C44097" w:rsidRDefault="00D531BB" w:rsidP="00D531BB">
      <w:pPr>
        <w:autoSpaceDE w:val="0"/>
        <w:autoSpaceDN w:val="0"/>
        <w:adjustRightInd w:val="0"/>
        <w:spacing w:after="0" w:line="240" w:lineRule="auto"/>
        <w:rPr>
          <w:rFonts w:ascii="LMRoman10-Regular" w:hAnsi="LMRoman10-Regular" w:cs="LMRoman10-Regular"/>
          <w:color w:val="000000"/>
          <w:sz w:val="20"/>
          <w:szCs w:val="20"/>
          <w:lang w:val="en-GB"/>
          <w:rPrChange w:id="1343" w:author="Nicolas Blöchliger" w:date="2016-10-06T09:29:00Z">
            <w:rPr>
              <w:rFonts w:ascii="LMRoman10-Regular" w:hAnsi="LMRoman10-Regular" w:cs="LMRoman10-Regular"/>
              <w:color w:val="000000"/>
              <w:sz w:val="20"/>
              <w:szCs w:val="20"/>
              <w:lang w:val="en-US"/>
            </w:rPr>
          </w:rPrChange>
        </w:rPr>
      </w:pPr>
      <w:r w:rsidRPr="00C44097">
        <w:rPr>
          <w:rFonts w:ascii="LMRoman10-Regular" w:hAnsi="LMRoman10-Regular" w:cs="LMRoman10-Regular"/>
          <w:color w:val="000000"/>
          <w:sz w:val="20"/>
          <w:szCs w:val="20"/>
          <w:lang w:val="en-GB"/>
          <w:rPrChange w:id="1344" w:author="Nicolas Blöchliger" w:date="2016-10-06T09:29:00Z">
            <w:rPr>
              <w:rFonts w:ascii="LMRoman10-Regular" w:hAnsi="LMRoman10-Regular" w:cs="LMRoman10-Regular"/>
              <w:color w:val="000000"/>
              <w:sz w:val="20"/>
              <w:szCs w:val="20"/>
              <w:lang w:val="en-US"/>
            </w:rPr>
          </w:rPrChange>
        </w:rPr>
        <w:t xml:space="preserve">[7]D.H. </w:t>
      </w:r>
      <w:proofErr w:type="spellStart"/>
      <w:r w:rsidRPr="00C44097">
        <w:rPr>
          <w:rFonts w:ascii="LMRoman10-Regular" w:hAnsi="LMRoman10-Regular" w:cs="LMRoman10-Regular"/>
          <w:color w:val="000000"/>
          <w:sz w:val="20"/>
          <w:szCs w:val="20"/>
          <w:lang w:val="en-GB"/>
          <w:rPrChange w:id="1345" w:author="Nicolas Blöchliger" w:date="2016-10-06T09:29:00Z">
            <w:rPr>
              <w:rFonts w:ascii="LMRoman10-Regular" w:hAnsi="LMRoman10-Regular" w:cs="LMRoman10-Regular"/>
              <w:color w:val="000000"/>
              <w:sz w:val="20"/>
              <w:szCs w:val="20"/>
              <w:lang w:val="en-US"/>
            </w:rPr>
          </w:rPrChange>
        </w:rPr>
        <w:t>Annis</w:t>
      </w:r>
      <w:proofErr w:type="spellEnd"/>
      <w:r w:rsidRPr="00C44097">
        <w:rPr>
          <w:rFonts w:ascii="LMRoman10-Regular" w:hAnsi="LMRoman10-Regular" w:cs="LMRoman10-Regular"/>
          <w:color w:val="000000"/>
          <w:sz w:val="20"/>
          <w:szCs w:val="20"/>
          <w:lang w:val="en-GB"/>
          <w:rPrChange w:id="1346" w:author="Nicolas Blöchliger" w:date="2016-10-06T09:29:00Z">
            <w:rPr>
              <w:rFonts w:ascii="LMRoman10-Regular" w:hAnsi="LMRoman10-Regular" w:cs="LMRoman10-Regular"/>
              <w:color w:val="000000"/>
              <w:sz w:val="20"/>
              <w:szCs w:val="20"/>
              <w:lang w:val="en-US"/>
            </w:rPr>
          </w:rPrChange>
        </w:rPr>
        <w:t xml:space="preserve">, B.A. Craig, Statistical properties and inference of the antimicrobial MIC test, Statist. </w:t>
      </w:r>
      <w:proofErr w:type="gramStart"/>
      <w:r w:rsidRPr="00C44097">
        <w:rPr>
          <w:rFonts w:ascii="LMRoman10-Regular" w:hAnsi="LMRoman10-Regular" w:cs="LMRoman10-Regular"/>
          <w:color w:val="000000"/>
          <w:sz w:val="20"/>
          <w:szCs w:val="20"/>
          <w:lang w:val="en-GB"/>
          <w:rPrChange w:id="1347" w:author="Nicolas Blöchliger" w:date="2016-10-06T09:29:00Z">
            <w:rPr>
              <w:rFonts w:ascii="LMRoman10-Regular" w:hAnsi="LMRoman10-Regular" w:cs="LMRoman10-Regular"/>
              <w:color w:val="000000"/>
              <w:sz w:val="20"/>
              <w:szCs w:val="20"/>
              <w:lang w:val="en-US"/>
            </w:rPr>
          </w:rPrChange>
        </w:rPr>
        <w:t>Med.</w:t>
      </w:r>
      <w:proofErr w:type="gramEnd"/>
    </w:p>
    <w:p w:rsidR="00D531BB" w:rsidRPr="00C44097" w:rsidRDefault="00D531BB" w:rsidP="00D531BB">
      <w:pPr>
        <w:autoSpaceDE w:val="0"/>
        <w:autoSpaceDN w:val="0"/>
        <w:adjustRightInd w:val="0"/>
        <w:spacing w:after="0" w:line="240" w:lineRule="auto"/>
        <w:rPr>
          <w:rFonts w:ascii="LMRoman10-Regular" w:hAnsi="LMRoman10-Regular" w:cs="LMRoman10-Regular"/>
          <w:color w:val="000000"/>
          <w:sz w:val="20"/>
          <w:szCs w:val="20"/>
          <w:lang w:val="en-GB"/>
          <w:rPrChange w:id="1348" w:author="Nicolas Blöchliger" w:date="2016-10-06T09:29:00Z">
            <w:rPr>
              <w:rFonts w:ascii="LMRoman10-Regular" w:hAnsi="LMRoman10-Regular" w:cs="LMRoman10-Regular"/>
              <w:color w:val="000000"/>
              <w:sz w:val="20"/>
              <w:szCs w:val="20"/>
              <w:lang w:val="en-US"/>
            </w:rPr>
          </w:rPrChange>
        </w:rPr>
      </w:pPr>
      <w:r w:rsidRPr="00C44097">
        <w:rPr>
          <w:rFonts w:ascii="LMRoman10-Regular" w:hAnsi="LMRoman10-Regular" w:cs="LMRoman10-Regular"/>
          <w:color w:val="000000"/>
          <w:sz w:val="20"/>
          <w:szCs w:val="20"/>
          <w:lang w:val="en-GB"/>
          <w:rPrChange w:id="1349" w:author="Nicolas Blöchliger" w:date="2016-10-06T09:29:00Z">
            <w:rPr>
              <w:rFonts w:ascii="LMRoman10-Regular" w:hAnsi="LMRoman10-Regular" w:cs="LMRoman10-Regular"/>
              <w:color w:val="000000"/>
              <w:sz w:val="20"/>
              <w:szCs w:val="20"/>
              <w:lang w:val="en-US"/>
            </w:rPr>
          </w:rPrChange>
        </w:rPr>
        <w:t>24 (2005) 3631–3644.</w:t>
      </w:r>
    </w:p>
    <w:p w:rsidR="00D531BB" w:rsidRPr="00C44097" w:rsidRDefault="00D531BB" w:rsidP="00D531BB">
      <w:pPr>
        <w:autoSpaceDE w:val="0"/>
        <w:autoSpaceDN w:val="0"/>
        <w:adjustRightInd w:val="0"/>
        <w:spacing w:after="0" w:line="240" w:lineRule="auto"/>
        <w:rPr>
          <w:rFonts w:ascii="LMRoman10-Regular" w:hAnsi="LMRoman10-Regular" w:cs="LMRoman10-Regular"/>
          <w:color w:val="000000"/>
          <w:sz w:val="20"/>
          <w:szCs w:val="20"/>
          <w:lang w:val="en-GB"/>
          <w:rPrChange w:id="1350" w:author="Nicolas Blöchliger" w:date="2016-10-06T09:29:00Z">
            <w:rPr>
              <w:rFonts w:ascii="LMRoman10-Regular" w:hAnsi="LMRoman10-Regular" w:cs="LMRoman10-Regular"/>
              <w:color w:val="000000"/>
              <w:sz w:val="20"/>
              <w:szCs w:val="20"/>
              <w:lang w:val="en-US"/>
            </w:rPr>
          </w:rPrChange>
        </w:rPr>
      </w:pPr>
      <w:r w:rsidRPr="00C44097">
        <w:rPr>
          <w:rFonts w:ascii="LMRoman10-Regular" w:hAnsi="LMRoman10-Regular" w:cs="LMRoman10-Regular"/>
          <w:color w:val="000000"/>
          <w:sz w:val="20"/>
          <w:szCs w:val="20"/>
          <w:lang w:val="en-GB"/>
          <w:rPrChange w:id="1351" w:author="Nicolas Blöchliger" w:date="2016-10-06T09:29:00Z">
            <w:rPr>
              <w:rFonts w:ascii="LMRoman10-Regular" w:hAnsi="LMRoman10-Regular" w:cs="LMRoman10-Regular"/>
              <w:color w:val="000000"/>
              <w:sz w:val="20"/>
              <w:szCs w:val="20"/>
              <w:lang w:val="en-US"/>
            </w:rPr>
          </w:rPrChange>
        </w:rPr>
        <w:t xml:space="preserve">[8]J. van de </w:t>
      </w:r>
      <w:proofErr w:type="spellStart"/>
      <w:r w:rsidRPr="00C44097">
        <w:rPr>
          <w:rFonts w:ascii="LMRoman10-Regular" w:hAnsi="LMRoman10-Regular" w:cs="LMRoman10-Regular"/>
          <w:color w:val="000000"/>
          <w:sz w:val="20"/>
          <w:szCs w:val="20"/>
          <w:lang w:val="en-GB"/>
          <w:rPrChange w:id="1352" w:author="Nicolas Blöchliger" w:date="2016-10-06T09:29:00Z">
            <w:rPr>
              <w:rFonts w:ascii="LMRoman10-Regular" w:hAnsi="LMRoman10-Regular" w:cs="LMRoman10-Regular"/>
              <w:color w:val="000000"/>
              <w:sz w:val="20"/>
              <w:szCs w:val="20"/>
              <w:lang w:val="en-US"/>
            </w:rPr>
          </w:rPrChange>
        </w:rPr>
        <w:t>Kassteele</w:t>
      </w:r>
      <w:proofErr w:type="spellEnd"/>
      <w:r w:rsidRPr="00C44097">
        <w:rPr>
          <w:rFonts w:ascii="LMRoman10-Regular" w:hAnsi="LMRoman10-Regular" w:cs="LMRoman10-Regular"/>
          <w:color w:val="000000"/>
          <w:sz w:val="20"/>
          <w:szCs w:val="20"/>
          <w:lang w:val="en-GB"/>
          <w:rPrChange w:id="1353" w:author="Nicolas Blöchliger" w:date="2016-10-06T09:29:00Z">
            <w:rPr>
              <w:rFonts w:ascii="LMRoman10-Regular" w:hAnsi="LMRoman10-Regular" w:cs="LMRoman10-Regular"/>
              <w:color w:val="000000"/>
              <w:sz w:val="20"/>
              <w:szCs w:val="20"/>
              <w:lang w:val="en-US"/>
            </w:rPr>
          </w:rPrChange>
        </w:rPr>
        <w:t>, M.G. van Santen-</w:t>
      </w:r>
      <w:proofErr w:type="spellStart"/>
      <w:r w:rsidRPr="00C44097">
        <w:rPr>
          <w:rFonts w:ascii="LMRoman10-Regular" w:hAnsi="LMRoman10-Regular" w:cs="LMRoman10-Regular"/>
          <w:color w:val="000000"/>
          <w:sz w:val="20"/>
          <w:szCs w:val="20"/>
          <w:lang w:val="en-GB"/>
          <w:rPrChange w:id="1354" w:author="Nicolas Blöchliger" w:date="2016-10-06T09:29:00Z">
            <w:rPr>
              <w:rFonts w:ascii="LMRoman10-Regular" w:hAnsi="LMRoman10-Regular" w:cs="LMRoman10-Regular"/>
              <w:color w:val="000000"/>
              <w:sz w:val="20"/>
              <w:szCs w:val="20"/>
              <w:lang w:val="en-US"/>
            </w:rPr>
          </w:rPrChange>
        </w:rPr>
        <w:t>Verheuvel</w:t>
      </w:r>
      <w:proofErr w:type="spellEnd"/>
      <w:r w:rsidRPr="00C44097">
        <w:rPr>
          <w:rFonts w:ascii="LMRoman10-Regular" w:hAnsi="LMRoman10-Regular" w:cs="LMRoman10-Regular"/>
          <w:color w:val="000000"/>
          <w:sz w:val="20"/>
          <w:szCs w:val="20"/>
          <w:lang w:val="en-GB"/>
          <w:rPrChange w:id="1355" w:author="Nicolas Blöchliger" w:date="2016-10-06T09:29:00Z">
            <w:rPr>
              <w:rFonts w:ascii="LMRoman10-Regular" w:hAnsi="LMRoman10-Regular" w:cs="LMRoman10-Regular"/>
              <w:color w:val="000000"/>
              <w:sz w:val="20"/>
              <w:szCs w:val="20"/>
              <w:lang w:val="en-US"/>
            </w:rPr>
          </w:rPrChange>
        </w:rPr>
        <w:t xml:space="preserve">, F.D.H. </w:t>
      </w:r>
      <w:proofErr w:type="spellStart"/>
      <w:r w:rsidRPr="00C44097">
        <w:rPr>
          <w:rFonts w:ascii="LMRoman10-Regular" w:hAnsi="LMRoman10-Regular" w:cs="LMRoman10-Regular"/>
          <w:color w:val="000000"/>
          <w:sz w:val="20"/>
          <w:szCs w:val="20"/>
          <w:lang w:val="en-GB"/>
          <w:rPrChange w:id="1356" w:author="Nicolas Blöchliger" w:date="2016-10-06T09:29:00Z">
            <w:rPr>
              <w:rFonts w:ascii="LMRoman10-Regular" w:hAnsi="LMRoman10-Regular" w:cs="LMRoman10-Regular"/>
              <w:color w:val="000000"/>
              <w:sz w:val="20"/>
              <w:szCs w:val="20"/>
              <w:lang w:val="en-US"/>
            </w:rPr>
          </w:rPrChange>
        </w:rPr>
        <w:t>Koedijk</w:t>
      </w:r>
      <w:proofErr w:type="spellEnd"/>
      <w:r w:rsidRPr="00C44097">
        <w:rPr>
          <w:rFonts w:ascii="LMRoman10-Regular" w:hAnsi="LMRoman10-Regular" w:cs="LMRoman10-Regular"/>
          <w:color w:val="000000"/>
          <w:sz w:val="20"/>
          <w:szCs w:val="20"/>
          <w:lang w:val="en-GB"/>
          <w:rPrChange w:id="1357" w:author="Nicolas Blöchliger" w:date="2016-10-06T09:29:00Z">
            <w:rPr>
              <w:rFonts w:ascii="LMRoman10-Regular" w:hAnsi="LMRoman10-Regular" w:cs="LMRoman10-Regular"/>
              <w:color w:val="000000"/>
              <w:sz w:val="20"/>
              <w:szCs w:val="20"/>
              <w:lang w:val="en-US"/>
            </w:rPr>
          </w:rPrChange>
        </w:rPr>
        <w:t>, A.P. van Dam, M.A.B. van der Sande,</w:t>
      </w:r>
    </w:p>
    <w:p w:rsidR="00D531BB" w:rsidRPr="00C44097" w:rsidRDefault="00D531BB" w:rsidP="00D531BB">
      <w:pPr>
        <w:autoSpaceDE w:val="0"/>
        <w:autoSpaceDN w:val="0"/>
        <w:adjustRightInd w:val="0"/>
        <w:spacing w:after="0" w:line="240" w:lineRule="auto"/>
        <w:rPr>
          <w:rFonts w:ascii="LMRoman10-Regular" w:hAnsi="LMRoman10-Regular" w:cs="LMRoman10-Regular"/>
          <w:color w:val="000000"/>
          <w:sz w:val="20"/>
          <w:szCs w:val="20"/>
          <w:lang w:val="en-GB"/>
          <w:rPrChange w:id="1358" w:author="Nicolas Blöchliger" w:date="2016-10-06T09:29:00Z">
            <w:rPr>
              <w:rFonts w:ascii="LMRoman10-Regular" w:hAnsi="LMRoman10-Regular" w:cs="LMRoman10-Regular"/>
              <w:color w:val="000000"/>
              <w:sz w:val="20"/>
              <w:szCs w:val="20"/>
              <w:lang w:val="en-US"/>
            </w:rPr>
          </w:rPrChange>
        </w:rPr>
      </w:pPr>
      <w:r w:rsidRPr="00C44097">
        <w:rPr>
          <w:rFonts w:ascii="LMRoman10-Regular" w:hAnsi="LMRoman10-Regular" w:cs="LMRoman10-Regular"/>
          <w:color w:val="000000"/>
          <w:sz w:val="20"/>
          <w:szCs w:val="20"/>
          <w:lang w:val="en-GB"/>
          <w:rPrChange w:id="1359" w:author="Nicolas Blöchliger" w:date="2016-10-06T09:29:00Z">
            <w:rPr>
              <w:rFonts w:ascii="LMRoman10-Regular" w:hAnsi="LMRoman10-Regular" w:cs="LMRoman10-Regular"/>
              <w:color w:val="000000"/>
              <w:sz w:val="20"/>
              <w:szCs w:val="20"/>
              <w:lang w:val="en-US"/>
            </w:rPr>
          </w:rPrChange>
        </w:rPr>
        <w:t xml:space="preserve">A.J. de </w:t>
      </w:r>
      <w:proofErr w:type="spellStart"/>
      <w:r w:rsidRPr="00C44097">
        <w:rPr>
          <w:rFonts w:ascii="LMRoman10-Regular" w:hAnsi="LMRoman10-Regular" w:cs="LMRoman10-Regular"/>
          <w:color w:val="000000"/>
          <w:sz w:val="20"/>
          <w:szCs w:val="20"/>
          <w:lang w:val="en-GB"/>
          <w:rPrChange w:id="1360" w:author="Nicolas Blöchliger" w:date="2016-10-06T09:29:00Z">
            <w:rPr>
              <w:rFonts w:ascii="LMRoman10-Regular" w:hAnsi="LMRoman10-Regular" w:cs="LMRoman10-Regular"/>
              <w:color w:val="000000"/>
              <w:sz w:val="20"/>
              <w:szCs w:val="20"/>
              <w:lang w:val="en-US"/>
            </w:rPr>
          </w:rPrChange>
        </w:rPr>
        <w:t>Neeling</w:t>
      </w:r>
      <w:proofErr w:type="spellEnd"/>
      <w:r w:rsidRPr="00C44097">
        <w:rPr>
          <w:rFonts w:ascii="LMRoman10-Regular" w:hAnsi="LMRoman10-Regular" w:cs="LMRoman10-Regular"/>
          <w:color w:val="000000"/>
          <w:sz w:val="20"/>
          <w:szCs w:val="20"/>
          <w:lang w:val="en-GB"/>
          <w:rPrChange w:id="1361" w:author="Nicolas Blöchliger" w:date="2016-10-06T09:29:00Z">
            <w:rPr>
              <w:rFonts w:ascii="LMRoman10-Regular" w:hAnsi="LMRoman10-Regular" w:cs="LMRoman10-Regular"/>
              <w:color w:val="000000"/>
              <w:sz w:val="20"/>
              <w:szCs w:val="20"/>
              <w:lang w:val="en-US"/>
            </w:rPr>
          </w:rPrChange>
        </w:rPr>
        <w:t xml:space="preserve">, New statistical technique for </w:t>
      </w:r>
      <w:proofErr w:type="spellStart"/>
      <w:r w:rsidRPr="00C44097">
        <w:rPr>
          <w:rFonts w:ascii="LMRoman10-Regular" w:hAnsi="LMRoman10-Regular" w:cs="LMRoman10-Regular"/>
          <w:color w:val="000000"/>
          <w:sz w:val="20"/>
          <w:szCs w:val="20"/>
          <w:lang w:val="en-GB"/>
          <w:rPrChange w:id="1362" w:author="Nicolas Blöchliger" w:date="2016-10-06T09:29:00Z">
            <w:rPr>
              <w:rFonts w:ascii="LMRoman10-Regular" w:hAnsi="LMRoman10-Regular" w:cs="LMRoman10-Regular"/>
              <w:color w:val="000000"/>
              <w:sz w:val="20"/>
              <w:szCs w:val="20"/>
              <w:lang w:val="en-US"/>
            </w:rPr>
          </w:rPrChange>
        </w:rPr>
        <w:t>analyzing</w:t>
      </w:r>
      <w:proofErr w:type="spellEnd"/>
      <w:r w:rsidRPr="00C44097">
        <w:rPr>
          <w:rFonts w:ascii="LMRoman10-Regular" w:hAnsi="LMRoman10-Regular" w:cs="LMRoman10-Regular"/>
          <w:color w:val="000000"/>
          <w:sz w:val="20"/>
          <w:szCs w:val="20"/>
          <w:lang w:val="en-GB"/>
          <w:rPrChange w:id="1363" w:author="Nicolas Blöchliger" w:date="2016-10-06T09:29:00Z">
            <w:rPr>
              <w:rFonts w:ascii="LMRoman10-Regular" w:hAnsi="LMRoman10-Regular" w:cs="LMRoman10-Regular"/>
              <w:color w:val="000000"/>
              <w:sz w:val="20"/>
              <w:szCs w:val="20"/>
              <w:lang w:val="en-US"/>
            </w:rPr>
          </w:rPrChange>
        </w:rPr>
        <w:t xml:space="preserve"> MIC-based susceptibility data, </w:t>
      </w:r>
      <w:proofErr w:type="spellStart"/>
      <w:r w:rsidRPr="00C44097">
        <w:rPr>
          <w:rFonts w:ascii="LMRoman10-Regular" w:hAnsi="LMRoman10-Regular" w:cs="LMRoman10-Regular"/>
          <w:color w:val="000000"/>
          <w:sz w:val="20"/>
          <w:szCs w:val="20"/>
          <w:lang w:val="en-GB"/>
          <w:rPrChange w:id="1364" w:author="Nicolas Blöchliger" w:date="2016-10-06T09:29:00Z">
            <w:rPr>
              <w:rFonts w:ascii="LMRoman10-Regular" w:hAnsi="LMRoman10-Regular" w:cs="LMRoman10-Regular"/>
              <w:color w:val="000000"/>
              <w:sz w:val="20"/>
              <w:szCs w:val="20"/>
              <w:lang w:val="en-US"/>
            </w:rPr>
          </w:rPrChange>
        </w:rPr>
        <w:t>Antimicrob</w:t>
      </w:r>
      <w:proofErr w:type="spellEnd"/>
      <w:r w:rsidRPr="00C44097">
        <w:rPr>
          <w:rFonts w:ascii="LMRoman10-Regular" w:hAnsi="LMRoman10-Regular" w:cs="LMRoman10-Regular"/>
          <w:color w:val="000000"/>
          <w:sz w:val="20"/>
          <w:szCs w:val="20"/>
          <w:lang w:val="en-GB"/>
          <w:rPrChange w:id="1365" w:author="Nicolas Blöchliger" w:date="2016-10-06T09:29:00Z">
            <w:rPr>
              <w:rFonts w:ascii="LMRoman10-Regular" w:hAnsi="LMRoman10-Regular" w:cs="LMRoman10-Regular"/>
              <w:color w:val="000000"/>
              <w:sz w:val="20"/>
              <w:szCs w:val="20"/>
              <w:lang w:val="en-US"/>
            </w:rPr>
          </w:rPrChange>
        </w:rPr>
        <w:t>. Agents</w:t>
      </w:r>
    </w:p>
    <w:p w:rsidR="00D531BB" w:rsidRPr="00C44097" w:rsidRDefault="00D531BB" w:rsidP="00D531BB">
      <w:pPr>
        <w:autoSpaceDE w:val="0"/>
        <w:autoSpaceDN w:val="0"/>
        <w:adjustRightInd w:val="0"/>
        <w:spacing w:after="0" w:line="240" w:lineRule="auto"/>
        <w:rPr>
          <w:rFonts w:ascii="LMRoman10-Regular" w:hAnsi="LMRoman10-Regular" w:cs="LMRoman10-Regular"/>
          <w:color w:val="000000"/>
          <w:sz w:val="20"/>
          <w:szCs w:val="20"/>
          <w:lang w:val="en-GB"/>
          <w:rPrChange w:id="1366" w:author="Nicolas Blöchliger" w:date="2016-10-06T09:29:00Z">
            <w:rPr>
              <w:rFonts w:ascii="LMRoman10-Regular" w:hAnsi="LMRoman10-Regular" w:cs="LMRoman10-Regular"/>
              <w:color w:val="000000"/>
              <w:sz w:val="20"/>
              <w:szCs w:val="20"/>
              <w:lang w:val="en-US"/>
            </w:rPr>
          </w:rPrChange>
        </w:rPr>
      </w:pPr>
      <w:proofErr w:type="spellStart"/>
      <w:proofErr w:type="gramStart"/>
      <w:r w:rsidRPr="00C44097">
        <w:rPr>
          <w:rFonts w:ascii="LMRoman10-Regular" w:hAnsi="LMRoman10-Regular" w:cs="LMRoman10-Regular"/>
          <w:color w:val="000000"/>
          <w:sz w:val="20"/>
          <w:szCs w:val="20"/>
          <w:lang w:val="en-GB"/>
          <w:rPrChange w:id="1367" w:author="Nicolas Blöchliger" w:date="2016-10-06T09:29:00Z">
            <w:rPr>
              <w:rFonts w:ascii="LMRoman10-Regular" w:hAnsi="LMRoman10-Regular" w:cs="LMRoman10-Regular"/>
              <w:color w:val="000000"/>
              <w:sz w:val="20"/>
              <w:szCs w:val="20"/>
              <w:lang w:val="en-US"/>
            </w:rPr>
          </w:rPrChange>
        </w:rPr>
        <w:t>Chemother</w:t>
      </w:r>
      <w:proofErr w:type="spellEnd"/>
      <w:r w:rsidRPr="00C44097">
        <w:rPr>
          <w:rFonts w:ascii="LMRoman10-Regular" w:hAnsi="LMRoman10-Regular" w:cs="LMRoman10-Regular"/>
          <w:color w:val="000000"/>
          <w:sz w:val="20"/>
          <w:szCs w:val="20"/>
          <w:lang w:val="en-GB"/>
          <w:rPrChange w:id="1368" w:author="Nicolas Blöchliger" w:date="2016-10-06T09:29:00Z">
            <w:rPr>
              <w:rFonts w:ascii="LMRoman10-Regular" w:hAnsi="LMRoman10-Regular" w:cs="LMRoman10-Regular"/>
              <w:color w:val="000000"/>
              <w:sz w:val="20"/>
              <w:szCs w:val="20"/>
              <w:lang w:val="en-US"/>
            </w:rPr>
          </w:rPrChange>
        </w:rPr>
        <w:t>.</w:t>
      </w:r>
      <w:proofErr w:type="gramEnd"/>
      <w:r w:rsidRPr="00C44097">
        <w:rPr>
          <w:rFonts w:ascii="LMRoman10-Regular" w:hAnsi="LMRoman10-Regular" w:cs="LMRoman10-Regular"/>
          <w:color w:val="000000"/>
          <w:sz w:val="20"/>
          <w:szCs w:val="20"/>
          <w:lang w:val="en-GB"/>
          <w:rPrChange w:id="1369" w:author="Nicolas Blöchliger" w:date="2016-10-06T09:29:00Z">
            <w:rPr>
              <w:rFonts w:ascii="LMRoman10-Regular" w:hAnsi="LMRoman10-Regular" w:cs="LMRoman10-Regular"/>
              <w:color w:val="000000"/>
              <w:sz w:val="20"/>
              <w:szCs w:val="20"/>
              <w:lang w:val="en-US"/>
            </w:rPr>
          </w:rPrChange>
        </w:rPr>
        <w:t xml:space="preserve"> 56 (2012) 1557–1563.</w:t>
      </w:r>
    </w:p>
    <w:p w:rsidR="00D531BB" w:rsidRPr="00C44097" w:rsidRDefault="00D531BB" w:rsidP="00D531BB">
      <w:pPr>
        <w:autoSpaceDE w:val="0"/>
        <w:autoSpaceDN w:val="0"/>
        <w:adjustRightInd w:val="0"/>
        <w:spacing w:after="0" w:line="240" w:lineRule="auto"/>
        <w:rPr>
          <w:rFonts w:ascii="LMRoman10-Regular" w:hAnsi="LMRoman10-Regular" w:cs="LMRoman10-Regular"/>
          <w:color w:val="000000"/>
          <w:sz w:val="20"/>
          <w:szCs w:val="20"/>
          <w:lang w:val="en-GB"/>
          <w:rPrChange w:id="1370" w:author="Nicolas Blöchliger" w:date="2016-10-06T09:29:00Z">
            <w:rPr>
              <w:rFonts w:ascii="LMRoman10-Regular" w:hAnsi="LMRoman10-Regular" w:cs="LMRoman10-Regular"/>
              <w:color w:val="000000"/>
              <w:sz w:val="20"/>
              <w:szCs w:val="20"/>
              <w:lang w:val="en-US"/>
            </w:rPr>
          </w:rPrChange>
        </w:rPr>
      </w:pPr>
      <w:r w:rsidRPr="00C44097">
        <w:rPr>
          <w:rFonts w:ascii="LMRoman10-Regular" w:hAnsi="LMRoman10-Regular" w:cs="LMRoman10-Regular"/>
          <w:color w:val="000000"/>
          <w:sz w:val="20"/>
          <w:szCs w:val="20"/>
          <w:lang w:val="en-GB"/>
          <w:rPrChange w:id="1371" w:author="Nicolas Blöchliger" w:date="2016-10-06T09:29:00Z">
            <w:rPr>
              <w:rFonts w:ascii="LMRoman10-Regular" w:hAnsi="LMRoman10-Regular" w:cs="LMRoman10-Regular"/>
              <w:color w:val="000000"/>
              <w:sz w:val="20"/>
              <w:szCs w:val="20"/>
              <w:lang w:val="en-US"/>
            </w:rPr>
          </w:rPrChange>
        </w:rPr>
        <w:t xml:space="preserve">[9]D.H. </w:t>
      </w:r>
      <w:proofErr w:type="spellStart"/>
      <w:r w:rsidRPr="00C44097">
        <w:rPr>
          <w:rFonts w:ascii="LMRoman10-Regular" w:hAnsi="LMRoman10-Regular" w:cs="LMRoman10-Regular"/>
          <w:color w:val="000000"/>
          <w:sz w:val="20"/>
          <w:szCs w:val="20"/>
          <w:lang w:val="en-GB"/>
          <w:rPrChange w:id="1372" w:author="Nicolas Blöchliger" w:date="2016-10-06T09:29:00Z">
            <w:rPr>
              <w:rFonts w:ascii="LMRoman10-Regular" w:hAnsi="LMRoman10-Regular" w:cs="LMRoman10-Regular"/>
              <w:color w:val="000000"/>
              <w:sz w:val="20"/>
              <w:szCs w:val="20"/>
              <w:lang w:val="en-US"/>
            </w:rPr>
          </w:rPrChange>
        </w:rPr>
        <w:t>Annis</w:t>
      </w:r>
      <w:proofErr w:type="spellEnd"/>
      <w:r w:rsidRPr="00C44097">
        <w:rPr>
          <w:rFonts w:ascii="LMRoman10-Regular" w:hAnsi="LMRoman10-Regular" w:cs="LMRoman10-Regular"/>
          <w:color w:val="000000"/>
          <w:sz w:val="20"/>
          <w:szCs w:val="20"/>
          <w:lang w:val="en-GB"/>
          <w:rPrChange w:id="1373" w:author="Nicolas Blöchliger" w:date="2016-10-06T09:29:00Z">
            <w:rPr>
              <w:rFonts w:ascii="LMRoman10-Regular" w:hAnsi="LMRoman10-Regular" w:cs="LMRoman10-Regular"/>
              <w:color w:val="000000"/>
              <w:sz w:val="20"/>
              <w:szCs w:val="20"/>
              <w:lang w:val="en-US"/>
            </w:rPr>
          </w:rPrChange>
        </w:rPr>
        <w:t xml:space="preserve">, B.A. Craig, The effect of </w:t>
      </w:r>
      <w:proofErr w:type="spellStart"/>
      <w:r w:rsidRPr="00C44097">
        <w:rPr>
          <w:rFonts w:ascii="LMRoman10-Regular" w:hAnsi="LMRoman10-Regular" w:cs="LMRoman10-Regular"/>
          <w:color w:val="000000"/>
          <w:sz w:val="20"/>
          <w:szCs w:val="20"/>
          <w:lang w:val="en-GB"/>
          <w:rPrChange w:id="1374" w:author="Nicolas Blöchliger" w:date="2016-10-06T09:29:00Z">
            <w:rPr>
              <w:rFonts w:ascii="LMRoman10-Regular" w:hAnsi="LMRoman10-Regular" w:cs="LMRoman10-Regular"/>
              <w:color w:val="000000"/>
              <w:sz w:val="20"/>
              <w:szCs w:val="20"/>
              <w:lang w:val="en-US"/>
            </w:rPr>
          </w:rPrChange>
        </w:rPr>
        <w:t>interlaboratory</w:t>
      </w:r>
      <w:proofErr w:type="spellEnd"/>
      <w:r w:rsidRPr="00C44097">
        <w:rPr>
          <w:rFonts w:ascii="LMRoman10-Regular" w:hAnsi="LMRoman10-Regular" w:cs="LMRoman10-Regular"/>
          <w:color w:val="000000"/>
          <w:sz w:val="20"/>
          <w:szCs w:val="20"/>
          <w:lang w:val="en-GB"/>
          <w:rPrChange w:id="1375" w:author="Nicolas Blöchliger" w:date="2016-10-06T09:29:00Z">
            <w:rPr>
              <w:rFonts w:ascii="LMRoman10-Regular" w:hAnsi="LMRoman10-Regular" w:cs="LMRoman10-Regular"/>
              <w:color w:val="000000"/>
              <w:sz w:val="20"/>
              <w:szCs w:val="20"/>
              <w:lang w:val="en-US"/>
            </w:rPr>
          </w:rPrChange>
        </w:rPr>
        <w:t xml:space="preserve"> variability on antimicrobial susceptibility determination,</w:t>
      </w:r>
    </w:p>
    <w:p w:rsidR="00D531BB" w:rsidRPr="00C44097" w:rsidRDefault="00D531BB" w:rsidP="00D531BB">
      <w:pPr>
        <w:autoSpaceDE w:val="0"/>
        <w:autoSpaceDN w:val="0"/>
        <w:adjustRightInd w:val="0"/>
        <w:spacing w:after="0" w:line="240" w:lineRule="auto"/>
        <w:rPr>
          <w:rFonts w:ascii="LMRoman10-Regular" w:hAnsi="LMRoman10-Regular" w:cs="LMRoman10-Regular"/>
          <w:color w:val="000000"/>
          <w:sz w:val="20"/>
          <w:szCs w:val="20"/>
          <w:lang w:val="en-GB"/>
          <w:rPrChange w:id="1376" w:author="Nicolas Blöchliger" w:date="2016-10-06T09:29:00Z">
            <w:rPr>
              <w:rFonts w:ascii="LMRoman10-Regular" w:hAnsi="LMRoman10-Regular" w:cs="LMRoman10-Regular"/>
              <w:color w:val="000000"/>
              <w:sz w:val="20"/>
              <w:szCs w:val="20"/>
              <w:lang w:val="en-US"/>
            </w:rPr>
          </w:rPrChange>
        </w:rPr>
      </w:pPr>
      <w:proofErr w:type="spellStart"/>
      <w:proofErr w:type="gramStart"/>
      <w:r w:rsidRPr="00C44097">
        <w:rPr>
          <w:rFonts w:ascii="LMRoman10-Regular" w:hAnsi="LMRoman10-Regular" w:cs="LMRoman10-Regular"/>
          <w:color w:val="000000"/>
          <w:sz w:val="20"/>
          <w:szCs w:val="20"/>
          <w:lang w:val="en-GB"/>
          <w:rPrChange w:id="1377" w:author="Nicolas Blöchliger" w:date="2016-10-06T09:29:00Z">
            <w:rPr>
              <w:rFonts w:ascii="LMRoman10-Regular" w:hAnsi="LMRoman10-Regular" w:cs="LMRoman10-Regular"/>
              <w:color w:val="000000"/>
              <w:sz w:val="20"/>
              <w:szCs w:val="20"/>
              <w:lang w:val="en-US"/>
            </w:rPr>
          </w:rPrChange>
        </w:rPr>
        <w:t>Diagn</w:t>
      </w:r>
      <w:proofErr w:type="spellEnd"/>
      <w:r w:rsidRPr="00C44097">
        <w:rPr>
          <w:rFonts w:ascii="LMRoman10-Regular" w:hAnsi="LMRoman10-Regular" w:cs="LMRoman10-Regular"/>
          <w:color w:val="000000"/>
          <w:sz w:val="20"/>
          <w:szCs w:val="20"/>
          <w:lang w:val="en-GB"/>
          <w:rPrChange w:id="1378" w:author="Nicolas Blöchliger" w:date="2016-10-06T09:29:00Z">
            <w:rPr>
              <w:rFonts w:ascii="LMRoman10-Regular" w:hAnsi="LMRoman10-Regular" w:cs="LMRoman10-Regular"/>
              <w:color w:val="000000"/>
              <w:sz w:val="20"/>
              <w:szCs w:val="20"/>
              <w:lang w:val="en-US"/>
            </w:rPr>
          </w:rPrChange>
        </w:rPr>
        <w:t>.</w:t>
      </w:r>
      <w:proofErr w:type="gramEnd"/>
      <w:r w:rsidRPr="00C44097">
        <w:rPr>
          <w:rFonts w:ascii="LMRoman10-Regular" w:hAnsi="LMRoman10-Regular" w:cs="LMRoman10-Regular"/>
          <w:color w:val="000000"/>
          <w:sz w:val="20"/>
          <w:szCs w:val="20"/>
          <w:lang w:val="en-GB"/>
          <w:rPrChange w:id="1379" w:author="Nicolas Blöchliger" w:date="2016-10-06T09:29:00Z">
            <w:rPr>
              <w:rFonts w:ascii="LMRoman10-Regular" w:hAnsi="LMRoman10-Regular" w:cs="LMRoman10-Regular"/>
              <w:color w:val="000000"/>
              <w:sz w:val="20"/>
              <w:szCs w:val="20"/>
              <w:lang w:val="en-US"/>
            </w:rPr>
          </w:rPrChange>
        </w:rPr>
        <w:t xml:space="preserve"> </w:t>
      </w:r>
      <w:proofErr w:type="spellStart"/>
      <w:proofErr w:type="gramStart"/>
      <w:r w:rsidRPr="00C44097">
        <w:rPr>
          <w:rFonts w:ascii="LMRoman10-Regular" w:hAnsi="LMRoman10-Regular" w:cs="LMRoman10-Regular"/>
          <w:color w:val="000000"/>
          <w:sz w:val="20"/>
          <w:szCs w:val="20"/>
          <w:lang w:val="en-GB"/>
          <w:rPrChange w:id="1380" w:author="Nicolas Blöchliger" w:date="2016-10-06T09:29:00Z">
            <w:rPr>
              <w:rFonts w:ascii="LMRoman10-Regular" w:hAnsi="LMRoman10-Regular" w:cs="LMRoman10-Regular"/>
              <w:color w:val="000000"/>
              <w:sz w:val="20"/>
              <w:szCs w:val="20"/>
              <w:lang w:val="en-US"/>
            </w:rPr>
          </w:rPrChange>
        </w:rPr>
        <w:t>Microbiol</w:t>
      </w:r>
      <w:proofErr w:type="spellEnd"/>
      <w:r w:rsidRPr="00C44097">
        <w:rPr>
          <w:rFonts w:ascii="LMRoman10-Regular" w:hAnsi="LMRoman10-Regular" w:cs="LMRoman10-Regular"/>
          <w:color w:val="000000"/>
          <w:sz w:val="20"/>
          <w:szCs w:val="20"/>
          <w:lang w:val="en-GB"/>
          <w:rPrChange w:id="1381" w:author="Nicolas Blöchliger" w:date="2016-10-06T09:29:00Z">
            <w:rPr>
              <w:rFonts w:ascii="LMRoman10-Regular" w:hAnsi="LMRoman10-Regular" w:cs="LMRoman10-Regular"/>
              <w:color w:val="000000"/>
              <w:sz w:val="20"/>
              <w:szCs w:val="20"/>
              <w:lang w:val="en-US"/>
            </w:rPr>
          </w:rPrChange>
        </w:rPr>
        <w:t>.</w:t>
      </w:r>
      <w:proofErr w:type="gramEnd"/>
      <w:r w:rsidRPr="00C44097">
        <w:rPr>
          <w:rFonts w:ascii="LMRoman10-Regular" w:hAnsi="LMRoman10-Regular" w:cs="LMRoman10-Regular"/>
          <w:color w:val="000000"/>
          <w:sz w:val="20"/>
          <w:szCs w:val="20"/>
          <w:lang w:val="en-GB"/>
          <w:rPrChange w:id="1382" w:author="Nicolas Blöchliger" w:date="2016-10-06T09:29:00Z">
            <w:rPr>
              <w:rFonts w:ascii="LMRoman10-Regular" w:hAnsi="LMRoman10-Regular" w:cs="LMRoman10-Regular"/>
              <w:color w:val="000000"/>
              <w:sz w:val="20"/>
              <w:szCs w:val="20"/>
              <w:lang w:val="en-US"/>
            </w:rPr>
          </w:rPrChange>
        </w:rPr>
        <w:t xml:space="preserve"> Infect. Dis. 53 (2005) 61–64.</w:t>
      </w:r>
    </w:p>
    <w:p w:rsidR="00D531BB" w:rsidRPr="00C44097" w:rsidRDefault="00D531BB" w:rsidP="00D531BB">
      <w:pPr>
        <w:autoSpaceDE w:val="0"/>
        <w:autoSpaceDN w:val="0"/>
        <w:adjustRightInd w:val="0"/>
        <w:spacing w:after="0" w:line="240" w:lineRule="auto"/>
        <w:rPr>
          <w:rFonts w:ascii="LMRoman10-Regular" w:hAnsi="LMRoman10-Regular" w:cs="LMRoman10-Regular"/>
          <w:color w:val="000000"/>
          <w:sz w:val="20"/>
          <w:szCs w:val="20"/>
          <w:lang w:val="en-GB"/>
          <w:rPrChange w:id="1383" w:author="Nicolas Blöchliger" w:date="2016-10-06T09:29:00Z">
            <w:rPr>
              <w:rFonts w:ascii="LMRoman10-Regular" w:hAnsi="LMRoman10-Regular" w:cs="LMRoman10-Regular"/>
              <w:color w:val="000000"/>
              <w:sz w:val="20"/>
              <w:szCs w:val="20"/>
              <w:lang w:val="en-US"/>
            </w:rPr>
          </w:rPrChange>
        </w:rPr>
      </w:pPr>
      <w:r w:rsidRPr="00C44097">
        <w:rPr>
          <w:rFonts w:ascii="LMRoman10-Regular" w:hAnsi="LMRoman10-Regular" w:cs="LMRoman10-Regular"/>
          <w:color w:val="000000"/>
          <w:sz w:val="20"/>
          <w:szCs w:val="20"/>
          <w:lang w:val="en-GB"/>
          <w:rPrChange w:id="1384" w:author="Nicolas Blöchliger" w:date="2016-10-06T09:29:00Z">
            <w:rPr>
              <w:rFonts w:ascii="LMRoman10-Regular" w:hAnsi="LMRoman10-Regular" w:cs="LMRoman10-Regular"/>
              <w:color w:val="000000"/>
              <w:sz w:val="20"/>
              <w:szCs w:val="20"/>
              <w:lang w:val="en-US"/>
            </w:rPr>
          </w:rPrChange>
        </w:rPr>
        <w:t xml:space="preserve">[10]G. </w:t>
      </w:r>
      <w:proofErr w:type="spellStart"/>
      <w:r w:rsidRPr="00C44097">
        <w:rPr>
          <w:rFonts w:ascii="LMRoman10-Regular" w:hAnsi="LMRoman10-Regular" w:cs="LMRoman10-Regular"/>
          <w:color w:val="000000"/>
          <w:sz w:val="20"/>
          <w:szCs w:val="20"/>
          <w:lang w:val="en-GB"/>
          <w:rPrChange w:id="1385" w:author="Nicolas Blöchliger" w:date="2016-10-06T09:29:00Z">
            <w:rPr>
              <w:rFonts w:ascii="LMRoman10-Regular" w:hAnsi="LMRoman10-Regular" w:cs="LMRoman10-Regular"/>
              <w:color w:val="000000"/>
              <w:sz w:val="20"/>
              <w:szCs w:val="20"/>
              <w:lang w:val="en-US"/>
            </w:rPr>
          </w:rPrChange>
        </w:rPr>
        <w:t>Kronvall</w:t>
      </w:r>
      <w:proofErr w:type="spellEnd"/>
      <w:r w:rsidRPr="00C44097">
        <w:rPr>
          <w:rFonts w:ascii="LMRoman10-Regular" w:hAnsi="LMRoman10-Regular" w:cs="LMRoman10-Regular"/>
          <w:color w:val="000000"/>
          <w:sz w:val="20"/>
          <w:szCs w:val="20"/>
          <w:lang w:val="en-GB"/>
          <w:rPrChange w:id="1386" w:author="Nicolas Blöchliger" w:date="2016-10-06T09:29:00Z">
            <w:rPr>
              <w:rFonts w:ascii="LMRoman10-Regular" w:hAnsi="LMRoman10-Regular" w:cs="LMRoman10-Regular"/>
              <w:color w:val="000000"/>
              <w:sz w:val="20"/>
              <w:szCs w:val="20"/>
              <w:lang w:val="en-US"/>
            </w:rPr>
          </w:rPrChange>
        </w:rPr>
        <w:t xml:space="preserve">, G. </w:t>
      </w:r>
      <w:proofErr w:type="spellStart"/>
      <w:r w:rsidRPr="00C44097">
        <w:rPr>
          <w:rFonts w:ascii="LMRoman10-Regular" w:hAnsi="LMRoman10-Regular" w:cs="LMRoman10-Regular"/>
          <w:color w:val="000000"/>
          <w:sz w:val="20"/>
          <w:szCs w:val="20"/>
          <w:lang w:val="en-GB"/>
          <w:rPrChange w:id="1387" w:author="Nicolas Blöchliger" w:date="2016-10-06T09:29:00Z">
            <w:rPr>
              <w:rFonts w:ascii="LMRoman10-Regular" w:hAnsi="LMRoman10-Regular" w:cs="LMRoman10-Regular"/>
              <w:color w:val="000000"/>
              <w:sz w:val="20"/>
              <w:szCs w:val="20"/>
              <w:lang w:val="en-US"/>
            </w:rPr>
          </w:rPrChange>
        </w:rPr>
        <w:t>Kahlmeter</w:t>
      </w:r>
      <w:proofErr w:type="spellEnd"/>
      <w:r w:rsidRPr="00C44097">
        <w:rPr>
          <w:rFonts w:ascii="LMRoman10-Regular" w:hAnsi="LMRoman10-Regular" w:cs="LMRoman10-Regular"/>
          <w:color w:val="000000"/>
          <w:sz w:val="20"/>
          <w:szCs w:val="20"/>
          <w:lang w:val="en-GB"/>
          <w:rPrChange w:id="1388" w:author="Nicolas Blöchliger" w:date="2016-10-06T09:29:00Z">
            <w:rPr>
              <w:rFonts w:ascii="LMRoman10-Regular" w:hAnsi="LMRoman10-Regular" w:cs="LMRoman10-Regular"/>
              <w:color w:val="000000"/>
              <w:sz w:val="20"/>
              <w:szCs w:val="20"/>
              <w:lang w:val="en-US"/>
            </w:rPr>
          </w:rPrChange>
        </w:rPr>
        <w:t xml:space="preserve">, E. </w:t>
      </w:r>
      <w:proofErr w:type="spellStart"/>
      <w:r w:rsidRPr="00C44097">
        <w:rPr>
          <w:rFonts w:ascii="LMRoman10-Regular" w:hAnsi="LMRoman10-Regular" w:cs="LMRoman10-Regular"/>
          <w:color w:val="000000"/>
          <w:sz w:val="20"/>
          <w:szCs w:val="20"/>
          <w:lang w:val="en-GB"/>
          <w:rPrChange w:id="1389" w:author="Nicolas Blöchliger" w:date="2016-10-06T09:29:00Z">
            <w:rPr>
              <w:rFonts w:ascii="LMRoman10-Regular" w:hAnsi="LMRoman10-Regular" w:cs="LMRoman10-Regular"/>
              <w:color w:val="000000"/>
              <w:sz w:val="20"/>
              <w:szCs w:val="20"/>
              <w:lang w:val="en-US"/>
            </w:rPr>
          </w:rPrChange>
        </w:rPr>
        <w:t>Myhre</w:t>
      </w:r>
      <w:proofErr w:type="spellEnd"/>
      <w:r w:rsidRPr="00C44097">
        <w:rPr>
          <w:rFonts w:ascii="LMRoman10-Regular" w:hAnsi="LMRoman10-Regular" w:cs="LMRoman10-Regular"/>
          <w:color w:val="000000"/>
          <w:sz w:val="20"/>
          <w:szCs w:val="20"/>
          <w:lang w:val="en-GB"/>
          <w:rPrChange w:id="1390" w:author="Nicolas Blöchliger" w:date="2016-10-06T09:29:00Z">
            <w:rPr>
              <w:rFonts w:ascii="LMRoman10-Regular" w:hAnsi="LMRoman10-Regular" w:cs="LMRoman10-Regular"/>
              <w:color w:val="000000"/>
              <w:sz w:val="20"/>
              <w:szCs w:val="20"/>
              <w:lang w:val="en-US"/>
            </w:rPr>
          </w:rPrChange>
        </w:rPr>
        <w:t>, M.F. Galas, A new method for normalized interpretation of</w:t>
      </w:r>
    </w:p>
    <w:p w:rsidR="00D531BB" w:rsidRPr="00C44097" w:rsidRDefault="00D531BB" w:rsidP="00D531BB">
      <w:pPr>
        <w:autoSpaceDE w:val="0"/>
        <w:autoSpaceDN w:val="0"/>
        <w:adjustRightInd w:val="0"/>
        <w:spacing w:after="0" w:line="240" w:lineRule="auto"/>
        <w:rPr>
          <w:rFonts w:ascii="LMRoman10-Regular" w:hAnsi="LMRoman10-Regular" w:cs="LMRoman10-Regular"/>
          <w:color w:val="000000"/>
          <w:sz w:val="20"/>
          <w:szCs w:val="20"/>
          <w:lang w:val="en-GB"/>
          <w:rPrChange w:id="1391" w:author="Nicolas Blöchliger" w:date="2016-10-06T09:29:00Z">
            <w:rPr>
              <w:rFonts w:ascii="LMRoman10-Regular" w:hAnsi="LMRoman10-Regular" w:cs="LMRoman10-Regular"/>
              <w:color w:val="000000"/>
              <w:sz w:val="20"/>
              <w:szCs w:val="20"/>
              <w:lang w:val="en-US"/>
            </w:rPr>
          </w:rPrChange>
        </w:rPr>
      </w:pPr>
      <w:proofErr w:type="gramStart"/>
      <w:r w:rsidRPr="00C44097">
        <w:rPr>
          <w:rFonts w:ascii="LMRoman10-Regular" w:hAnsi="LMRoman10-Regular" w:cs="LMRoman10-Regular"/>
          <w:color w:val="000000"/>
          <w:sz w:val="20"/>
          <w:szCs w:val="20"/>
          <w:lang w:val="en-GB"/>
          <w:rPrChange w:id="1392" w:author="Nicolas Blöchliger" w:date="2016-10-06T09:29:00Z">
            <w:rPr>
              <w:rFonts w:ascii="LMRoman10-Regular" w:hAnsi="LMRoman10-Regular" w:cs="LMRoman10-Regular"/>
              <w:color w:val="000000"/>
              <w:sz w:val="20"/>
              <w:szCs w:val="20"/>
              <w:lang w:val="en-US"/>
            </w:rPr>
          </w:rPrChange>
        </w:rPr>
        <w:t>antimicrobial</w:t>
      </w:r>
      <w:proofErr w:type="gramEnd"/>
      <w:r w:rsidRPr="00C44097">
        <w:rPr>
          <w:rFonts w:ascii="LMRoman10-Regular" w:hAnsi="LMRoman10-Regular" w:cs="LMRoman10-Regular"/>
          <w:color w:val="000000"/>
          <w:sz w:val="20"/>
          <w:szCs w:val="20"/>
          <w:lang w:val="en-GB"/>
          <w:rPrChange w:id="1393" w:author="Nicolas Blöchliger" w:date="2016-10-06T09:29:00Z">
            <w:rPr>
              <w:rFonts w:ascii="LMRoman10-Regular" w:hAnsi="LMRoman10-Regular" w:cs="LMRoman10-Regular"/>
              <w:color w:val="000000"/>
              <w:sz w:val="20"/>
              <w:szCs w:val="20"/>
              <w:lang w:val="en-US"/>
            </w:rPr>
          </w:rPrChange>
        </w:rPr>
        <w:t xml:space="preserve"> resistance from disk test results for comparative purposes, </w:t>
      </w:r>
      <w:proofErr w:type="spellStart"/>
      <w:r w:rsidRPr="00C44097">
        <w:rPr>
          <w:rFonts w:ascii="LMRoman10-Regular" w:hAnsi="LMRoman10-Regular" w:cs="LMRoman10-Regular"/>
          <w:color w:val="000000"/>
          <w:sz w:val="20"/>
          <w:szCs w:val="20"/>
          <w:lang w:val="en-GB"/>
          <w:rPrChange w:id="1394" w:author="Nicolas Blöchliger" w:date="2016-10-06T09:29:00Z">
            <w:rPr>
              <w:rFonts w:ascii="LMRoman10-Regular" w:hAnsi="LMRoman10-Regular" w:cs="LMRoman10-Regular"/>
              <w:color w:val="000000"/>
              <w:sz w:val="20"/>
              <w:szCs w:val="20"/>
              <w:lang w:val="en-US"/>
            </w:rPr>
          </w:rPrChange>
        </w:rPr>
        <w:t>Clin</w:t>
      </w:r>
      <w:proofErr w:type="spellEnd"/>
      <w:r w:rsidRPr="00C44097">
        <w:rPr>
          <w:rFonts w:ascii="LMRoman10-Regular" w:hAnsi="LMRoman10-Regular" w:cs="LMRoman10-Regular"/>
          <w:color w:val="000000"/>
          <w:sz w:val="20"/>
          <w:szCs w:val="20"/>
          <w:lang w:val="en-GB"/>
          <w:rPrChange w:id="1395" w:author="Nicolas Blöchliger" w:date="2016-10-06T09:29:00Z">
            <w:rPr>
              <w:rFonts w:ascii="LMRoman10-Regular" w:hAnsi="LMRoman10-Regular" w:cs="LMRoman10-Regular"/>
              <w:color w:val="000000"/>
              <w:sz w:val="20"/>
              <w:szCs w:val="20"/>
              <w:lang w:val="en-US"/>
            </w:rPr>
          </w:rPrChange>
        </w:rPr>
        <w:t xml:space="preserve">. </w:t>
      </w:r>
      <w:proofErr w:type="spellStart"/>
      <w:proofErr w:type="gramStart"/>
      <w:r w:rsidRPr="00C44097">
        <w:rPr>
          <w:rFonts w:ascii="LMRoman10-Regular" w:hAnsi="LMRoman10-Regular" w:cs="LMRoman10-Regular"/>
          <w:color w:val="000000"/>
          <w:sz w:val="20"/>
          <w:szCs w:val="20"/>
          <w:lang w:val="en-GB"/>
          <w:rPrChange w:id="1396" w:author="Nicolas Blöchliger" w:date="2016-10-06T09:29:00Z">
            <w:rPr>
              <w:rFonts w:ascii="LMRoman10-Regular" w:hAnsi="LMRoman10-Regular" w:cs="LMRoman10-Regular"/>
              <w:color w:val="000000"/>
              <w:sz w:val="20"/>
              <w:szCs w:val="20"/>
              <w:lang w:val="en-US"/>
            </w:rPr>
          </w:rPrChange>
        </w:rPr>
        <w:t>Microbiol</w:t>
      </w:r>
      <w:proofErr w:type="spellEnd"/>
      <w:r w:rsidRPr="00C44097">
        <w:rPr>
          <w:rFonts w:ascii="LMRoman10-Regular" w:hAnsi="LMRoman10-Regular" w:cs="LMRoman10-Regular"/>
          <w:color w:val="000000"/>
          <w:sz w:val="20"/>
          <w:szCs w:val="20"/>
          <w:lang w:val="en-GB"/>
          <w:rPrChange w:id="1397" w:author="Nicolas Blöchliger" w:date="2016-10-06T09:29:00Z">
            <w:rPr>
              <w:rFonts w:ascii="LMRoman10-Regular" w:hAnsi="LMRoman10-Regular" w:cs="LMRoman10-Regular"/>
              <w:color w:val="000000"/>
              <w:sz w:val="20"/>
              <w:szCs w:val="20"/>
              <w:lang w:val="en-US"/>
            </w:rPr>
          </w:rPrChange>
        </w:rPr>
        <w:t>.</w:t>
      </w:r>
      <w:proofErr w:type="gramEnd"/>
      <w:r w:rsidRPr="00C44097">
        <w:rPr>
          <w:rFonts w:ascii="LMRoman10-Regular" w:hAnsi="LMRoman10-Regular" w:cs="LMRoman10-Regular"/>
          <w:color w:val="000000"/>
          <w:sz w:val="20"/>
          <w:szCs w:val="20"/>
          <w:lang w:val="en-GB"/>
          <w:rPrChange w:id="1398" w:author="Nicolas Blöchliger" w:date="2016-10-06T09:29:00Z">
            <w:rPr>
              <w:rFonts w:ascii="LMRoman10-Regular" w:hAnsi="LMRoman10-Regular" w:cs="LMRoman10-Regular"/>
              <w:color w:val="000000"/>
              <w:sz w:val="20"/>
              <w:szCs w:val="20"/>
              <w:lang w:val="en-US"/>
            </w:rPr>
          </w:rPrChange>
        </w:rPr>
        <w:t xml:space="preserve"> Infect. 9 (2003)</w:t>
      </w:r>
    </w:p>
    <w:p w:rsidR="00D531BB" w:rsidRPr="00C44097" w:rsidRDefault="00D531BB" w:rsidP="00D531BB">
      <w:pPr>
        <w:autoSpaceDE w:val="0"/>
        <w:autoSpaceDN w:val="0"/>
        <w:adjustRightInd w:val="0"/>
        <w:spacing w:after="0" w:line="240" w:lineRule="auto"/>
        <w:rPr>
          <w:rFonts w:ascii="LMRoman10-Regular" w:hAnsi="LMRoman10-Regular" w:cs="LMRoman10-Regular"/>
          <w:color w:val="000000"/>
          <w:sz w:val="20"/>
          <w:szCs w:val="20"/>
          <w:lang w:val="en-GB"/>
          <w:rPrChange w:id="1399" w:author="Nicolas Blöchliger" w:date="2016-10-06T09:29:00Z">
            <w:rPr>
              <w:rFonts w:ascii="LMRoman10-Regular" w:hAnsi="LMRoman10-Regular" w:cs="LMRoman10-Regular"/>
              <w:color w:val="000000"/>
              <w:sz w:val="20"/>
              <w:szCs w:val="20"/>
              <w:lang w:val="en-US"/>
            </w:rPr>
          </w:rPrChange>
        </w:rPr>
      </w:pPr>
      <w:proofErr w:type="gramStart"/>
      <w:r w:rsidRPr="00C44097">
        <w:rPr>
          <w:rFonts w:ascii="LMRoman10-Regular" w:hAnsi="LMRoman10-Regular" w:cs="LMRoman10-Regular"/>
          <w:color w:val="000000"/>
          <w:sz w:val="20"/>
          <w:szCs w:val="20"/>
          <w:lang w:val="en-GB"/>
          <w:rPrChange w:id="1400" w:author="Nicolas Blöchliger" w:date="2016-10-06T09:29:00Z">
            <w:rPr>
              <w:rFonts w:ascii="LMRoman10-Regular" w:hAnsi="LMRoman10-Regular" w:cs="LMRoman10-Regular"/>
              <w:color w:val="000000"/>
              <w:sz w:val="20"/>
              <w:szCs w:val="20"/>
              <w:lang w:val="en-US"/>
            </w:rPr>
          </w:rPrChange>
        </w:rPr>
        <w:t>120–132.</w:t>
      </w:r>
      <w:proofErr w:type="gramEnd"/>
    </w:p>
    <w:p w:rsidR="00D531BB" w:rsidRPr="00C44097" w:rsidRDefault="00D531BB" w:rsidP="00D531BB">
      <w:pPr>
        <w:autoSpaceDE w:val="0"/>
        <w:autoSpaceDN w:val="0"/>
        <w:adjustRightInd w:val="0"/>
        <w:spacing w:after="0" w:line="240" w:lineRule="auto"/>
        <w:rPr>
          <w:rFonts w:ascii="LMRoman10-Regular" w:hAnsi="LMRoman10-Regular" w:cs="LMRoman10-Regular"/>
          <w:color w:val="000000"/>
          <w:sz w:val="20"/>
          <w:szCs w:val="20"/>
          <w:lang w:val="en-GB"/>
          <w:rPrChange w:id="1401" w:author="Nicolas Blöchliger" w:date="2016-10-06T09:29:00Z">
            <w:rPr>
              <w:rFonts w:ascii="LMRoman10-Regular" w:hAnsi="LMRoman10-Regular" w:cs="LMRoman10-Regular"/>
              <w:color w:val="000000"/>
              <w:sz w:val="20"/>
              <w:szCs w:val="20"/>
              <w:lang w:val="en-US"/>
            </w:rPr>
          </w:rPrChange>
        </w:rPr>
      </w:pPr>
      <w:r w:rsidRPr="00C44097">
        <w:rPr>
          <w:rFonts w:ascii="LMRoman10-Regular" w:hAnsi="LMRoman10-Regular" w:cs="LMRoman10-Regular"/>
          <w:color w:val="000000"/>
          <w:sz w:val="20"/>
          <w:szCs w:val="20"/>
          <w:lang w:val="en-GB"/>
          <w:rPrChange w:id="1402" w:author="Nicolas Blöchliger" w:date="2016-10-06T09:29:00Z">
            <w:rPr>
              <w:rFonts w:ascii="LMRoman10-Regular" w:hAnsi="LMRoman10-Regular" w:cs="LMRoman10-Regular"/>
              <w:color w:val="000000"/>
              <w:sz w:val="20"/>
              <w:szCs w:val="20"/>
              <w:lang w:val="en-US"/>
            </w:rPr>
          </w:rPrChange>
        </w:rPr>
        <w:t xml:space="preserve">[11]J. </w:t>
      </w:r>
      <w:proofErr w:type="spellStart"/>
      <w:r w:rsidRPr="00C44097">
        <w:rPr>
          <w:rFonts w:ascii="LMRoman10-Regular" w:hAnsi="LMRoman10-Regular" w:cs="LMRoman10-Regular"/>
          <w:color w:val="000000"/>
          <w:sz w:val="20"/>
          <w:szCs w:val="20"/>
          <w:lang w:val="en-GB"/>
          <w:rPrChange w:id="1403" w:author="Nicolas Blöchliger" w:date="2016-10-06T09:29:00Z">
            <w:rPr>
              <w:rFonts w:ascii="LMRoman10-Regular" w:hAnsi="LMRoman10-Regular" w:cs="LMRoman10-Regular"/>
              <w:color w:val="000000"/>
              <w:sz w:val="20"/>
              <w:szCs w:val="20"/>
              <w:lang w:val="en-US"/>
            </w:rPr>
          </w:rPrChange>
        </w:rPr>
        <w:t>Turnidge</w:t>
      </w:r>
      <w:proofErr w:type="spellEnd"/>
      <w:r w:rsidRPr="00C44097">
        <w:rPr>
          <w:rFonts w:ascii="LMRoman10-Regular" w:hAnsi="LMRoman10-Regular" w:cs="LMRoman10-Regular"/>
          <w:color w:val="000000"/>
          <w:sz w:val="20"/>
          <w:szCs w:val="20"/>
          <w:lang w:val="en-GB"/>
          <w:rPrChange w:id="1404" w:author="Nicolas Blöchliger" w:date="2016-10-06T09:29:00Z">
            <w:rPr>
              <w:rFonts w:ascii="LMRoman10-Regular" w:hAnsi="LMRoman10-Regular" w:cs="LMRoman10-Regular"/>
              <w:color w:val="000000"/>
              <w:sz w:val="20"/>
              <w:szCs w:val="20"/>
              <w:lang w:val="en-US"/>
            </w:rPr>
          </w:rPrChange>
        </w:rPr>
        <w:t xml:space="preserve">, G. </w:t>
      </w:r>
      <w:proofErr w:type="spellStart"/>
      <w:r w:rsidRPr="00C44097">
        <w:rPr>
          <w:rFonts w:ascii="LMRoman10-Regular" w:hAnsi="LMRoman10-Regular" w:cs="LMRoman10-Regular"/>
          <w:color w:val="000000"/>
          <w:sz w:val="20"/>
          <w:szCs w:val="20"/>
          <w:lang w:val="en-GB"/>
          <w:rPrChange w:id="1405" w:author="Nicolas Blöchliger" w:date="2016-10-06T09:29:00Z">
            <w:rPr>
              <w:rFonts w:ascii="LMRoman10-Regular" w:hAnsi="LMRoman10-Regular" w:cs="LMRoman10-Regular"/>
              <w:color w:val="000000"/>
              <w:sz w:val="20"/>
              <w:szCs w:val="20"/>
              <w:lang w:val="en-US"/>
            </w:rPr>
          </w:rPrChange>
        </w:rPr>
        <w:t>Kahlmeter</w:t>
      </w:r>
      <w:proofErr w:type="spellEnd"/>
      <w:r w:rsidRPr="00C44097">
        <w:rPr>
          <w:rFonts w:ascii="LMRoman10-Regular" w:hAnsi="LMRoman10-Regular" w:cs="LMRoman10-Regular"/>
          <w:color w:val="000000"/>
          <w:sz w:val="20"/>
          <w:szCs w:val="20"/>
          <w:lang w:val="en-GB"/>
          <w:rPrChange w:id="1406" w:author="Nicolas Blöchliger" w:date="2016-10-06T09:29:00Z">
            <w:rPr>
              <w:rFonts w:ascii="LMRoman10-Regular" w:hAnsi="LMRoman10-Regular" w:cs="LMRoman10-Regular"/>
              <w:color w:val="000000"/>
              <w:sz w:val="20"/>
              <w:szCs w:val="20"/>
              <w:lang w:val="en-US"/>
            </w:rPr>
          </w:rPrChange>
        </w:rPr>
        <w:t xml:space="preserve">, G. </w:t>
      </w:r>
      <w:proofErr w:type="spellStart"/>
      <w:r w:rsidRPr="00C44097">
        <w:rPr>
          <w:rFonts w:ascii="LMRoman10-Regular" w:hAnsi="LMRoman10-Regular" w:cs="LMRoman10-Regular"/>
          <w:color w:val="000000"/>
          <w:sz w:val="20"/>
          <w:szCs w:val="20"/>
          <w:lang w:val="en-GB"/>
          <w:rPrChange w:id="1407" w:author="Nicolas Blöchliger" w:date="2016-10-06T09:29:00Z">
            <w:rPr>
              <w:rFonts w:ascii="LMRoman10-Regular" w:hAnsi="LMRoman10-Regular" w:cs="LMRoman10-Regular"/>
              <w:color w:val="000000"/>
              <w:sz w:val="20"/>
              <w:szCs w:val="20"/>
              <w:lang w:val="en-US"/>
            </w:rPr>
          </w:rPrChange>
        </w:rPr>
        <w:t>Kronvall</w:t>
      </w:r>
      <w:proofErr w:type="spellEnd"/>
      <w:r w:rsidRPr="00C44097">
        <w:rPr>
          <w:rFonts w:ascii="LMRoman10-Regular" w:hAnsi="LMRoman10-Regular" w:cs="LMRoman10-Regular"/>
          <w:color w:val="000000"/>
          <w:sz w:val="20"/>
          <w:szCs w:val="20"/>
          <w:lang w:val="en-GB"/>
          <w:rPrChange w:id="1408" w:author="Nicolas Blöchliger" w:date="2016-10-06T09:29:00Z">
            <w:rPr>
              <w:rFonts w:ascii="LMRoman10-Regular" w:hAnsi="LMRoman10-Regular" w:cs="LMRoman10-Regular"/>
              <w:color w:val="000000"/>
              <w:sz w:val="20"/>
              <w:szCs w:val="20"/>
              <w:lang w:val="en-US"/>
            </w:rPr>
          </w:rPrChange>
        </w:rPr>
        <w:t>, Statistical characterisation of bacterial wild-type MIC value</w:t>
      </w:r>
    </w:p>
    <w:p w:rsidR="00D531BB" w:rsidRPr="00C44097" w:rsidRDefault="00D531BB" w:rsidP="00D531BB">
      <w:pPr>
        <w:autoSpaceDE w:val="0"/>
        <w:autoSpaceDN w:val="0"/>
        <w:adjustRightInd w:val="0"/>
        <w:spacing w:after="0" w:line="240" w:lineRule="auto"/>
        <w:rPr>
          <w:rFonts w:ascii="LMRoman10-Regular" w:hAnsi="LMRoman10-Regular" w:cs="LMRoman10-Regular"/>
          <w:color w:val="000000"/>
          <w:sz w:val="20"/>
          <w:szCs w:val="20"/>
          <w:lang w:val="en-GB"/>
          <w:rPrChange w:id="1409" w:author="Nicolas Blöchliger" w:date="2016-10-06T09:29:00Z">
            <w:rPr>
              <w:rFonts w:ascii="LMRoman10-Regular" w:hAnsi="LMRoman10-Regular" w:cs="LMRoman10-Regular"/>
              <w:color w:val="000000"/>
              <w:sz w:val="20"/>
              <w:szCs w:val="20"/>
              <w:lang w:val="en-US"/>
            </w:rPr>
          </w:rPrChange>
        </w:rPr>
      </w:pPr>
      <w:proofErr w:type="gramStart"/>
      <w:r w:rsidRPr="00C44097">
        <w:rPr>
          <w:rFonts w:ascii="LMRoman10-Regular" w:hAnsi="LMRoman10-Regular" w:cs="LMRoman10-Regular"/>
          <w:color w:val="000000"/>
          <w:sz w:val="20"/>
          <w:szCs w:val="20"/>
          <w:lang w:val="en-GB"/>
          <w:rPrChange w:id="1410" w:author="Nicolas Blöchliger" w:date="2016-10-06T09:29:00Z">
            <w:rPr>
              <w:rFonts w:ascii="LMRoman10-Regular" w:hAnsi="LMRoman10-Regular" w:cs="LMRoman10-Regular"/>
              <w:color w:val="000000"/>
              <w:sz w:val="20"/>
              <w:szCs w:val="20"/>
              <w:lang w:val="en-US"/>
            </w:rPr>
          </w:rPrChange>
        </w:rPr>
        <w:t>distributions</w:t>
      </w:r>
      <w:proofErr w:type="gramEnd"/>
      <w:r w:rsidRPr="00C44097">
        <w:rPr>
          <w:rFonts w:ascii="LMRoman10-Regular" w:hAnsi="LMRoman10-Regular" w:cs="LMRoman10-Regular"/>
          <w:color w:val="000000"/>
          <w:sz w:val="20"/>
          <w:szCs w:val="20"/>
          <w:lang w:val="en-GB"/>
          <w:rPrChange w:id="1411" w:author="Nicolas Blöchliger" w:date="2016-10-06T09:29:00Z">
            <w:rPr>
              <w:rFonts w:ascii="LMRoman10-Regular" w:hAnsi="LMRoman10-Regular" w:cs="LMRoman10-Regular"/>
              <w:color w:val="000000"/>
              <w:sz w:val="20"/>
              <w:szCs w:val="20"/>
              <w:lang w:val="en-US"/>
            </w:rPr>
          </w:rPrChange>
        </w:rPr>
        <w:t xml:space="preserve"> and the determination of epidemiological cut-off values, </w:t>
      </w:r>
      <w:proofErr w:type="spellStart"/>
      <w:r w:rsidRPr="00C44097">
        <w:rPr>
          <w:rFonts w:ascii="LMRoman10-Regular" w:hAnsi="LMRoman10-Regular" w:cs="LMRoman10-Regular"/>
          <w:color w:val="000000"/>
          <w:sz w:val="20"/>
          <w:szCs w:val="20"/>
          <w:lang w:val="en-GB"/>
          <w:rPrChange w:id="1412" w:author="Nicolas Blöchliger" w:date="2016-10-06T09:29:00Z">
            <w:rPr>
              <w:rFonts w:ascii="LMRoman10-Regular" w:hAnsi="LMRoman10-Regular" w:cs="LMRoman10-Regular"/>
              <w:color w:val="000000"/>
              <w:sz w:val="20"/>
              <w:szCs w:val="20"/>
              <w:lang w:val="en-US"/>
            </w:rPr>
          </w:rPrChange>
        </w:rPr>
        <w:t>Clin</w:t>
      </w:r>
      <w:proofErr w:type="spellEnd"/>
      <w:r w:rsidRPr="00C44097">
        <w:rPr>
          <w:rFonts w:ascii="LMRoman10-Regular" w:hAnsi="LMRoman10-Regular" w:cs="LMRoman10-Regular"/>
          <w:color w:val="000000"/>
          <w:sz w:val="20"/>
          <w:szCs w:val="20"/>
          <w:lang w:val="en-GB"/>
          <w:rPrChange w:id="1413" w:author="Nicolas Blöchliger" w:date="2016-10-06T09:29:00Z">
            <w:rPr>
              <w:rFonts w:ascii="LMRoman10-Regular" w:hAnsi="LMRoman10-Regular" w:cs="LMRoman10-Regular"/>
              <w:color w:val="000000"/>
              <w:sz w:val="20"/>
              <w:szCs w:val="20"/>
              <w:lang w:val="en-US"/>
            </w:rPr>
          </w:rPrChange>
        </w:rPr>
        <w:t xml:space="preserve">. </w:t>
      </w:r>
      <w:proofErr w:type="spellStart"/>
      <w:proofErr w:type="gramStart"/>
      <w:r w:rsidRPr="00C44097">
        <w:rPr>
          <w:rFonts w:ascii="LMRoman10-Regular" w:hAnsi="LMRoman10-Regular" w:cs="LMRoman10-Regular"/>
          <w:color w:val="000000"/>
          <w:sz w:val="20"/>
          <w:szCs w:val="20"/>
          <w:lang w:val="en-GB"/>
          <w:rPrChange w:id="1414" w:author="Nicolas Blöchliger" w:date="2016-10-06T09:29:00Z">
            <w:rPr>
              <w:rFonts w:ascii="LMRoman10-Regular" w:hAnsi="LMRoman10-Regular" w:cs="LMRoman10-Regular"/>
              <w:color w:val="000000"/>
              <w:sz w:val="20"/>
              <w:szCs w:val="20"/>
              <w:lang w:val="en-US"/>
            </w:rPr>
          </w:rPrChange>
        </w:rPr>
        <w:t>Microbiol</w:t>
      </w:r>
      <w:proofErr w:type="spellEnd"/>
      <w:r w:rsidRPr="00C44097">
        <w:rPr>
          <w:rFonts w:ascii="LMRoman10-Regular" w:hAnsi="LMRoman10-Regular" w:cs="LMRoman10-Regular"/>
          <w:color w:val="000000"/>
          <w:sz w:val="20"/>
          <w:szCs w:val="20"/>
          <w:lang w:val="en-GB"/>
          <w:rPrChange w:id="1415" w:author="Nicolas Blöchliger" w:date="2016-10-06T09:29:00Z">
            <w:rPr>
              <w:rFonts w:ascii="LMRoman10-Regular" w:hAnsi="LMRoman10-Regular" w:cs="LMRoman10-Regular"/>
              <w:color w:val="000000"/>
              <w:sz w:val="20"/>
              <w:szCs w:val="20"/>
              <w:lang w:val="en-US"/>
            </w:rPr>
          </w:rPrChange>
        </w:rPr>
        <w:t>.</w:t>
      </w:r>
      <w:proofErr w:type="gramEnd"/>
      <w:r w:rsidRPr="00C44097">
        <w:rPr>
          <w:rFonts w:ascii="LMRoman10-Regular" w:hAnsi="LMRoman10-Regular" w:cs="LMRoman10-Regular"/>
          <w:color w:val="000000"/>
          <w:sz w:val="20"/>
          <w:szCs w:val="20"/>
          <w:lang w:val="en-GB"/>
          <w:rPrChange w:id="1416" w:author="Nicolas Blöchliger" w:date="2016-10-06T09:29:00Z">
            <w:rPr>
              <w:rFonts w:ascii="LMRoman10-Regular" w:hAnsi="LMRoman10-Regular" w:cs="LMRoman10-Regular"/>
              <w:color w:val="000000"/>
              <w:sz w:val="20"/>
              <w:szCs w:val="20"/>
              <w:lang w:val="en-US"/>
            </w:rPr>
          </w:rPrChange>
        </w:rPr>
        <w:t xml:space="preserve"> Infect. 12 (2006)</w:t>
      </w:r>
    </w:p>
    <w:p w:rsidR="00D531BB" w:rsidRPr="00C44097" w:rsidRDefault="00D531BB" w:rsidP="00D531BB">
      <w:pPr>
        <w:autoSpaceDE w:val="0"/>
        <w:autoSpaceDN w:val="0"/>
        <w:adjustRightInd w:val="0"/>
        <w:spacing w:after="0" w:line="240" w:lineRule="auto"/>
        <w:rPr>
          <w:rFonts w:ascii="LMRoman10-Regular" w:hAnsi="LMRoman10-Regular" w:cs="LMRoman10-Regular"/>
          <w:color w:val="000000"/>
          <w:sz w:val="20"/>
          <w:szCs w:val="20"/>
          <w:lang w:val="en-GB"/>
          <w:rPrChange w:id="1417" w:author="Nicolas Blöchliger" w:date="2016-10-06T09:29:00Z">
            <w:rPr>
              <w:rFonts w:ascii="LMRoman10-Regular" w:hAnsi="LMRoman10-Regular" w:cs="LMRoman10-Regular"/>
              <w:color w:val="000000"/>
              <w:sz w:val="20"/>
              <w:szCs w:val="20"/>
              <w:lang w:val="en-US"/>
            </w:rPr>
          </w:rPrChange>
        </w:rPr>
      </w:pPr>
      <w:proofErr w:type="gramStart"/>
      <w:r w:rsidRPr="00C44097">
        <w:rPr>
          <w:rFonts w:ascii="LMRoman10-Regular" w:hAnsi="LMRoman10-Regular" w:cs="LMRoman10-Regular"/>
          <w:color w:val="000000"/>
          <w:sz w:val="20"/>
          <w:szCs w:val="20"/>
          <w:lang w:val="en-GB"/>
          <w:rPrChange w:id="1418" w:author="Nicolas Blöchliger" w:date="2016-10-06T09:29:00Z">
            <w:rPr>
              <w:rFonts w:ascii="LMRoman10-Regular" w:hAnsi="LMRoman10-Regular" w:cs="LMRoman10-Regular"/>
              <w:color w:val="000000"/>
              <w:sz w:val="20"/>
              <w:szCs w:val="20"/>
              <w:lang w:val="en-US"/>
            </w:rPr>
          </w:rPrChange>
        </w:rPr>
        <w:t>418–425.</w:t>
      </w:r>
      <w:proofErr w:type="gramEnd"/>
    </w:p>
    <w:p w:rsidR="00D531BB" w:rsidRPr="00C44097" w:rsidRDefault="00D531BB" w:rsidP="00D531BB">
      <w:pPr>
        <w:autoSpaceDE w:val="0"/>
        <w:autoSpaceDN w:val="0"/>
        <w:adjustRightInd w:val="0"/>
        <w:spacing w:after="0" w:line="240" w:lineRule="auto"/>
        <w:rPr>
          <w:rFonts w:ascii="LMRoman10-Regular" w:hAnsi="LMRoman10-Regular" w:cs="LMRoman10-Regular"/>
          <w:color w:val="000000"/>
          <w:sz w:val="20"/>
          <w:szCs w:val="20"/>
          <w:lang w:val="en-GB"/>
          <w:rPrChange w:id="1419" w:author="Nicolas Blöchliger" w:date="2016-10-06T09:29:00Z">
            <w:rPr>
              <w:rFonts w:ascii="LMRoman10-Regular" w:hAnsi="LMRoman10-Regular" w:cs="LMRoman10-Regular"/>
              <w:color w:val="000000"/>
              <w:sz w:val="20"/>
              <w:szCs w:val="20"/>
              <w:lang w:val="en-US"/>
            </w:rPr>
          </w:rPrChange>
        </w:rPr>
      </w:pPr>
      <w:r w:rsidRPr="00C44097">
        <w:rPr>
          <w:rFonts w:ascii="LMRoman10-Regular" w:hAnsi="LMRoman10-Regular" w:cs="LMRoman10-Regular"/>
          <w:color w:val="000000"/>
          <w:sz w:val="20"/>
          <w:szCs w:val="20"/>
          <w:lang w:val="en-GB"/>
          <w:rPrChange w:id="1420" w:author="Nicolas Blöchliger" w:date="2016-10-06T09:29:00Z">
            <w:rPr>
              <w:rFonts w:ascii="LMRoman10-Regular" w:hAnsi="LMRoman10-Regular" w:cs="LMRoman10-Regular"/>
              <w:color w:val="000000"/>
              <w:sz w:val="20"/>
              <w:szCs w:val="20"/>
              <w:lang w:val="en-US"/>
            </w:rPr>
          </w:rPrChange>
        </w:rPr>
        <w:t xml:space="preserve">[12]J. </w:t>
      </w:r>
      <w:proofErr w:type="spellStart"/>
      <w:r w:rsidRPr="00C44097">
        <w:rPr>
          <w:rFonts w:ascii="LMRoman10-Regular" w:hAnsi="LMRoman10-Regular" w:cs="LMRoman10-Regular"/>
          <w:color w:val="000000"/>
          <w:sz w:val="20"/>
          <w:szCs w:val="20"/>
          <w:lang w:val="en-GB"/>
          <w:rPrChange w:id="1421" w:author="Nicolas Blöchliger" w:date="2016-10-06T09:29:00Z">
            <w:rPr>
              <w:rFonts w:ascii="LMRoman10-Regular" w:hAnsi="LMRoman10-Regular" w:cs="LMRoman10-Regular"/>
              <w:color w:val="000000"/>
              <w:sz w:val="20"/>
              <w:szCs w:val="20"/>
              <w:lang w:val="en-US"/>
            </w:rPr>
          </w:rPrChange>
        </w:rPr>
        <w:t>Meletiadis</w:t>
      </w:r>
      <w:proofErr w:type="spellEnd"/>
      <w:r w:rsidRPr="00C44097">
        <w:rPr>
          <w:rFonts w:ascii="LMRoman10-Regular" w:hAnsi="LMRoman10-Regular" w:cs="LMRoman10-Regular"/>
          <w:color w:val="000000"/>
          <w:sz w:val="20"/>
          <w:szCs w:val="20"/>
          <w:lang w:val="en-GB"/>
          <w:rPrChange w:id="1422" w:author="Nicolas Blöchliger" w:date="2016-10-06T09:29:00Z">
            <w:rPr>
              <w:rFonts w:ascii="LMRoman10-Regular" w:hAnsi="LMRoman10-Regular" w:cs="LMRoman10-Regular"/>
              <w:color w:val="000000"/>
              <w:sz w:val="20"/>
              <w:szCs w:val="20"/>
              <w:lang w:val="en-US"/>
            </w:rPr>
          </w:rPrChange>
        </w:rPr>
        <w:t xml:space="preserve">, E. </w:t>
      </w:r>
      <w:proofErr w:type="spellStart"/>
      <w:r w:rsidRPr="00C44097">
        <w:rPr>
          <w:rFonts w:ascii="LMRoman10-Regular" w:hAnsi="LMRoman10-Regular" w:cs="LMRoman10-Regular"/>
          <w:color w:val="000000"/>
          <w:sz w:val="20"/>
          <w:szCs w:val="20"/>
          <w:lang w:val="en-GB"/>
          <w:rPrChange w:id="1423" w:author="Nicolas Blöchliger" w:date="2016-10-06T09:29:00Z">
            <w:rPr>
              <w:rFonts w:ascii="LMRoman10-Regular" w:hAnsi="LMRoman10-Regular" w:cs="LMRoman10-Regular"/>
              <w:color w:val="000000"/>
              <w:sz w:val="20"/>
              <w:szCs w:val="20"/>
              <w:lang w:val="en-US"/>
            </w:rPr>
          </w:rPrChange>
        </w:rPr>
        <w:t>Mavridou</w:t>
      </w:r>
      <w:proofErr w:type="spellEnd"/>
      <w:r w:rsidRPr="00C44097">
        <w:rPr>
          <w:rFonts w:ascii="LMRoman10-Regular" w:hAnsi="LMRoman10-Regular" w:cs="LMRoman10-Regular"/>
          <w:color w:val="000000"/>
          <w:sz w:val="20"/>
          <w:szCs w:val="20"/>
          <w:lang w:val="en-GB"/>
          <w:rPrChange w:id="1424" w:author="Nicolas Blöchliger" w:date="2016-10-06T09:29:00Z">
            <w:rPr>
              <w:rFonts w:ascii="LMRoman10-Regular" w:hAnsi="LMRoman10-Regular" w:cs="LMRoman10-Regular"/>
              <w:color w:val="000000"/>
              <w:sz w:val="20"/>
              <w:szCs w:val="20"/>
              <w:lang w:val="en-US"/>
            </w:rPr>
          </w:rPrChange>
        </w:rPr>
        <w:t xml:space="preserve">, W.J.G. Melchers, J.W. Mouton, P.E. </w:t>
      </w:r>
      <w:proofErr w:type="spellStart"/>
      <w:r w:rsidRPr="00C44097">
        <w:rPr>
          <w:rFonts w:ascii="LMRoman10-Regular" w:hAnsi="LMRoman10-Regular" w:cs="LMRoman10-Regular"/>
          <w:color w:val="000000"/>
          <w:sz w:val="20"/>
          <w:szCs w:val="20"/>
          <w:lang w:val="en-GB"/>
          <w:rPrChange w:id="1425" w:author="Nicolas Blöchliger" w:date="2016-10-06T09:29:00Z">
            <w:rPr>
              <w:rFonts w:ascii="LMRoman10-Regular" w:hAnsi="LMRoman10-Regular" w:cs="LMRoman10-Regular"/>
              <w:color w:val="000000"/>
              <w:sz w:val="20"/>
              <w:szCs w:val="20"/>
              <w:lang w:val="en-US"/>
            </w:rPr>
          </w:rPrChange>
        </w:rPr>
        <w:t>Verweij</w:t>
      </w:r>
      <w:proofErr w:type="spellEnd"/>
      <w:r w:rsidRPr="00C44097">
        <w:rPr>
          <w:rFonts w:ascii="LMRoman10-Regular" w:hAnsi="LMRoman10-Regular" w:cs="LMRoman10-Regular"/>
          <w:color w:val="000000"/>
          <w:sz w:val="20"/>
          <w:szCs w:val="20"/>
          <w:lang w:val="en-GB"/>
          <w:rPrChange w:id="1426" w:author="Nicolas Blöchliger" w:date="2016-10-06T09:29:00Z">
            <w:rPr>
              <w:rFonts w:ascii="LMRoman10-Regular" w:hAnsi="LMRoman10-Regular" w:cs="LMRoman10-Regular"/>
              <w:color w:val="000000"/>
              <w:sz w:val="20"/>
              <w:szCs w:val="20"/>
              <w:lang w:val="en-US"/>
            </w:rPr>
          </w:rPrChange>
        </w:rPr>
        <w:t xml:space="preserve">, Epidemiological </w:t>
      </w:r>
      <w:proofErr w:type="spellStart"/>
      <w:r w:rsidRPr="00C44097">
        <w:rPr>
          <w:rFonts w:ascii="LMRoman10-Regular" w:hAnsi="LMRoman10-Regular" w:cs="LMRoman10-Regular"/>
          <w:color w:val="000000"/>
          <w:sz w:val="20"/>
          <w:szCs w:val="20"/>
          <w:lang w:val="en-GB"/>
          <w:rPrChange w:id="1427" w:author="Nicolas Blöchliger" w:date="2016-10-06T09:29:00Z">
            <w:rPr>
              <w:rFonts w:ascii="LMRoman10-Regular" w:hAnsi="LMRoman10-Regular" w:cs="LMRoman10-Regular"/>
              <w:color w:val="000000"/>
              <w:sz w:val="20"/>
              <w:szCs w:val="20"/>
              <w:lang w:val="en-US"/>
            </w:rPr>
          </w:rPrChange>
        </w:rPr>
        <w:t>cutoff</w:t>
      </w:r>
      <w:proofErr w:type="spellEnd"/>
      <w:r w:rsidRPr="00C44097">
        <w:rPr>
          <w:rFonts w:ascii="LMRoman10-Regular" w:hAnsi="LMRoman10-Regular" w:cs="LMRoman10-Regular"/>
          <w:color w:val="000000"/>
          <w:sz w:val="20"/>
          <w:szCs w:val="20"/>
          <w:lang w:val="en-GB"/>
          <w:rPrChange w:id="1428" w:author="Nicolas Blöchliger" w:date="2016-10-06T09:29:00Z">
            <w:rPr>
              <w:rFonts w:ascii="LMRoman10-Regular" w:hAnsi="LMRoman10-Regular" w:cs="LMRoman10-Regular"/>
              <w:color w:val="000000"/>
              <w:sz w:val="20"/>
              <w:szCs w:val="20"/>
              <w:lang w:val="en-US"/>
            </w:rPr>
          </w:rPrChange>
        </w:rPr>
        <w:t xml:space="preserve"> values</w:t>
      </w:r>
    </w:p>
    <w:p w:rsidR="00D531BB" w:rsidRPr="00C44097" w:rsidRDefault="00D531BB" w:rsidP="00D531BB">
      <w:pPr>
        <w:autoSpaceDE w:val="0"/>
        <w:autoSpaceDN w:val="0"/>
        <w:adjustRightInd w:val="0"/>
        <w:spacing w:after="0" w:line="240" w:lineRule="auto"/>
        <w:rPr>
          <w:rFonts w:ascii="LMRoman10-Regular" w:hAnsi="LMRoman10-Regular" w:cs="LMRoman10-Regular"/>
          <w:color w:val="000000"/>
          <w:sz w:val="20"/>
          <w:szCs w:val="20"/>
          <w:lang w:val="en-GB"/>
          <w:rPrChange w:id="1429" w:author="Nicolas Blöchliger" w:date="2016-10-06T09:29:00Z">
            <w:rPr>
              <w:rFonts w:ascii="LMRoman10-Regular" w:hAnsi="LMRoman10-Regular" w:cs="LMRoman10-Regular"/>
              <w:color w:val="000000"/>
              <w:sz w:val="20"/>
              <w:szCs w:val="20"/>
              <w:lang w:val="en-US"/>
            </w:rPr>
          </w:rPrChange>
        </w:rPr>
      </w:pPr>
      <w:proofErr w:type="gramStart"/>
      <w:r w:rsidRPr="00C44097">
        <w:rPr>
          <w:rFonts w:ascii="LMRoman10-Regular" w:hAnsi="LMRoman10-Regular" w:cs="LMRoman10-Regular"/>
          <w:color w:val="000000"/>
          <w:sz w:val="20"/>
          <w:szCs w:val="20"/>
          <w:lang w:val="en-GB"/>
          <w:rPrChange w:id="1430" w:author="Nicolas Blöchliger" w:date="2016-10-06T09:29:00Z">
            <w:rPr>
              <w:rFonts w:ascii="LMRoman10-Regular" w:hAnsi="LMRoman10-Regular" w:cs="LMRoman10-Regular"/>
              <w:color w:val="000000"/>
              <w:sz w:val="20"/>
              <w:szCs w:val="20"/>
              <w:lang w:val="en-US"/>
            </w:rPr>
          </w:rPrChange>
        </w:rPr>
        <w:t>for</w:t>
      </w:r>
      <w:proofErr w:type="gramEnd"/>
      <w:r w:rsidRPr="00C44097">
        <w:rPr>
          <w:rFonts w:ascii="LMRoman10-Regular" w:hAnsi="LMRoman10-Regular" w:cs="LMRoman10-Regular"/>
          <w:color w:val="000000"/>
          <w:sz w:val="20"/>
          <w:szCs w:val="20"/>
          <w:lang w:val="en-GB"/>
          <w:rPrChange w:id="1431" w:author="Nicolas Blöchliger" w:date="2016-10-06T09:29:00Z">
            <w:rPr>
              <w:rFonts w:ascii="LMRoman10-Regular" w:hAnsi="LMRoman10-Regular" w:cs="LMRoman10-Regular"/>
              <w:color w:val="000000"/>
              <w:sz w:val="20"/>
              <w:szCs w:val="20"/>
              <w:lang w:val="en-US"/>
            </w:rPr>
          </w:rPrChange>
        </w:rPr>
        <w:t xml:space="preserve"> azoles and Aspergillus fumigatus based on a novel mathematical approach incorporating cyp51A sequence</w:t>
      </w:r>
    </w:p>
    <w:p w:rsidR="00D531BB" w:rsidRPr="00C44097" w:rsidRDefault="00D531BB" w:rsidP="00D531BB">
      <w:pPr>
        <w:autoSpaceDE w:val="0"/>
        <w:autoSpaceDN w:val="0"/>
        <w:adjustRightInd w:val="0"/>
        <w:spacing w:after="0" w:line="240" w:lineRule="auto"/>
        <w:rPr>
          <w:rFonts w:ascii="LMRoman10-Regular" w:hAnsi="LMRoman10-Regular" w:cs="LMRoman10-Regular"/>
          <w:color w:val="000000"/>
          <w:sz w:val="20"/>
          <w:szCs w:val="20"/>
          <w:lang w:val="en-GB"/>
          <w:rPrChange w:id="1432" w:author="Nicolas Blöchliger" w:date="2016-10-06T09:29:00Z">
            <w:rPr>
              <w:rFonts w:ascii="LMRoman10-Regular" w:hAnsi="LMRoman10-Regular" w:cs="LMRoman10-Regular"/>
              <w:color w:val="000000"/>
              <w:sz w:val="20"/>
              <w:szCs w:val="20"/>
              <w:lang w:val="en-US"/>
            </w:rPr>
          </w:rPrChange>
        </w:rPr>
      </w:pPr>
      <w:proofErr w:type="gramStart"/>
      <w:r w:rsidRPr="00C44097">
        <w:rPr>
          <w:rFonts w:ascii="LMRoman10-Regular" w:hAnsi="LMRoman10-Regular" w:cs="LMRoman10-Regular"/>
          <w:color w:val="000000"/>
          <w:sz w:val="20"/>
          <w:szCs w:val="20"/>
          <w:lang w:val="en-GB"/>
          <w:rPrChange w:id="1433" w:author="Nicolas Blöchliger" w:date="2016-10-06T09:29:00Z">
            <w:rPr>
              <w:rFonts w:ascii="LMRoman10-Regular" w:hAnsi="LMRoman10-Regular" w:cs="LMRoman10-Regular"/>
              <w:color w:val="000000"/>
              <w:sz w:val="20"/>
              <w:szCs w:val="20"/>
              <w:lang w:val="en-US"/>
            </w:rPr>
          </w:rPrChange>
        </w:rPr>
        <w:t>analysis</w:t>
      </w:r>
      <w:proofErr w:type="gramEnd"/>
      <w:r w:rsidRPr="00C44097">
        <w:rPr>
          <w:rFonts w:ascii="LMRoman10-Regular" w:hAnsi="LMRoman10-Regular" w:cs="LMRoman10-Regular"/>
          <w:color w:val="000000"/>
          <w:sz w:val="20"/>
          <w:szCs w:val="20"/>
          <w:lang w:val="en-GB"/>
          <w:rPrChange w:id="1434" w:author="Nicolas Blöchliger" w:date="2016-10-06T09:29:00Z">
            <w:rPr>
              <w:rFonts w:ascii="LMRoman10-Regular" w:hAnsi="LMRoman10-Regular" w:cs="LMRoman10-Regular"/>
              <w:color w:val="000000"/>
              <w:sz w:val="20"/>
              <w:szCs w:val="20"/>
              <w:lang w:val="en-US"/>
            </w:rPr>
          </w:rPrChange>
        </w:rPr>
        <w:t xml:space="preserve">, </w:t>
      </w:r>
      <w:proofErr w:type="spellStart"/>
      <w:r w:rsidRPr="00C44097">
        <w:rPr>
          <w:rFonts w:ascii="LMRoman10-Regular" w:hAnsi="LMRoman10-Regular" w:cs="LMRoman10-Regular"/>
          <w:color w:val="000000"/>
          <w:sz w:val="20"/>
          <w:szCs w:val="20"/>
          <w:lang w:val="en-GB"/>
          <w:rPrChange w:id="1435" w:author="Nicolas Blöchliger" w:date="2016-10-06T09:29:00Z">
            <w:rPr>
              <w:rFonts w:ascii="LMRoman10-Regular" w:hAnsi="LMRoman10-Regular" w:cs="LMRoman10-Regular"/>
              <w:color w:val="000000"/>
              <w:sz w:val="20"/>
              <w:szCs w:val="20"/>
              <w:lang w:val="en-US"/>
            </w:rPr>
          </w:rPrChange>
        </w:rPr>
        <w:t>Antimicrob</w:t>
      </w:r>
      <w:proofErr w:type="spellEnd"/>
      <w:r w:rsidRPr="00C44097">
        <w:rPr>
          <w:rFonts w:ascii="LMRoman10-Regular" w:hAnsi="LMRoman10-Regular" w:cs="LMRoman10-Regular"/>
          <w:color w:val="000000"/>
          <w:sz w:val="20"/>
          <w:szCs w:val="20"/>
          <w:lang w:val="en-GB"/>
          <w:rPrChange w:id="1436" w:author="Nicolas Blöchliger" w:date="2016-10-06T09:29:00Z">
            <w:rPr>
              <w:rFonts w:ascii="LMRoman10-Regular" w:hAnsi="LMRoman10-Regular" w:cs="LMRoman10-Regular"/>
              <w:color w:val="000000"/>
              <w:sz w:val="20"/>
              <w:szCs w:val="20"/>
              <w:lang w:val="en-US"/>
            </w:rPr>
          </w:rPrChange>
        </w:rPr>
        <w:t xml:space="preserve">. </w:t>
      </w:r>
      <w:proofErr w:type="gramStart"/>
      <w:r w:rsidRPr="00C44097">
        <w:rPr>
          <w:rFonts w:ascii="LMRoman10-Regular" w:hAnsi="LMRoman10-Regular" w:cs="LMRoman10-Regular"/>
          <w:color w:val="000000"/>
          <w:sz w:val="20"/>
          <w:szCs w:val="20"/>
          <w:lang w:val="en-GB"/>
          <w:rPrChange w:id="1437" w:author="Nicolas Blöchliger" w:date="2016-10-06T09:29:00Z">
            <w:rPr>
              <w:rFonts w:ascii="LMRoman10-Regular" w:hAnsi="LMRoman10-Regular" w:cs="LMRoman10-Regular"/>
              <w:color w:val="000000"/>
              <w:sz w:val="20"/>
              <w:szCs w:val="20"/>
              <w:lang w:val="en-US"/>
            </w:rPr>
          </w:rPrChange>
        </w:rPr>
        <w:t xml:space="preserve">Agents </w:t>
      </w:r>
      <w:proofErr w:type="spellStart"/>
      <w:r w:rsidRPr="00C44097">
        <w:rPr>
          <w:rFonts w:ascii="LMRoman10-Regular" w:hAnsi="LMRoman10-Regular" w:cs="LMRoman10-Regular"/>
          <w:color w:val="000000"/>
          <w:sz w:val="20"/>
          <w:szCs w:val="20"/>
          <w:lang w:val="en-GB"/>
          <w:rPrChange w:id="1438" w:author="Nicolas Blöchliger" w:date="2016-10-06T09:29:00Z">
            <w:rPr>
              <w:rFonts w:ascii="LMRoman10-Regular" w:hAnsi="LMRoman10-Regular" w:cs="LMRoman10-Regular"/>
              <w:color w:val="000000"/>
              <w:sz w:val="20"/>
              <w:szCs w:val="20"/>
              <w:lang w:val="en-US"/>
            </w:rPr>
          </w:rPrChange>
        </w:rPr>
        <w:t>Chemother</w:t>
      </w:r>
      <w:proofErr w:type="spellEnd"/>
      <w:r w:rsidRPr="00C44097">
        <w:rPr>
          <w:rFonts w:ascii="LMRoman10-Regular" w:hAnsi="LMRoman10-Regular" w:cs="LMRoman10-Regular"/>
          <w:color w:val="000000"/>
          <w:sz w:val="20"/>
          <w:szCs w:val="20"/>
          <w:lang w:val="en-GB"/>
          <w:rPrChange w:id="1439" w:author="Nicolas Blöchliger" w:date="2016-10-06T09:29:00Z">
            <w:rPr>
              <w:rFonts w:ascii="LMRoman10-Regular" w:hAnsi="LMRoman10-Regular" w:cs="LMRoman10-Regular"/>
              <w:color w:val="000000"/>
              <w:sz w:val="20"/>
              <w:szCs w:val="20"/>
              <w:lang w:val="en-US"/>
            </w:rPr>
          </w:rPrChange>
        </w:rPr>
        <w:t>.</w:t>
      </w:r>
      <w:proofErr w:type="gramEnd"/>
      <w:r w:rsidRPr="00C44097">
        <w:rPr>
          <w:rFonts w:ascii="LMRoman10-Regular" w:hAnsi="LMRoman10-Regular" w:cs="LMRoman10-Regular"/>
          <w:color w:val="000000"/>
          <w:sz w:val="20"/>
          <w:szCs w:val="20"/>
          <w:lang w:val="en-GB"/>
          <w:rPrChange w:id="1440" w:author="Nicolas Blöchliger" w:date="2016-10-06T09:29:00Z">
            <w:rPr>
              <w:rFonts w:ascii="LMRoman10-Regular" w:hAnsi="LMRoman10-Regular" w:cs="LMRoman10-Regular"/>
              <w:color w:val="000000"/>
              <w:sz w:val="20"/>
              <w:szCs w:val="20"/>
              <w:lang w:val="en-US"/>
            </w:rPr>
          </w:rPrChange>
        </w:rPr>
        <w:t xml:space="preserve"> 56 (2012) 2524–2529.</w:t>
      </w:r>
    </w:p>
    <w:p w:rsidR="00D531BB" w:rsidRPr="00C44097" w:rsidRDefault="00D531BB" w:rsidP="00D531BB">
      <w:pPr>
        <w:autoSpaceDE w:val="0"/>
        <w:autoSpaceDN w:val="0"/>
        <w:adjustRightInd w:val="0"/>
        <w:spacing w:after="0" w:line="240" w:lineRule="auto"/>
        <w:rPr>
          <w:rFonts w:ascii="LMRoman10-Regular" w:hAnsi="LMRoman10-Regular" w:cs="LMRoman10-Regular"/>
          <w:color w:val="000000"/>
          <w:sz w:val="20"/>
          <w:szCs w:val="20"/>
          <w:lang w:val="en-GB"/>
          <w:rPrChange w:id="1441" w:author="Nicolas Blöchliger" w:date="2016-10-06T09:29:00Z">
            <w:rPr>
              <w:rFonts w:ascii="LMRoman10-Regular" w:hAnsi="LMRoman10-Regular" w:cs="LMRoman10-Regular"/>
              <w:color w:val="000000"/>
              <w:sz w:val="20"/>
              <w:szCs w:val="20"/>
              <w:lang w:val="en-US"/>
            </w:rPr>
          </w:rPrChange>
        </w:rPr>
      </w:pPr>
      <w:r w:rsidRPr="00C44097">
        <w:rPr>
          <w:rFonts w:ascii="LMRoman10-Regular" w:hAnsi="LMRoman10-Regular" w:cs="LMRoman10-Regular"/>
          <w:color w:val="000000"/>
          <w:sz w:val="20"/>
          <w:szCs w:val="20"/>
          <w:lang w:val="en-GB"/>
          <w:rPrChange w:id="1442" w:author="Nicolas Blöchliger" w:date="2016-10-06T09:29:00Z">
            <w:rPr>
              <w:rFonts w:ascii="LMRoman10-Regular" w:hAnsi="LMRoman10-Regular" w:cs="LMRoman10-Regular"/>
              <w:color w:val="000000"/>
              <w:sz w:val="20"/>
              <w:szCs w:val="20"/>
              <w:lang w:val="en-US"/>
            </w:rPr>
          </w:rPrChange>
        </w:rPr>
        <w:t xml:space="preserve">[13]E. </w:t>
      </w:r>
      <w:proofErr w:type="spellStart"/>
      <w:r w:rsidRPr="00C44097">
        <w:rPr>
          <w:rFonts w:ascii="LMRoman10-Regular" w:hAnsi="LMRoman10-Regular" w:cs="LMRoman10-Regular"/>
          <w:color w:val="000000"/>
          <w:sz w:val="20"/>
          <w:szCs w:val="20"/>
          <w:lang w:val="en-GB"/>
          <w:rPrChange w:id="1443" w:author="Nicolas Blöchliger" w:date="2016-10-06T09:29:00Z">
            <w:rPr>
              <w:rFonts w:ascii="LMRoman10-Regular" w:hAnsi="LMRoman10-Regular" w:cs="LMRoman10-Regular"/>
              <w:color w:val="000000"/>
              <w:sz w:val="20"/>
              <w:szCs w:val="20"/>
              <w:lang w:val="en-US"/>
            </w:rPr>
          </w:rPrChange>
        </w:rPr>
        <w:t>Cantón</w:t>
      </w:r>
      <w:proofErr w:type="spellEnd"/>
      <w:r w:rsidRPr="00C44097">
        <w:rPr>
          <w:rFonts w:ascii="LMRoman10-Regular" w:hAnsi="LMRoman10-Regular" w:cs="LMRoman10-Regular"/>
          <w:color w:val="000000"/>
          <w:sz w:val="20"/>
          <w:szCs w:val="20"/>
          <w:lang w:val="en-GB"/>
          <w:rPrChange w:id="1444" w:author="Nicolas Blöchliger" w:date="2016-10-06T09:29:00Z">
            <w:rPr>
              <w:rFonts w:ascii="LMRoman10-Regular" w:hAnsi="LMRoman10-Regular" w:cs="LMRoman10-Regular"/>
              <w:color w:val="000000"/>
              <w:sz w:val="20"/>
              <w:szCs w:val="20"/>
              <w:lang w:val="en-US"/>
            </w:rPr>
          </w:rPrChange>
        </w:rPr>
        <w:t xml:space="preserve">, J. </w:t>
      </w:r>
      <w:proofErr w:type="spellStart"/>
      <w:r w:rsidRPr="00C44097">
        <w:rPr>
          <w:rFonts w:ascii="LMRoman10-Regular" w:hAnsi="LMRoman10-Regular" w:cs="LMRoman10-Regular"/>
          <w:color w:val="000000"/>
          <w:sz w:val="20"/>
          <w:szCs w:val="20"/>
          <w:lang w:val="en-GB"/>
          <w:rPrChange w:id="1445" w:author="Nicolas Blöchliger" w:date="2016-10-06T09:29:00Z">
            <w:rPr>
              <w:rFonts w:ascii="LMRoman10-Regular" w:hAnsi="LMRoman10-Regular" w:cs="LMRoman10-Regular"/>
              <w:color w:val="000000"/>
              <w:sz w:val="20"/>
              <w:szCs w:val="20"/>
              <w:lang w:val="en-US"/>
            </w:rPr>
          </w:rPrChange>
        </w:rPr>
        <w:t>Pemán</w:t>
      </w:r>
      <w:proofErr w:type="spellEnd"/>
      <w:r w:rsidRPr="00C44097">
        <w:rPr>
          <w:rFonts w:ascii="LMRoman10-Regular" w:hAnsi="LMRoman10-Regular" w:cs="LMRoman10-Regular"/>
          <w:color w:val="000000"/>
          <w:sz w:val="20"/>
          <w:szCs w:val="20"/>
          <w:lang w:val="en-GB"/>
          <w:rPrChange w:id="1446" w:author="Nicolas Blöchliger" w:date="2016-10-06T09:29:00Z">
            <w:rPr>
              <w:rFonts w:ascii="LMRoman10-Regular" w:hAnsi="LMRoman10-Regular" w:cs="LMRoman10-Regular"/>
              <w:color w:val="000000"/>
              <w:sz w:val="20"/>
              <w:szCs w:val="20"/>
              <w:lang w:val="en-US"/>
            </w:rPr>
          </w:rPrChange>
        </w:rPr>
        <w:t xml:space="preserve">, D. </w:t>
      </w:r>
      <w:proofErr w:type="spellStart"/>
      <w:r w:rsidRPr="00C44097">
        <w:rPr>
          <w:rFonts w:ascii="LMRoman10-Regular" w:hAnsi="LMRoman10-Regular" w:cs="LMRoman10-Regular"/>
          <w:color w:val="000000"/>
          <w:sz w:val="20"/>
          <w:szCs w:val="20"/>
          <w:lang w:val="en-GB"/>
          <w:rPrChange w:id="1447" w:author="Nicolas Blöchliger" w:date="2016-10-06T09:29:00Z">
            <w:rPr>
              <w:rFonts w:ascii="LMRoman10-Regular" w:hAnsi="LMRoman10-Regular" w:cs="LMRoman10-Regular"/>
              <w:color w:val="000000"/>
              <w:sz w:val="20"/>
              <w:szCs w:val="20"/>
              <w:lang w:val="en-US"/>
            </w:rPr>
          </w:rPrChange>
        </w:rPr>
        <w:t>Hervás</w:t>
      </w:r>
      <w:proofErr w:type="spellEnd"/>
      <w:r w:rsidRPr="00C44097">
        <w:rPr>
          <w:rFonts w:ascii="LMRoman10-Regular" w:hAnsi="LMRoman10-Regular" w:cs="LMRoman10-Regular"/>
          <w:color w:val="000000"/>
          <w:sz w:val="20"/>
          <w:szCs w:val="20"/>
          <w:lang w:val="en-GB"/>
          <w:rPrChange w:id="1448" w:author="Nicolas Blöchliger" w:date="2016-10-06T09:29:00Z">
            <w:rPr>
              <w:rFonts w:ascii="LMRoman10-Regular" w:hAnsi="LMRoman10-Regular" w:cs="LMRoman10-Regular"/>
              <w:color w:val="000000"/>
              <w:sz w:val="20"/>
              <w:szCs w:val="20"/>
              <w:lang w:val="en-US"/>
            </w:rPr>
          </w:rPrChange>
        </w:rPr>
        <w:t xml:space="preserve">, C. </w:t>
      </w:r>
      <w:proofErr w:type="spellStart"/>
      <w:r w:rsidRPr="00C44097">
        <w:rPr>
          <w:rFonts w:ascii="LMRoman10-Regular" w:hAnsi="LMRoman10-Regular" w:cs="LMRoman10-Regular"/>
          <w:color w:val="000000"/>
          <w:sz w:val="20"/>
          <w:szCs w:val="20"/>
          <w:lang w:val="en-GB"/>
          <w:rPrChange w:id="1449" w:author="Nicolas Blöchliger" w:date="2016-10-06T09:29:00Z">
            <w:rPr>
              <w:rFonts w:ascii="LMRoman10-Regular" w:hAnsi="LMRoman10-Regular" w:cs="LMRoman10-Regular"/>
              <w:color w:val="000000"/>
              <w:sz w:val="20"/>
              <w:szCs w:val="20"/>
              <w:lang w:val="en-US"/>
            </w:rPr>
          </w:rPrChange>
        </w:rPr>
        <w:t>Iñiguez</w:t>
      </w:r>
      <w:proofErr w:type="spellEnd"/>
      <w:r w:rsidRPr="00C44097">
        <w:rPr>
          <w:rFonts w:ascii="LMRoman10-Regular" w:hAnsi="LMRoman10-Regular" w:cs="LMRoman10-Regular"/>
          <w:color w:val="000000"/>
          <w:sz w:val="20"/>
          <w:szCs w:val="20"/>
          <w:lang w:val="en-GB"/>
          <w:rPrChange w:id="1450" w:author="Nicolas Blöchliger" w:date="2016-10-06T09:29:00Z">
            <w:rPr>
              <w:rFonts w:ascii="LMRoman10-Regular" w:hAnsi="LMRoman10-Regular" w:cs="LMRoman10-Regular"/>
              <w:color w:val="000000"/>
              <w:sz w:val="20"/>
              <w:szCs w:val="20"/>
              <w:lang w:val="en-US"/>
            </w:rPr>
          </w:rPrChange>
        </w:rPr>
        <w:t xml:space="preserve">, D. Navarro, J. </w:t>
      </w:r>
      <w:proofErr w:type="spellStart"/>
      <w:r w:rsidRPr="00C44097">
        <w:rPr>
          <w:rFonts w:ascii="LMRoman10-Regular" w:hAnsi="LMRoman10-Regular" w:cs="LMRoman10-Regular"/>
          <w:color w:val="000000"/>
          <w:sz w:val="20"/>
          <w:szCs w:val="20"/>
          <w:lang w:val="en-GB"/>
          <w:rPrChange w:id="1451" w:author="Nicolas Blöchliger" w:date="2016-10-06T09:29:00Z">
            <w:rPr>
              <w:rFonts w:ascii="LMRoman10-Regular" w:hAnsi="LMRoman10-Regular" w:cs="LMRoman10-Regular"/>
              <w:color w:val="000000"/>
              <w:sz w:val="20"/>
              <w:szCs w:val="20"/>
              <w:lang w:val="en-US"/>
            </w:rPr>
          </w:rPrChange>
        </w:rPr>
        <w:t>Echeverría</w:t>
      </w:r>
      <w:proofErr w:type="spellEnd"/>
      <w:r w:rsidRPr="00C44097">
        <w:rPr>
          <w:rFonts w:ascii="LMRoman10-Regular" w:hAnsi="LMRoman10-Regular" w:cs="LMRoman10-Regular"/>
          <w:color w:val="000000"/>
          <w:sz w:val="20"/>
          <w:szCs w:val="20"/>
          <w:lang w:val="en-GB"/>
          <w:rPrChange w:id="1452" w:author="Nicolas Blöchliger" w:date="2016-10-06T09:29:00Z">
            <w:rPr>
              <w:rFonts w:ascii="LMRoman10-Regular" w:hAnsi="LMRoman10-Regular" w:cs="LMRoman10-Regular"/>
              <w:color w:val="000000"/>
              <w:sz w:val="20"/>
              <w:szCs w:val="20"/>
              <w:lang w:val="en-US"/>
            </w:rPr>
          </w:rPrChange>
        </w:rPr>
        <w:t xml:space="preserve">, J. </w:t>
      </w:r>
      <w:proofErr w:type="spellStart"/>
      <w:r w:rsidRPr="00C44097">
        <w:rPr>
          <w:rFonts w:ascii="LMRoman10-Regular" w:hAnsi="LMRoman10-Regular" w:cs="LMRoman10-Regular"/>
          <w:color w:val="000000"/>
          <w:sz w:val="20"/>
          <w:szCs w:val="20"/>
          <w:lang w:val="en-GB"/>
          <w:rPrChange w:id="1453" w:author="Nicolas Blöchliger" w:date="2016-10-06T09:29:00Z">
            <w:rPr>
              <w:rFonts w:ascii="LMRoman10-Regular" w:hAnsi="LMRoman10-Regular" w:cs="LMRoman10-Regular"/>
              <w:color w:val="000000"/>
              <w:sz w:val="20"/>
              <w:szCs w:val="20"/>
              <w:lang w:val="en-US"/>
            </w:rPr>
          </w:rPrChange>
        </w:rPr>
        <w:t>Martínez-Alarcón</w:t>
      </w:r>
      <w:proofErr w:type="spellEnd"/>
      <w:r w:rsidRPr="00C44097">
        <w:rPr>
          <w:rFonts w:ascii="LMRoman10-Regular" w:hAnsi="LMRoman10-Regular" w:cs="LMRoman10-Regular"/>
          <w:color w:val="000000"/>
          <w:sz w:val="20"/>
          <w:szCs w:val="20"/>
          <w:lang w:val="en-GB"/>
          <w:rPrChange w:id="1454" w:author="Nicolas Blöchliger" w:date="2016-10-06T09:29:00Z">
            <w:rPr>
              <w:rFonts w:ascii="LMRoman10-Regular" w:hAnsi="LMRoman10-Regular" w:cs="LMRoman10-Regular"/>
              <w:color w:val="000000"/>
              <w:sz w:val="20"/>
              <w:szCs w:val="20"/>
              <w:lang w:val="en-US"/>
            </w:rPr>
          </w:rPrChange>
        </w:rPr>
        <w:t xml:space="preserve">, D. </w:t>
      </w:r>
      <w:proofErr w:type="spellStart"/>
      <w:r w:rsidRPr="00C44097">
        <w:rPr>
          <w:rFonts w:ascii="LMRoman10-Regular" w:hAnsi="LMRoman10-Regular" w:cs="LMRoman10-Regular"/>
          <w:color w:val="000000"/>
          <w:sz w:val="20"/>
          <w:szCs w:val="20"/>
          <w:lang w:val="en-GB"/>
          <w:rPrChange w:id="1455" w:author="Nicolas Blöchliger" w:date="2016-10-06T09:29:00Z">
            <w:rPr>
              <w:rFonts w:ascii="LMRoman10-Regular" w:hAnsi="LMRoman10-Regular" w:cs="LMRoman10-Regular"/>
              <w:color w:val="000000"/>
              <w:sz w:val="20"/>
              <w:szCs w:val="20"/>
              <w:lang w:val="en-US"/>
            </w:rPr>
          </w:rPrChange>
        </w:rPr>
        <w:t>Fontanals</w:t>
      </w:r>
      <w:proofErr w:type="spellEnd"/>
      <w:r w:rsidRPr="00C44097">
        <w:rPr>
          <w:rFonts w:ascii="LMRoman10-Regular" w:hAnsi="LMRoman10-Regular" w:cs="LMRoman10-Regular"/>
          <w:color w:val="000000"/>
          <w:sz w:val="20"/>
          <w:szCs w:val="20"/>
          <w:lang w:val="en-GB"/>
          <w:rPrChange w:id="1456" w:author="Nicolas Blöchliger" w:date="2016-10-06T09:29:00Z">
            <w:rPr>
              <w:rFonts w:ascii="LMRoman10-Regular" w:hAnsi="LMRoman10-Regular" w:cs="LMRoman10-Regular"/>
              <w:color w:val="000000"/>
              <w:sz w:val="20"/>
              <w:szCs w:val="20"/>
              <w:lang w:val="en-US"/>
            </w:rPr>
          </w:rPrChange>
        </w:rPr>
        <w:t>,</w:t>
      </w:r>
    </w:p>
    <w:p w:rsidR="00D531BB" w:rsidRPr="00C44097" w:rsidRDefault="00D531BB" w:rsidP="00D531BB">
      <w:pPr>
        <w:autoSpaceDE w:val="0"/>
        <w:autoSpaceDN w:val="0"/>
        <w:adjustRightInd w:val="0"/>
        <w:spacing w:after="0" w:line="240" w:lineRule="auto"/>
        <w:rPr>
          <w:rFonts w:ascii="LMRoman10-Regular" w:hAnsi="LMRoman10-Regular" w:cs="LMRoman10-Regular"/>
          <w:color w:val="000000"/>
          <w:sz w:val="20"/>
          <w:szCs w:val="20"/>
          <w:lang w:val="en-GB"/>
          <w:rPrChange w:id="1457" w:author="Nicolas Blöchliger" w:date="2016-10-06T09:29:00Z">
            <w:rPr>
              <w:rFonts w:ascii="LMRoman10-Regular" w:hAnsi="LMRoman10-Regular" w:cs="LMRoman10-Regular"/>
              <w:color w:val="000000"/>
              <w:sz w:val="20"/>
              <w:szCs w:val="20"/>
              <w:lang w:val="en-US"/>
            </w:rPr>
          </w:rPrChange>
        </w:rPr>
      </w:pPr>
      <w:r w:rsidRPr="00C44097">
        <w:rPr>
          <w:rFonts w:ascii="LMRoman10-Regular" w:hAnsi="LMRoman10-Regular" w:cs="LMRoman10-Regular"/>
          <w:color w:val="000000"/>
          <w:sz w:val="20"/>
          <w:szCs w:val="20"/>
          <w:lang w:val="en-GB"/>
          <w:rPrChange w:id="1458" w:author="Nicolas Blöchliger" w:date="2016-10-06T09:29:00Z">
            <w:rPr>
              <w:rFonts w:ascii="LMRoman10-Regular" w:hAnsi="LMRoman10-Regular" w:cs="LMRoman10-Regular"/>
              <w:color w:val="000000"/>
              <w:sz w:val="20"/>
              <w:szCs w:val="20"/>
              <w:lang w:val="en-US"/>
            </w:rPr>
          </w:rPrChange>
        </w:rPr>
        <w:t xml:space="preserve">B. </w:t>
      </w:r>
      <w:proofErr w:type="spellStart"/>
      <w:r w:rsidRPr="00C44097">
        <w:rPr>
          <w:rFonts w:ascii="LMRoman10-Regular" w:hAnsi="LMRoman10-Regular" w:cs="LMRoman10-Regular"/>
          <w:color w:val="000000"/>
          <w:sz w:val="20"/>
          <w:szCs w:val="20"/>
          <w:lang w:val="en-GB"/>
          <w:rPrChange w:id="1459" w:author="Nicolas Blöchliger" w:date="2016-10-06T09:29:00Z">
            <w:rPr>
              <w:rFonts w:ascii="LMRoman10-Regular" w:hAnsi="LMRoman10-Regular" w:cs="LMRoman10-Regular"/>
              <w:color w:val="000000"/>
              <w:sz w:val="20"/>
              <w:szCs w:val="20"/>
              <w:lang w:val="en-US"/>
            </w:rPr>
          </w:rPrChange>
        </w:rPr>
        <w:t>Gomila-Sard</w:t>
      </w:r>
      <w:proofErr w:type="spellEnd"/>
      <w:r w:rsidRPr="00C44097">
        <w:rPr>
          <w:rFonts w:ascii="LMRoman10-Regular" w:hAnsi="LMRoman10-Regular" w:cs="LMRoman10-Regular"/>
          <w:color w:val="000000"/>
          <w:sz w:val="20"/>
          <w:szCs w:val="20"/>
          <w:lang w:val="en-GB"/>
          <w:rPrChange w:id="1460" w:author="Nicolas Blöchliger" w:date="2016-10-06T09:29:00Z">
            <w:rPr>
              <w:rFonts w:ascii="LMRoman10-Regular" w:hAnsi="LMRoman10-Regular" w:cs="LMRoman10-Regular"/>
              <w:color w:val="000000"/>
              <w:sz w:val="20"/>
              <w:szCs w:val="20"/>
              <w:lang w:val="en-US"/>
            </w:rPr>
          </w:rPrChange>
        </w:rPr>
        <w:t xml:space="preserve">, B. </w:t>
      </w:r>
      <w:proofErr w:type="spellStart"/>
      <w:r w:rsidRPr="00C44097">
        <w:rPr>
          <w:rFonts w:ascii="LMRoman10-Regular" w:hAnsi="LMRoman10-Regular" w:cs="LMRoman10-Regular"/>
          <w:color w:val="000000"/>
          <w:sz w:val="20"/>
          <w:szCs w:val="20"/>
          <w:lang w:val="en-GB"/>
          <w:rPrChange w:id="1461" w:author="Nicolas Blöchliger" w:date="2016-10-06T09:29:00Z">
            <w:rPr>
              <w:rFonts w:ascii="LMRoman10-Regular" w:hAnsi="LMRoman10-Regular" w:cs="LMRoman10-Regular"/>
              <w:color w:val="000000"/>
              <w:sz w:val="20"/>
              <w:szCs w:val="20"/>
              <w:lang w:val="en-US"/>
            </w:rPr>
          </w:rPrChange>
        </w:rPr>
        <w:t>Buendía</w:t>
      </w:r>
      <w:proofErr w:type="spellEnd"/>
      <w:r w:rsidRPr="00C44097">
        <w:rPr>
          <w:rFonts w:ascii="LMRoman10-Regular" w:hAnsi="LMRoman10-Regular" w:cs="LMRoman10-Regular"/>
          <w:color w:val="000000"/>
          <w:sz w:val="20"/>
          <w:szCs w:val="20"/>
          <w:lang w:val="en-GB"/>
          <w:rPrChange w:id="1462" w:author="Nicolas Blöchliger" w:date="2016-10-06T09:29:00Z">
            <w:rPr>
              <w:rFonts w:ascii="LMRoman10-Regular" w:hAnsi="LMRoman10-Regular" w:cs="LMRoman10-Regular"/>
              <w:color w:val="000000"/>
              <w:sz w:val="20"/>
              <w:szCs w:val="20"/>
              <w:lang w:val="en-US"/>
            </w:rPr>
          </w:rPrChange>
        </w:rPr>
        <w:t xml:space="preserve">, L. </w:t>
      </w:r>
      <w:proofErr w:type="spellStart"/>
      <w:r w:rsidRPr="00C44097">
        <w:rPr>
          <w:rFonts w:ascii="LMRoman10-Regular" w:hAnsi="LMRoman10-Regular" w:cs="LMRoman10-Regular"/>
          <w:color w:val="000000"/>
          <w:sz w:val="20"/>
          <w:szCs w:val="20"/>
          <w:lang w:val="en-GB"/>
          <w:rPrChange w:id="1463" w:author="Nicolas Blöchliger" w:date="2016-10-06T09:29:00Z">
            <w:rPr>
              <w:rFonts w:ascii="LMRoman10-Regular" w:hAnsi="LMRoman10-Regular" w:cs="LMRoman10-Regular"/>
              <w:color w:val="000000"/>
              <w:sz w:val="20"/>
              <w:szCs w:val="20"/>
              <w:lang w:val="en-US"/>
            </w:rPr>
          </w:rPrChange>
        </w:rPr>
        <w:t>Torroba</w:t>
      </w:r>
      <w:proofErr w:type="spellEnd"/>
      <w:r w:rsidRPr="00C44097">
        <w:rPr>
          <w:rFonts w:ascii="LMRoman10-Regular" w:hAnsi="LMRoman10-Regular" w:cs="LMRoman10-Regular"/>
          <w:color w:val="000000"/>
          <w:sz w:val="20"/>
          <w:szCs w:val="20"/>
          <w:lang w:val="en-GB"/>
          <w:rPrChange w:id="1464" w:author="Nicolas Blöchliger" w:date="2016-10-06T09:29:00Z">
            <w:rPr>
              <w:rFonts w:ascii="LMRoman10-Regular" w:hAnsi="LMRoman10-Regular" w:cs="LMRoman10-Regular"/>
              <w:color w:val="000000"/>
              <w:sz w:val="20"/>
              <w:szCs w:val="20"/>
              <w:lang w:val="en-US"/>
            </w:rPr>
          </w:rPrChange>
        </w:rPr>
        <w:t xml:space="preserve">, J. </w:t>
      </w:r>
      <w:proofErr w:type="spellStart"/>
      <w:r w:rsidRPr="00C44097">
        <w:rPr>
          <w:rFonts w:ascii="LMRoman10-Regular" w:hAnsi="LMRoman10-Regular" w:cs="LMRoman10-Regular"/>
          <w:color w:val="000000"/>
          <w:sz w:val="20"/>
          <w:szCs w:val="20"/>
          <w:lang w:val="en-GB"/>
          <w:rPrChange w:id="1465" w:author="Nicolas Blöchliger" w:date="2016-10-06T09:29:00Z">
            <w:rPr>
              <w:rFonts w:ascii="LMRoman10-Regular" w:hAnsi="LMRoman10-Regular" w:cs="LMRoman10-Regular"/>
              <w:color w:val="000000"/>
              <w:sz w:val="20"/>
              <w:szCs w:val="20"/>
              <w:lang w:val="en-US"/>
            </w:rPr>
          </w:rPrChange>
        </w:rPr>
        <w:t>Ayats</w:t>
      </w:r>
      <w:proofErr w:type="spellEnd"/>
      <w:r w:rsidRPr="00C44097">
        <w:rPr>
          <w:rFonts w:ascii="LMRoman10-Regular" w:hAnsi="LMRoman10-Regular" w:cs="LMRoman10-Regular"/>
          <w:color w:val="000000"/>
          <w:sz w:val="20"/>
          <w:szCs w:val="20"/>
          <w:lang w:val="en-GB"/>
          <w:rPrChange w:id="1466" w:author="Nicolas Blöchliger" w:date="2016-10-06T09:29:00Z">
            <w:rPr>
              <w:rFonts w:ascii="LMRoman10-Regular" w:hAnsi="LMRoman10-Regular" w:cs="LMRoman10-Regular"/>
              <w:color w:val="000000"/>
              <w:sz w:val="20"/>
              <w:szCs w:val="20"/>
              <w:lang w:val="en-US"/>
            </w:rPr>
          </w:rPrChange>
        </w:rPr>
        <w:t xml:space="preserve">, A. </w:t>
      </w:r>
      <w:proofErr w:type="spellStart"/>
      <w:r w:rsidRPr="00C44097">
        <w:rPr>
          <w:rFonts w:ascii="LMRoman10-Regular" w:hAnsi="LMRoman10-Regular" w:cs="LMRoman10-Regular"/>
          <w:color w:val="000000"/>
          <w:sz w:val="20"/>
          <w:szCs w:val="20"/>
          <w:lang w:val="en-GB"/>
          <w:rPrChange w:id="1467" w:author="Nicolas Blöchliger" w:date="2016-10-06T09:29:00Z">
            <w:rPr>
              <w:rFonts w:ascii="LMRoman10-Regular" w:hAnsi="LMRoman10-Regular" w:cs="LMRoman10-Regular"/>
              <w:color w:val="000000"/>
              <w:sz w:val="20"/>
              <w:szCs w:val="20"/>
              <w:lang w:val="en-US"/>
            </w:rPr>
          </w:rPrChange>
        </w:rPr>
        <w:t>Bratos</w:t>
      </w:r>
      <w:proofErr w:type="spellEnd"/>
      <w:r w:rsidRPr="00C44097">
        <w:rPr>
          <w:rFonts w:ascii="LMRoman10-Regular" w:hAnsi="LMRoman10-Regular" w:cs="LMRoman10-Regular"/>
          <w:color w:val="000000"/>
          <w:sz w:val="20"/>
          <w:szCs w:val="20"/>
          <w:lang w:val="en-GB"/>
          <w:rPrChange w:id="1468" w:author="Nicolas Blöchliger" w:date="2016-10-06T09:29:00Z">
            <w:rPr>
              <w:rFonts w:ascii="LMRoman10-Regular" w:hAnsi="LMRoman10-Regular" w:cs="LMRoman10-Regular"/>
              <w:color w:val="000000"/>
              <w:sz w:val="20"/>
              <w:szCs w:val="20"/>
              <w:lang w:val="en-US"/>
            </w:rPr>
          </w:rPrChange>
        </w:rPr>
        <w:t xml:space="preserve">, F. Sánchez-Reus, </w:t>
      </w:r>
      <w:proofErr w:type="spellStart"/>
      <w:r w:rsidRPr="00C44097">
        <w:rPr>
          <w:rFonts w:ascii="LMRoman10-Regular" w:hAnsi="LMRoman10-Regular" w:cs="LMRoman10-Regular"/>
          <w:color w:val="000000"/>
          <w:sz w:val="20"/>
          <w:szCs w:val="20"/>
          <w:lang w:val="en-GB"/>
          <w:rPrChange w:id="1469" w:author="Nicolas Blöchliger" w:date="2016-10-06T09:29:00Z">
            <w:rPr>
              <w:rFonts w:ascii="LMRoman10-Regular" w:hAnsi="LMRoman10-Regular" w:cs="LMRoman10-Regular"/>
              <w:color w:val="000000"/>
              <w:sz w:val="20"/>
              <w:szCs w:val="20"/>
              <w:lang w:val="en-US"/>
            </w:rPr>
          </w:rPrChange>
        </w:rPr>
        <w:t>Fernández</w:t>
      </w:r>
      <w:proofErr w:type="spellEnd"/>
      <w:r w:rsidRPr="00C44097">
        <w:rPr>
          <w:rFonts w:ascii="LMRoman10-Regular" w:hAnsi="LMRoman10-Regular" w:cs="LMRoman10-Regular"/>
          <w:color w:val="000000"/>
          <w:sz w:val="20"/>
          <w:szCs w:val="20"/>
          <w:lang w:val="en-GB"/>
          <w:rPrChange w:id="1470" w:author="Nicolas Blöchliger" w:date="2016-10-06T09:29:00Z">
            <w:rPr>
              <w:rFonts w:ascii="LMRoman10-Regular" w:hAnsi="LMRoman10-Regular" w:cs="LMRoman10-Regular"/>
              <w:color w:val="000000"/>
              <w:sz w:val="20"/>
              <w:szCs w:val="20"/>
              <w:lang w:val="en-US"/>
            </w:rPr>
          </w:rPrChange>
        </w:rPr>
        <w:t>-Natal, the</w:t>
      </w:r>
    </w:p>
    <w:p w:rsidR="00D531BB" w:rsidRPr="00C44097" w:rsidRDefault="00D531BB" w:rsidP="00D531BB">
      <w:pPr>
        <w:autoSpaceDE w:val="0"/>
        <w:autoSpaceDN w:val="0"/>
        <w:adjustRightInd w:val="0"/>
        <w:spacing w:after="0" w:line="240" w:lineRule="auto"/>
        <w:rPr>
          <w:rFonts w:ascii="LMRoman10-Regular" w:hAnsi="LMRoman10-Regular" w:cs="LMRoman10-Regular"/>
          <w:color w:val="000000"/>
          <w:sz w:val="20"/>
          <w:szCs w:val="20"/>
          <w:lang w:val="en-GB"/>
          <w:rPrChange w:id="1471" w:author="Nicolas Blöchliger" w:date="2016-10-06T09:29:00Z">
            <w:rPr>
              <w:rFonts w:ascii="LMRoman10-Regular" w:hAnsi="LMRoman10-Regular" w:cs="LMRoman10-Regular"/>
              <w:color w:val="000000"/>
              <w:sz w:val="20"/>
              <w:szCs w:val="20"/>
              <w:lang w:val="en-US"/>
            </w:rPr>
          </w:rPrChange>
        </w:rPr>
      </w:pPr>
      <w:r w:rsidRPr="00C44097">
        <w:rPr>
          <w:rFonts w:ascii="LMRoman10-Regular" w:hAnsi="LMRoman10-Regular" w:cs="LMRoman10-Regular"/>
          <w:color w:val="000000"/>
          <w:sz w:val="20"/>
          <w:szCs w:val="20"/>
          <w:lang w:val="en-GB"/>
          <w:rPrChange w:id="1472" w:author="Nicolas Blöchliger" w:date="2016-10-06T09:29:00Z">
            <w:rPr>
              <w:rFonts w:ascii="LMRoman10-Regular" w:hAnsi="LMRoman10-Regular" w:cs="LMRoman10-Regular"/>
              <w:color w:val="000000"/>
              <w:sz w:val="20"/>
              <w:szCs w:val="20"/>
              <w:lang w:val="en-US"/>
            </w:rPr>
          </w:rPrChange>
        </w:rPr>
        <w:t>FUNGEMYCA Study Group, Comparison of three statistical methods for establishing tentative wild-type</w:t>
      </w:r>
    </w:p>
    <w:p w:rsidR="00D531BB" w:rsidRPr="00C44097" w:rsidRDefault="00D531BB" w:rsidP="00D531BB">
      <w:pPr>
        <w:autoSpaceDE w:val="0"/>
        <w:autoSpaceDN w:val="0"/>
        <w:adjustRightInd w:val="0"/>
        <w:spacing w:after="0" w:line="240" w:lineRule="auto"/>
        <w:rPr>
          <w:rFonts w:ascii="LMRoman10-Regular" w:hAnsi="LMRoman10-Regular" w:cs="LMRoman10-Regular"/>
          <w:color w:val="000000"/>
          <w:sz w:val="20"/>
          <w:szCs w:val="20"/>
          <w:lang w:val="en-GB"/>
          <w:rPrChange w:id="1473" w:author="Nicolas Blöchliger" w:date="2016-10-06T09:29:00Z">
            <w:rPr>
              <w:rFonts w:ascii="LMRoman10-Regular" w:hAnsi="LMRoman10-Regular" w:cs="LMRoman10-Regular"/>
              <w:color w:val="000000"/>
              <w:sz w:val="20"/>
              <w:szCs w:val="20"/>
              <w:lang w:val="en-US"/>
            </w:rPr>
          </w:rPrChange>
        </w:rPr>
      </w:pPr>
      <w:proofErr w:type="gramStart"/>
      <w:r w:rsidRPr="00C44097">
        <w:rPr>
          <w:rFonts w:ascii="LMRoman10-Regular" w:hAnsi="LMRoman10-Regular" w:cs="LMRoman10-Regular"/>
          <w:color w:val="000000"/>
          <w:sz w:val="20"/>
          <w:szCs w:val="20"/>
          <w:lang w:val="en-GB"/>
          <w:rPrChange w:id="1474" w:author="Nicolas Blöchliger" w:date="2016-10-06T09:29:00Z">
            <w:rPr>
              <w:rFonts w:ascii="LMRoman10-Regular" w:hAnsi="LMRoman10-Regular" w:cs="LMRoman10-Regular"/>
              <w:color w:val="000000"/>
              <w:sz w:val="20"/>
              <w:szCs w:val="20"/>
              <w:lang w:val="en-US"/>
            </w:rPr>
          </w:rPrChange>
        </w:rPr>
        <w:t>population</w:t>
      </w:r>
      <w:proofErr w:type="gramEnd"/>
      <w:r w:rsidRPr="00C44097">
        <w:rPr>
          <w:rFonts w:ascii="LMRoman10-Regular" w:hAnsi="LMRoman10-Regular" w:cs="LMRoman10-Regular"/>
          <w:color w:val="000000"/>
          <w:sz w:val="20"/>
          <w:szCs w:val="20"/>
          <w:lang w:val="en-GB"/>
          <w:rPrChange w:id="1475" w:author="Nicolas Blöchliger" w:date="2016-10-06T09:29:00Z">
            <w:rPr>
              <w:rFonts w:ascii="LMRoman10-Regular" w:hAnsi="LMRoman10-Regular" w:cs="LMRoman10-Regular"/>
              <w:color w:val="000000"/>
              <w:sz w:val="20"/>
              <w:szCs w:val="20"/>
              <w:lang w:val="en-US"/>
            </w:rPr>
          </w:rPrChange>
        </w:rPr>
        <w:t xml:space="preserve"> and epidemiological </w:t>
      </w:r>
      <w:proofErr w:type="spellStart"/>
      <w:r w:rsidRPr="00C44097">
        <w:rPr>
          <w:rFonts w:ascii="LMRoman10-Regular" w:hAnsi="LMRoman10-Regular" w:cs="LMRoman10-Regular"/>
          <w:color w:val="000000"/>
          <w:sz w:val="20"/>
          <w:szCs w:val="20"/>
          <w:lang w:val="en-GB"/>
          <w:rPrChange w:id="1476" w:author="Nicolas Blöchliger" w:date="2016-10-06T09:29:00Z">
            <w:rPr>
              <w:rFonts w:ascii="LMRoman10-Regular" w:hAnsi="LMRoman10-Regular" w:cs="LMRoman10-Regular"/>
              <w:color w:val="000000"/>
              <w:sz w:val="20"/>
              <w:szCs w:val="20"/>
              <w:lang w:val="en-US"/>
            </w:rPr>
          </w:rPrChange>
        </w:rPr>
        <w:t>cutoff</w:t>
      </w:r>
      <w:proofErr w:type="spellEnd"/>
      <w:r w:rsidRPr="00C44097">
        <w:rPr>
          <w:rFonts w:ascii="LMRoman10-Regular" w:hAnsi="LMRoman10-Regular" w:cs="LMRoman10-Regular"/>
          <w:color w:val="000000"/>
          <w:sz w:val="20"/>
          <w:szCs w:val="20"/>
          <w:lang w:val="en-GB"/>
          <w:rPrChange w:id="1477" w:author="Nicolas Blöchliger" w:date="2016-10-06T09:29:00Z">
            <w:rPr>
              <w:rFonts w:ascii="LMRoman10-Regular" w:hAnsi="LMRoman10-Regular" w:cs="LMRoman10-Regular"/>
              <w:color w:val="000000"/>
              <w:sz w:val="20"/>
              <w:szCs w:val="20"/>
              <w:lang w:val="en-US"/>
            </w:rPr>
          </w:rPrChange>
        </w:rPr>
        <w:t xml:space="preserve"> values for </w:t>
      </w:r>
      <w:proofErr w:type="spellStart"/>
      <w:r w:rsidRPr="00C44097">
        <w:rPr>
          <w:rFonts w:ascii="LMRoman10-Regular" w:hAnsi="LMRoman10-Regular" w:cs="LMRoman10-Regular"/>
          <w:color w:val="000000"/>
          <w:sz w:val="20"/>
          <w:szCs w:val="20"/>
          <w:lang w:val="en-GB"/>
          <w:rPrChange w:id="1478" w:author="Nicolas Blöchliger" w:date="2016-10-06T09:29:00Z">
            <w:rPr>
              <w:rFonts w:ascii="LMRoman10-Regular" w:hAnsi="LMRoman10-Regular" w:cs="LMRoman10-Regular"/>
              <w:color w:val="000000"/>
              <w:sz w:val="20"/>
              <w:szCs w:val="20"/>
              <w:lang w:val="en-US"/>
            </w:rPr>
          </w:rPrChange>
        </w:rPr>
        <w:t>echinocandins</w:t>
      </w:r>
      <w:proofErr w:type="spellEnd"/>
      <w:r w:rsidRPr="00C44097">
        <w:rPr>
          <w:rFonts w:ascii="LMRoman10-Regular" w:hAnsi="LMRoman10-Regular" w:cs="LMRoman10-Regular"/>
          <w:color w:val="000000"/>
          <w:sz w:val="20"/>
          <w:szCs w:val="20"/>
          <w:lang w:val="en-GB"/>
          <w:rPrChange w:id="1479" w:author="Nicolas Blöchliger" w:date="2016-10-06T09:29:00Z">
            <w:rPr>
              <w:rFonts w:ascii="LMRoman10-Regular" w:hAnsi="LMRoman10-Regular" w:cs="LMRoman10-Regular"/>
              <w:color w:val="000000"/>
              <w:sz w:val="20"/>
              <w:szCs w:val="20"/>
              <w:lang w:val="en-US"/>
            </w:rPr>
          </w:rPrChange>
        </w:rPr>
        <w:t xml:space="preserve">, amphotericin B, </w:t>
      </w:r>
      <w:proofErr w:type="spellStart"/>
      <w:r w:rsidRPr="00C44097">
        <w:rPr>
          <w:rFonts w:ascii="LMRoman10-Regular" w:hAnsi="LMRoman10-Regular" w:cs="LMRoman10-Regular"/>
          <w:color w:val="000000"/>
          <w:sz w:val="20"/>
          <w:szCs w:val="20"/>
          <w:lang w:val="en-GB"/>
          <w:rPrChange w:id="1480" w:author="Nicolas Blöchliger" w:date="2016-10-06T09:29:00Z">
            <w:rPr>
              <w:rFonts w:ascii="LMRoman10-Regular" w:hAnsi="LMRoman10-Regular" w:cs="LMRoman10-Regular"/>
              <w:color w:val="000000"/>
              <w:sz w:val="20"/>
              <w:szCs w:val="20"/>
              <w:lang w:val="en-US"/>
            </w:rPr>
          </w:rPrChange>
        </w:rPr>
        <w:t>flucytosine</w:t>
      </w:r>
      <w:proofErr w:type="spellEnd"/>
      <w:r w:rsidRPr="00C44097">
        <w:rPr>
          <w:rFonts w:ascii="LMRoman10-Regular" w:hAnsi="LMRoman10-Regular" w:cs="LMRoman10-Regular"/>
          <w:color w:val="000000"/>
          <w:sz w:val="20"/>
          <w:szCs w:val="20"/>
          <w:lang w:val="en-GB"/>
          <w:rPrChange w:id="1481" w:author="Nicolas Blöchliger" w:date="2016-10-06T09:29:00Z">
            <w:rPr>
              <w:rFonts w:ascii="LMRoman10-Regular" w:hAnsi="LMRoman10-Regular" w:cs="LMRoman10-Regular"/>
              <w:color w:val="000000"/>
              <w:sz w:val="20"/>
              <w:szCs w:val="20"/>
              <w:lang w:val="en-US"/>
            </w:rPr>
          </w:rPrChange>
        </w:rPr>
        <w:t>, and six Candida</w:t>
      </w:r>
    </w:p>
    <w:p w:rsidR="00D531BB" w:rsidRPr="00C44097" w:rsidRDefault="00D531BB" w:rsidP="00D531BB">
      <w:pPr>
        <w:autoSpaceDE w:val="0"/>
        <w:autoSpaceDN w:val="0"/>
        <w:adjustRightInd w:val="0"/>
        <w:spacing w:after="0" w:line="240" w:lineRule="auto"/>
        <w:rPr>
          <w:rFonts w:ascii="LMRoman10-Regular" w:hAnsi="LMRoman10-Regular" w:cs="LMRoman10-Regular"/>
          <w:color w:val="000000"/>
          <w:sz w:val="20"/>
          <w:szCs w:val="20"/>
          <w:lang w:val="en-GB"/>
          <w:rPrChange w:id="1482" w:author="Nicolas Blöchliger" w:date="2016-10-06T09:29:00Z">
            <w:rPr>
              <w:rFonts w:ascii="LMRoman10-Regular" w:hAnsi="LMRoman10-Regular" w:cs="LMRoman10-Regular"/>
              <w:color w:val="000000"/>
              <w:sz w:val="20"/>
              <w:szCs w:val="20"/>
              <w:lang w:val="en-US"/>
            </w:rPr>
          </w:rPrChange>
        </w:rPr>
      </w:pPr>
      <w:proofErr w:type="gramStart"/>
      <w:r w:rsidRPr="00C44097">
        <w:rPr>
          <w:rFonts w:ascii="LMRoman10-Regular" w:hAnsi="LMRoman10-Regular" w:cs="LMRoman10-Regular"/>
          <w:color w:val="000000"/>
          <w:sz w:val="20"/>
          <w:szCs w:val="20"/>
          <w:lang w:val="en-GB"/>
          <w:rPrChange w:id="1483" w:author="Nicolas Blöchliger" w:date="2016-10-06T09:29:00Z">
            <w:rPr>
              <w:rFonts w:ascii="LMRoman10-Regular" w:hAnsi="LMRoman10-Regular" w:cs="LMRoman10-Regular"/>
              <w:color w:val="000000"/>
              <w:sz w:val="20"/>
              <w:szCs w:val="20"/>
              <w:lang w:val="en-US"/>
            </w:rPr>
          </w:rPrChange>
        </w:rPr>
        <w:t>species</w:t>
      </w:r>
      <w:proofErr w:type="gramEnd"/>
      <w:r w:rsidRPr="00C44097">
        <w:rPr>
          <w:rFonts w:ascii="LMRoman10-Regular" w:hAnsi="LMRoman10-Regular" w:cs="LMRoman10-Regular"/>
          <w:color w:val="000000"/>
          <w:sz w:val="20"/>
          <w:szCs w:val="20"/>
          <w:lang w:val="en-GB"/>
          <w:rPrChange w:id="1484" w:author="Nicolas Blöchliger" w:date="2016-10-06T09:29:00Z">
            <w:rPr>
              <w:rFonts w:ascii="LMRoman10-Regular" w:hAnsi="LMRoman10-Regular" w:cs="LMRoman10-Regular"/>
              <w:color w:val="000000"/>
              <w:sz w:val="20"/>
              <w:szCs w:val="20"/>
              <w:lang w:val="en-US"/>
            </w:rPr>
          </w:rPrChange>
        </w:rPr>
        <w:t xml:space="preserve"> as determined by the colorimetric </w:t>
      </w:r>
      <w:proofErr w:type="spellStart"/>
      <w:r w:rsidRPr="00C44097">
        <w:rPr>
          <w:rFonts w:ascii="LMRoman10-Regular" w:hAnsi="LMRoman10-Regular" w:cs="LMRoman10-Regular"/>
          <w:color w:val="000000"/>
          <w:sz w:val="20"/>
          <w:szCs w:val="20"/>
          <w:lang w:val="en-GB"/>
          <w:rPrChange w:id="1485" w:author="Nicolas Blöchliger" w:date="2016-10-06T09:29:00Z">
            <w:rPr>
              <w:rFonts w:ascii="LMRoman10-Regular" w:hAnsi="LMRoman10-Regular" w:cs="LMRoman10-Regular"/>
              <w:color w:val="000000"/>
              <w:sz w:val="20"/>
              <w:szCs w:val="20"/>
              <w:lang w:val="en-US"/>
            </w:rPr>
          </w:rPrChange>
        </w:rPr>
        <w:t>Sensititre</w:t>
      </w:r>
      <w:proofErr w:type="spellEnd"/>
      <w:r w:rsidRPr="00C44097">
        <w:rPr>
          <w:rFonts w:ascii="LMRoman10-Regular" w:hAnsi="LMRoman10-Regular" w:cs="LMRoman10-Regular"/>
          <w:color w:val="000000"/>
          <w:sz w:val="20"/>
          <w:szCs w:val="20"/>
          <w:lang w:val="en-GB"/>
          <w:rPrChange w:id="1486" w:author="Nicolas Blöchliger" w:date="2016-10-06T09:29:00Z">
            <w:rPr>
              <w:rFonts w:ascii="LMRoman10-Regular" w:hAnsi="LMRoman10-Regular" w:cs="LMRoman10-Regular"/>
              <w:color w:val="000000"/>
              <w:sz w:val="20"/>
              <w:szCs w:val="20"/>
              <w:lang w:val="en-US"/>
            </w:rPr>
          </w:rPrChange>
        </w:rPr>
        <w:t xml:space="preserve"> </w:t>
      </w:r>
      <w:proofErr w:type="spellStart"/>
      <w:r w:rsidRPr="00C44097">
        <w:rPr>
          <w:rFonts w:ascii="LMRoman10-Regular" w:hAnsi="LMRoman10-Regular" w:cs="LMRoman10-Regular"/>
          <w:color w:val="000000"/>
          <w:sz w:val="20"/>
          <w:szCs w:val="20"/>
          <w:lang w:val="en-GB"/>
          <w:rPrChange w:id="1487" w:author="Nicolas Blöchliger" w:date="2016-10-06T09:29:00Z">
            <w:rPr>
              <w:rFonts w:ascii="LMRoman10-Regular" w:hAnsi="LMRoman10-Regular" w:cs="LMRoman10-Regular"/>
              <w:color w:val="000000"/>
              <w:sz w:val="20"/>
              <w:szCs w:val="20"/>
              <w:lang w:val="en-US"/>
            </w:rPr>
          </w:rPrChange>
        </w:rPr>
        <w:t>YeastOne</w:t>
      </w:r>
      <w:proofErr w:type="spellEnd"/>
      <w:r w:rsidRPr="00C44097">
        <w:rPr>
          <w:rFonts w:ascii="LMRoman10-Regular" w:hAnsi="LMRoman10-Regular" w:cs="LMRoman10-Regular"/>
          <w:color w:val="000000"/>
          <w:sz w:val="20"/>
          <w:szCs w:val="20"/>
          <w:lang w:val="en-GB"/>
          <w:rPrChange w:id="1488" w:author="Nicolas Blöchliger" w:date="2016-10-06T09:29:00Z">
            <w:rPr>
              <w:rFonts w:ascii="LMRoman10-Regular" w:hAnsi="LMRoman10-Regular" w:cs="LMRoman10-Regular"/>
              <w:color w:val="000000"/>
              <w:sz w:val="20"/>
              <w:szCs w:val="20"/>
              <w:lang w:val="en-US"/>
            </w:rPr>
          </w:rPrChange>
        </w:rPr>
        <w:t xml:space="preserve"> method, J. </w:t>
      </w:r>
      <w:proofErr w:type="spellStart"/>
      <w:r w:rsidRPr="00C44097">
        <w:rPr>
          <w:rFonts w:ascii="LMRoman10-Regular" w:hAnsi="LMRoman10-Regular" w:cs="LMRoman10-Regular"/>
          <w:color w:val="000000"/>
          <w:sz w:val="20"/>
          <w:szCs w:val="20"/>
          <w:lang w:val="en-GB"/>
          <w:rPrChange w:id="1489" w:author="Nicolas Blöchliger" w:date="2016-10-06T09:29:00Z">
            <w:rPr>
              <w:rFonts w:ascii="LMRoman10-Regular" w:hAnsi="LMRoman10-Regular" w:cs="LMRoman10-Regular"/>
              <w:color w:val="000000"/>
              <w:sz w:val="20"/>
              <w:szCs w:val="20"/>
              <w:lang w:val="en-US"/>
            </w:rPr>
          </w:rPrChange>
        </w:rPr>
        <w:t>Clin</w:t>
      </w:r>
      <w:proofErr w:type="spellEnd"/>
      <w:r w:rsidRPr="00C44097">
        <w:rPr>
          <w:rFonts w:ascii="LMRoman10-Regular" w:hAnsi="LMRoman10-Regular" w:cs="LMRoman10-Regular"/>
          <w:color w:val="000000"/>
          <w:sz w:val="20"/>
          <w:szCs w:val="20"/>
          <w:lang w:val="en-GB"/>
          <w:rPrChange w:id="1490" w:author="Nicolas Blöchliger" w:date="2016-10-06T09:29:00Z">
            <w:rPr>
              <w:rFonts w:ascii="LMRoman10-Regular" w:hAnsi="LMRoman10-Regular" w:cs="LMRoman10-Regular"/>
              <w:color w:val="000000"/>
              <w:sz w:val="20"/>
              <w:szCs w:val="20"/>
              <w:lang w:val="en-US"/>
            </w:rPr>
          </w:rPrChange>
        </w:rPr>
        <w:t xml:space="preserve">. </w:t>
      </w:r>
      <w:proofErr w:type="spellStart"/>
      <w:proofErr w:type="gramStart"/>
      <w:r w:rsidRPr="00C44097">
        <w:rPr>
          <w:rFonts w:ascii="LMRoman10-Regular" w:hAnsi="LMRoman10-Regular" w:cs="LMRoman10-Regular"/>
          <w:color w:val="000000"/>
          <w:sz w:val="20"/>
          <w:szCs w:val="20"/>
          <w:lang w:val="en-GB"/>
          <w:rPrChange w:id="1491" w:author="Nicolas Blöchliger" w:date="2016-10-06T09:29:00Z">
            <w:rPr>
              <w:rFonts w:ascii="LMRoman10-Regular" w:hAnsi="LMRoman10-Regular" w:cs="LMRoman10-Regular"/>
              <w:color w:val="000000"/>
              <w:sz w:val="20"/>
              <w:szCs w:val="20"/>
              <w:lang w:val="en-US"/>
            </w:rPr>
          </w:rPrChange>
        </w:rPr>
        <w:t>Microbiol</w:t>
      </w:r>
      <w:proofErr w:type="spellEnd"/>
      <w:r w:rsidRPr="00C44097">
        <w:rPr>
          <w:rFonts w:ascii="LMRoman10-Regular" w:hAnsi="LMRoman10-Regular" w:cs="LMRoman10-Regular"/>
          <w:color w:val="000000"/>
          <w:sz w:val="20"/>
          <w:szCs w:val="20"/>
          <w:lang w:val="en-GB"/>
          <w:rPrChange w:id="1492" w:author="Nicolas Blöchliger" w:date="2016-10-06T09:29:00Z">
            <w:rPr>
              <w:rFonts w:ascii="LMRoman10-Regular" w:hAnsi="LMRoman10-Regular" w:cs="LMRoman10-Regular"/>
              <w:color w:val="000000"/>
              <w:sz w:val="20"/>
              <w:szCs w:val="20"/>
              <w:lang w:val="en-US"/>
            </w:rPr>
          </w:rPrChange>
        </w:rPr>
        <w:t>.</w:t>
      </w:r>
      <w:proofErr w:type="gramEnd"/>
      <w:r w:rsidRPr="00C44097">
        <w:rPr>
          <w:rFonts w:ascii="LMRoman10-Regular" w:hAnsi="LMRoman10-Regular" w:cs="LMRoman10-Regular"/>
          <w:color w:val="000000"/>
          <w:sz w:val="20"/>
          <w:szCs w:val="20"/>
          <w:lang w:val="en-GB"/>
          <w:rPrChange w:id="1493" w:author="Nicolas Blöchliger" w:date="2016-10-06T09:29:00Z">
            <w:rPr>
              <w:rFonts w:ascii="LMRoman10-Regular" w:hAnsi="LMRoman10-Regular" w:cs="LMRoman10-Regular"/>
              <w:color w:val="000000"/>
              <w:sz w:val="20"/>
              <w:szCs w:val="20"/>
              <w:lang w:val="en-US"/>
            </w:rPr>
          </w:rPrChange>
        </w:rPr>
        <w:t xml:space="preserve"> 50 (2012) 3921–3926.</w:t>
      </w:r>
    </w:p>
    <w:p w:rsidR="00D531BB" w:rsidRPr="00C44097" w:rsidRDefault="00D531BB" w:rsidP="00D531BB">
      <w:pPr>
        <w:autoSpaceDE w:val="0"/>
        <w:autoSpaceDN w:val="0"/>
        <w:adjustRightInd w:val="0"/>
        <w:spacing w:after="0" w:line="240" w:lineRule="auto"/>
        <w:rPr>
          <w:rFonts w:ascii="LMRoman10-Regular" w:hAnsi="LMRoman10-Regular" w:cs="LMRoman10-Regular"/>
          <w:color w:val="000000"/>
          <w:sz w:val="20"/>
          <w:szCs w:val="20"/>
          <w:lang w:val="en-GB"/>
          <w:rPrChange w:id="1494" w:author="Nicolas Blöchliger" w:date="2016-10-06T09:29:00Z">
            <w:rPr>
              <w:rFonts w:ascii="LMRoman10-Regular" w:hAnsi="LMRoman10-Regular" w:cs="LMRoman10-Regular"/>
              <w:color w:val="000000"/>
              <w:sz w:val="20"/>
              <w:szCs w:val="20"/>
              <w:lang w:val="en-US"/>
            </w:rPr>
          </w:rPrChange>
        </w:rPr>
      </w:pPr>
      <w:r w:rsidRPr="00C44097">
        <w:rPr>
          <w:rFonts w:ascii="LMRoman10-Regular" w:hAnsi="LMRoman10-Regular" w:cs="LMRoman10-Regular"/>
          <w:color w:val="000000"/>
          <w:sz w:val="20"/>
          <w:szCs w:val="20"/>
          <w:lang w:val="en-GB"/>
          <w:rPrChange w:id="1495" w:author="Nicolas Blöchliger" w:date="2016-10-06T09:29:00Z">
            <w:rPr>
              <w:rFonts w:ascii="LMRoman10-Regular" w:hAnsi="LMRoman10-Regular" w:cs="LMRoman10-Regular"/>
              <w:color w:val="000000"/>
              <w:sz w:val="20"/>
              <w:szCs w:val="20"/>
              <w:lang w:val="en-US"/>
            </w:rPr>
          </w:rPrChange>
        </w:rPr>
        <w:t xml:space="preserve">[14]G. </w:t>
      </w:r>
      <w:proofErr w:type="spellStart"/>
      <w:r w:rsidRPr="00C44097">
        <w:rPr>
          <w:rFonts w:ascii="LMRoman10-Regular" w:hAnsi="LMRoman10-Regular" w:cs="LMRoman10-Regular"/>
          <w:color w:val="000000"/>
          <w:sz w:val="20"/>
          <w:szCs w:val="20"/>
          <w:lang w:val="en-GB"/>
          <w:rPrChange w:id="1496" w:author="Nicolas Blöchliger" w:date="2016-10-06T09:29:00Z">
            <w:rPr>
              <w:rFonts w:ascii="LMRoman10-Regular" w:hAnsi="LMRoman10-Regular" w:cs="LMRoman10-Regular"/>
              <w:color w:val="000000"/>
              <w:sz w:val="20"/>
              <w:szCs w:val="20"/>
              <w:lang w:val="en-US"/>
            </w:rPr>
          </w:rPrChange>
        </w:rPr>
        <w:t>DePalma</w:t>
      </w:r>
      <w:proofErr w:type="spellEnd"/>
      <w:r w:rsidRPr="00C44097">
        <w:rPr>
          <w:rFonts w:ascii="LMRoman10-Regular" w:hAnsi="LMRoman10-Regular" w:cs="LMRoman10-Regular"/>
          <w:color w:val="000000"/>
          <w:sz w:val="20"/>
          <w:szCs w:val="20"/>
          <w:lang w:val="en-GB"/>
          <w:rPrChange w:id="1497" w:author="Nicolas Blöchliger" w:date="2016-10-06T09:29:00Z">
            <w:rPr>
              <w:rFonts w:ascii="LMRoman10-Regular" w:hAnsi="LMRoman10-Regular" w:cs="LMRoman10-Regular"/>
              <w:color w:val="000000"/>
              <w:sz w:val="20"/>
              <w:szCs w:val="20"/>
              <w:lang w:val="en-US"/>
            </w:rPr>
          </w:rPrChange>
        </w:rPr>
        <w:t xml:space="preserve">, J. </w:t>
      </w:r>
      <w:proofErr w:type="spellStart"/>
      <w:r w:rsidRPr="00C44097">
        <w:rPr>
          <w:rFonts w:ascii="LMRoman10-Regular" w:hAnsi="LMRoman10-Regular" w:cs="LMRoman10-Regular"/>
          <w:color w:val="000000"/>
          <w:sz w:val="20"/>
          <w:szCs w:val="20"/>
          <w:lang w:val="en-GB"/>
          <w:rPrChange w:id="1498" w:author="Nicolas Blöchliger" w:date="2016-10-06T09:29:00Z">
            <w:rPr>
              <w:rFonts w:ascii="LMRoman10-Regular" w:hAnsi="LMRoman10-Regular" w:cs="LMRoman10-Regular"/>
              <w:color w:val="000000"/>
              <w:sz w:val="20"/>
              <w:szCs w:val="20"/>
              <w:lang w:val="en-US"/>
            </w:rPr>
          </w:rPrChange>
        </w:rPr>
        <w:t>Turnidge</w:t>
      </w:r>
      <w:proofErr w:type="spellEnd"/>
      <w:r w:rsidRPr="00C44097">
        <w:rPr>
          <w:rFonts w:ascii="LMRoman10-Regular" w:hAnsi="LMRoman10-Regular" w:cs="LMRoman10-Regular"/>
          <w:color w:val="000000"/>
          <w:sz w:val="20"/>
          <w:szCs w:val="20"/>
          <w:lang w:val="en-GB"/>
          <w:rPrChange w:id="1499" w:author="Nicolas Blöchliger" w:date="2016-10-06T09:29:00Z">
            <w:rPr>
              <w:rFonts w:ascii="LMRoman10-Regular" w:hAnsi="LMRoman10-Regular" w:cs="LMRoman10-Regular"/>
              <w:color w:val="000000"/>
              <w:sz w:val="20"/>
              <w:szCs w:val="20"/>
              <w:lang w:val="en-US"/>
            </w:rPr>
          </w:rPrChange>
        </w:rPr>
        <w:t>, B.A. Craig, Determination of disk diffusion susceptibility testing interpretive</w:t>
      </w:r>
    </w:p>
    <w:p w:rsidR="00D531BB" w:rsidRPr="00C44097" w:rsidRDefault="00D531BB" w:rsidP="00D531BB">
      <w:pPr>
        <w:autoSpaceDE w:val="0"/>
        <w:autoSpaceDN w:val="0"/>
        <w:adjustRightInd w:val="0"/>
        <w:spacing w:after="0" w:line="240" w:lineRule="auto"/>
        <w:rPr>
          <w:rFonts w:ascii="LMRoman10-Regular" w:hAnsi="LMRoman10-Regular" w:cs="LMRoman10-Regular"/>
          <w:color w:val="000000"/>
          <w:sz w:val="20"/>
          <w:szCs w:val="20"/>
          <w:lang w:val="en-GB"/>
          <w:rPrChange w:id="1500" w:author="Nicolas Blöchliger" w:date="2016-10-06T09:29:00Z">
            <w:rPr>
              <w:rFonts w:ascii="LMRoman10-Regular" w:hAnsi="LMRoman10-Regular" w:cs="LMRoman10-Regular"/>
              <w:color w:val="000000"/>
              <w:sz w:val="20"/>
              <w:szCs w:val="20"/>
              <w:lang w:val="en-US"/>
            </w:rPr>
          </w:rPrChange>
        </w:rPr>
      </w:pPr>
      <w:proofErr w:type="gramStart"/>
      <w:r w:rsidRPr="00C44097">
        <w:rPr>
          <w:rFonts w:ascii="LMRoman10-Regular" w:hAnsi="LMRoman10-Regular" w:cs="LMRoman10-Regular"/>
          <w:color w:val="000000"/>
          <w:sz w:val="20"/>
          <w:szCs w:val="20"/>
          <w:lang w:val="en-GB"/>
          <w:rPrChange w:id="1501" w:author="Nicolas Blöchliger" w:date="2016-10-06T09:29:00Z">
            <w:rPr>
              <w:rFonts w:ascii="LMRoman10-Regular" w:hAnsi="LMRoman10-Regular" w:cs="LMRoman10-Regular"/>
              <w:color w:val="000000"/>
              <w:sz w:val="20"/>
              <w:szCs w:val="20"/>
              <w:lang w:val="en-US"/>
            </w:rPr>
          </w:rPrChange>
        </w:rPr>
        <w:lastRenderedPageBreak/>
        <w:t>criteria</w:t>
      </w:r>
      <w:proofErr w:type="gramEnd"/>
      <w:r w:rsidRPr="00C44097">
        <w:rPr>
          <w:rFonts w:ascii="LMRoman10-Regular" w:hAnsi="LMRoman10-Regular" w:cs="LMRoman10-Regular"/>
          <w:color w:val="000000"/>
          <w:sz w:val="20"/>
          <w:szCs w:val="20"/>
          <w:lang w:val="en-GB"/>
          <w:rPrChange w:id="1502" w:author="Nicolas Blöchliger" w:date="2016-10-06T09:29:00Z">
            <w:rPr>
              <w:rFonts w:ascii="LMRoman10-Regular" w:hAnsi="LMRoman10-Regular" w:cs="LMRoman10-Regular"/>
              <w:color w:val="000000"/>
              <w:sz w:val="20"/>
              <w:szCs w:val="20"/>
              <w:lang w:val="en-US"/>
            </w:rPr>
          </w:rPrChange>
        </w:rPr>
        <w:t xml:space="preserve"> using model-based analysis: Development and implementation, </w:t>
      </w:r>
      <w:proofErr w:type="spellStart"/>
      <w:r w:rsidRPr="00C44097">
        <w:rPr>
          <w:rFonts w:ascii="LMRoman10-Regular" w:hAnsi="LMRoman10-Regular" w:cs="LMRoman10-Regular"/>
          <w:color w:val="000000"/>
          <w:sz w:val="20"/>
          <w:szCs w:val="20"/>
          <w:lang w:val="en-GB"/>
          <w:rPrChange w:id="1503" w:author="Nicolas Blöchliger" w:date="2016-10-06T09:29:00Z">
            <w:rPr>
              <w:rFonts w:ascii="LMRoman10-Regular" w:hAnsi="LMRoman10-Regular" w:cs="LMRoman10-Regular"/>
              <w:color w:val="000000"/>
              <w:sz w:val="20"/>
              <w:szCs w:val="20"/>
              <w:lang w:val="en-US"/>
            </w:rPr>
          </w:rPrChange>
        </w:rPr>
        <w:t>Diagn</w:t>
      </w:r>
      <w:proofErr w:type="spellEnd"/>
      <w:r w:rsidRPr="00C44097">
        <w:rPr>
          <w:rFonts w:ascii="LMRoman10-Regular" w:hAnsi="LMRoman10-Regular" w:cs="LMRoman10-Regular"/>
          <w:color w:val="000000"/>
          <w:sz w:val="20"/>
          <w:szCs w:val="20"/>
          <w:lang w:val="en-GB"/>
          <w:rPrChange w:id="1504" w:author="Nicolas Blöchliger" w:date="2016-10-06T09:29:00Z">
            <w:rPr>
              <w:rFonts w:ascii="LMRoman10-Regular" w:hAnsi="LMRoman10-Regular" w:cs="LMRoman10-Regular"/>
              <w:color w:val="000000"/>
              <w:sz w:val="20"/>
              <w:szCs w:val="20"/>
              <w:lang w:val="en-US"/>
            </w:rPr>
          </w:rPrChange>
        </w:rPr>
        <w:t xml:space="preserve">. </w:t>
      </w:r>
      <w:proofErr w:type="spellStart"/>
      <w:proofErr w:type="gramStart"/>
      <w:r w:rsidRPr="00C44097">
        <w:rPr>
          <w:rFonts w:ascii="LMRoman10-Regular" w:hAnsi="LMRoman10-Regular" w:cs="LMRoman10-Regular"/>
          <w:color w:val="000000"/>
          <w:sz w:val="20"/>
          <w:szCs w:val="20"/>
          <w:lang w:val="en-GB"/>
          <w:rPrChange w:id="1505" w:author="Nicolas Blöchliger" w:date="2016-10-06T09:29:00Z">
            <w:rPr>
              <w:rFonts w:ascii="LMRoman10-Regular" w:hAnsi="LMRoman10-Regular" w:cs="LMRoman10-Regular"/>
              <w:color w:val="000000"/>
              <w:sz w:val="20"/>
              <w:szCs w:val="20"/>
              <w:lang w:val="en-US"/>
            </w:rPr>
          </w:rPrChange>
        </w:rPr>
        <w:t>Microbiol</w:t>
      </w:r>
      <w:proofErr w:type="spellEnd"/>
      <w:r w:rsidRPr="00C44097">
        <w:rPr>
          <w:rFonts w:ascii="LMRoman10-Regular" w:hAnsi="LMRoman10-Regular" w:cs="LMRoman10-Regular"/>
          <w:color w:val="000000"/>
          <w:sz w:val="20"/>
          <w:szCs w:val="20"/>
          <w:lang w:val="en-GB"/>
          <w:rPrChange w:id="1506" w:author="Nicolas Blöchliger" w:date="2016-10-06T09:29:00Z">
            <w:rPr>
              <w:rFonts w:ascii="LMRoman10-Regular" w:hAnsi="LMRoman10-Regular" w:cs="LMRoman10-Regular"/>
              <w:color w:val="000000"/>
              <w:sz w:val="20"/>
              <w:szCs w:val="20"/>
              <w:lang w:val="en-US"/>
            </w:rPr>
          </w:rPrChange>
        </w:rPr>
        <w:t>.</w:t>
      </w:r>
      <w:proofErr w:type="gramEnd"/>
      <w:r w:rsidRPr="00C44097">
        <w:rPr>
          <w:rFonts w:ascii="LMRoman10-Regular" w:hAnsi="LMRoman10-Regular" w:cs="LMRoman10-Regular"/>
          <w:color w:val="000000"/>
          <w:sz w:val="20"/>
          <w:szCs w:val="20"/>
          <w:lang w:val="en-GB"/>
          <w:rPrChange w:id="1507" w:author="Nicolas Blöchliger" w:date="2016-10-06T09:29:00Z">
            <w:rPr>
              <w:rFonts w:ascii="LMRoman10-Regular" w:hAnsi="LMRoman10-Regular" w:cs="LMRoman10-Regular"/>
              <w:color w:val="000000"/>
              <w:sz w:val="20"/>
              <w:szCs w:val="20"/>
              <w:lang w:val="en-US"/>
            </w:rPr>
          </w:rPrChange>
        </w:rPr>
        <w:t xml:space="preserve"> Infect. Dis. in press</w:t>
      </w:r>
    </w:p>
    <w:p w:rsidR="00D531BB" w:rsidRPr="00C44097" w:rsidRDefault="00D531BB" w:rsidP="00D531BB">
      <w:pPr>
        <w:autoSpaceDE w:val="0"/>
        <w:autoSpaceDN w:val="0"/>
        <w:adjustRightInd w:val="0"/>
        <w:spacing w:after="0" w:line="240" w:lineRule="auto"/>
        <w:rPr>
          <w:rFonts w:ascii="LMRoman10-Regular" w:hAnsi="LMRoman10-Regular" w:cs="LMRoman10-Regular"/>
          <w:color w:val="000000"/>
          <w:sz w:val="20"/>
          <w:szCs w:val="20"/>
          <w:lang w:val="en-GB"/>
          <w:rPrChange w:id="1508" w:author="Nicolas Blöchliger" w:date="2016-10-06T09:29:00Z">
            <w:rPr>
              <w:rFonts w:ascii="LMRoman10-Regular" w:hAnsi="LMRoman10-Regular" w:cs="LMRoman10-Regular"/>
              <w:color w:val="000000"/>
              <w:sz w:val="20"/>
              <w:szCs w:val="20"/>
              <w:lang w:val="en-US"/>
            </w:rPr>
          </w:rPrChange>
        </w:rPr>
      </w:pPr>
      <w:r w:rsidRPr="00C44097">
        <w:rPr>
          <w:rFonts w:ascii="LMRoman10-Regular" w:hAnsi="LMRoman10-Regular" w:cs="LMRoman10-Regular"/>
          <w:color w:val="000000"/>
          <w:sz w:val="20"/>
          <w:szCs w:val="20"/>
          <w:lang w:val="en-GB"/>
          <w:rPrChange w:id="1509" w:author="Nicolas Blöchliger" w:date="2016-10-06T09:29:00Z">
            <w:rPr>
              <w:rFonts w:ascii="LMRoman10-Regular" w:hAnsi="LMRoman10-Regular" w:cs="LMRoman10-Regular"/>
              <w:color w:val="000000"/>
              <w:sz w:val="20"/>
              <w:szCs w:val="20"/>
              <w:lang w:val="en-US"/>
            </w:rPr>
          </w:rPrChange>
        </w:rPr>
        <w:t>(2016</w:t>
      </w:r>
      <w:proofErr w:type="gramStart"/>
      <w:r w:rsidRPr="00C44097">
        <w:rPr>
          <w:rFonts w:ascii="LMRoman10-Regular" w:hAnsi="LMRoman10-Regular" w:cs="LMRoman10-Regular"/>
          <w:color w:val="000000"/>
          <w:sz w:val="20"/>
          <w:szCs w:val="20"/>
          <w:lang w:val="en-GB"/>
          <w:rPrChange w:id="1510" w:author="Nicolas Blöchliger" w:date="2016-10-06T09:29:00Z">
            <w:rPr>
              <w:rFonts w:ascii="LMRoman10-Regular" w:hAnsi="LMRoman10-Regular" w:cs="LMRoman10-Regular"/>
              <w:color w:val="000000"/>
              <w:sz w:val="20"/>
              <w:szCs w:val="20"/>
              <w:lang w:val="en-US"/>
            </w:rPr>
          </w:rPrChange>
        </w:rPr>
        <w:t>) ??</w:t>
      </w:r>
      <w:proofErr w:type="gramEnd"/>
      <w:r w:rsidRPr="00C44097">
        <w:rPr>
          <w:rFonts w:ascii="LMRoman10-Regular" w:hAnsi="LMRoman10-Regular" w:cs="LMRoman10-Regular"/>
          <w:color w:val="000000"/>
          <w:sz w:val="20"/>
          <w:szCs w:val="20"/>
          <w:lang w:val="en-GB"/>
          <w:rPrChange w:id="1511" w:author="Nicolas Blöchliger" w:date="2016-10-06T09:29:00Z">
            <w:rPr>
              <w:rFonts w:ascii="LMRoman10-Regular" w:hAnsi="LMRoman10-Regular" w:cs="LMRoman10-Regular"/>
              <w:color w:val="000000"/>
              <w:sz w:val="20"/>
              <w:szCs w:val="20"/>
              <w:lang w:val="en-US"/>
            </w:rPr>
          </w:rPrChange>
        </w:rPr>
        <w:t>–??</w:t>
      </w:r>
    </w:p>
    <w:p w:rsidR="00D531BB" w:rsidRPr="00C44097" w:rsidRDefault="00D531BB" w:rsidP="00D531BB">
      <w:pPr>
        <w:autoSpaceDE w:val="0"/>
        <w:autoSpaceDN w:val="0"/>
        <w:adjustRightInd w:val="0"/>
        <w:spacing w:after="0" w:line="240" w:lineRule="auto"/>
        <w:rPr>
          <w:rFonts w:ascii="LMRoman10-Regular" w:hAnsi="LMRoman10-Regular" w:cs="LMRoman10-Regular"/>
          <w:color w:val="000000"/>
          <w:sz w:val="20"/>
          <w:szCs w:val="20"/>
          <w:lang w:val="en-GB"/>
          <w:rPrChange w:id="1512" w:author="Nicolas Blöchliger" w:date="2016-10-06T09:29:00Z">
            <w:rPr>
              <w:rFonts w:ascii="LMRoman10-Regular" w:hAnsi="LMRoman10-Regular" w:cs="LMRoman10-Regular"/>
              <w:color w:val="000000"/>
              <w:sz w:val="20"/>
              <w:szCs w:val="20"/>
              <w:lang w:val="en-US"/>
            </w:rPr>
          </w:rPrChange>
        </w:rPr>
      </w:pPr>
      <w:r w:rsidRPr="00C44097">
        <w:rPr>
          <w:rFonts w:ascii="LMRoman10-Regular" w:hAnsi="LMRoman10-Regular" w:cs="LMRoman10-Regular"/>
          <w:color w:val="000000"/>
          <w:sz w:val="20"/>
          <w:szCs w:val="20"/>
          <w:lang w:val="en-GB"/>
          <w:rPrChange w:id="1513" w:author="Nicolas Blöchliger" w:date="2016-10-06T09:29:00Z">
            <w:rPr>
              <w:rFonts w:ascii="LMRoman10-Regular" w:hAnsi="LMRoman10-Regular" w:cs="LMRoman10-Regular"/>
              <w:color w:val="000000"/>
              <w:sz w:val="20"/>
              <w:szCs w:val="20"/>
              <w:lang w:val="en-US"/>
            </w:rPr>
          </w:rPrChange>
        </w:rPr>
        <w:t xml:space="preserve">[15]G. </w:t>
      </w:r>
      <w:proofErr w:type="spellStart"/>
      <w:r w:rsidRPr="00C44097">
        <w:rPr>
          <w:rFonts w:ascii="LMRoman10-Regular" w:hAnsi="LMRoman10-Regular" w:cs="LMRoman10-Regular"/>
          <w:color w:val="000000"/>
          <w:sz w:val="20"/>
          <w:szCs w:val="20"/>
          <w:lang w:val="en-GB"/>
          <w:rPrChange w:id="1514" w:author="Nicolas Blöchliger" w:date="2016-10-06T09:29:00Z">
            <w:rPr>
              <w:rFonts w:ascii="LMRoman10-Regular" w:hAnsi="LMRoman10-Regular" w:cs="LMRoman10-Regular"/>
              <w:color w:val="000000"/>
              <w:sz w:val="20"/>
              <w:szCs w:val="20"/>
              <w:lang w:val="en-US"/>
            </w:rPr>
          </w:rPrChange>
        </w:rPr>
        <w:t>DePalma</w:t>
      </w:r>
      <w:proofErr w:type="spellEnd"/>
      <w:r w:rsidRPr="00C44097">
        <w:rPr>
          <w:rFonts w:ascii="LMRoman10-Regular" w:hAnsi="LMRoman10-Regular" w:cs="LMRoman10-Regular"/>
          <w:color w:val="000000"/>
          <w:sz w:val="20"/>
          <w:szCs w:val="20"/>
          <w:lang w:val="en-GB"/>
          <w:rPrChange w:id="1515" w:author="Nicolas Blöchliger" w:date="2016-10-06T09:29:00Z">
            <w:rPr>
              <w:rFonts w:ascii="LMRoman10-Regular" w:hAnsi="LMRoman10-Regular" w:cs="LMRoman10-Regular"/>
              <w:color w:val="000000"/>
              <w:sz w:val="20"/>
              <w:szCs w:val="20"/>
              <w:lang w:val="en-US"/>
            </w:rPr>
          </w:rPrChange>
        </w:rPr>
        <w:t xml:space="preserve">, J. </w:t>
      </w:r>
      <w:proofErr w:type="spellStart"/>
      <w:r w:rsidRPr="00C44097">
        <w:rPr>
          <w:rFonts w:ascii="LMRoman10-Regular" w:hAnsi="LMRoman10-Regular" w:cs="LMRoman10-Regular"/>
          <w:color w:val="000000"/>
          <w:sz w:val="20"/>
          <w:szCs w:val="20"/>
          <w:lang w:val="en-GB"/>
          <w:rPrChange w:id="1516" w:author="Nicolas Blöchliger" w:date="2016-10-06T09:29:00Z">
            <w:rPr>
              <w:rFonts w:ascii="LMRoman10-Regular" w:hAnsi="LMRoman10-Regular" w:cs="LMRoman10-Regular"/>
              <w:color w:val="000000"/>
              <w:sz w:val="20"/>
              <w:szCs w:val="20"/>
              <w:lang w:val="en-US"/>
            </w:rPr>
          </w:rPrChange>
        </w:rPr>
        <w:t>Turnidge</w:t>
      </w:r>
      <w:proofErr w:type="spellEnd"/>
      <w:r w:rsidRPr="00C44097">
        <w:rPr>
          <w:rFonts w:ascii="LMRoman10-Regular" w:hAnsi="LMRoman10-Regular" w:cs="LMRoman10-Regular"/>
          <w:color w:val="000000"/>
          <w:sz w:val="20"/>
          <w:szCs w:val="20"/>
          <w:lang w:val="en-GB"/>
          <w:rPrChange w:id="1517" w:author="Nicolas Blöchliger" w:date="2016-10-06T09:29:00Z">
            <w:rPr>
              <w:rFonts w:ascii="LMRoman10-Regular" w:hAnsi="LMRoman10-Regular" w:cs="LMRoman10-Regular"/>
              <w:color w:val="000000"/>
              <w:sz w:val="20"/>
              <w:szCs w:val="20"/>
              <w:lang w:val="en-US"/>
            </w:rPr>
          </w:rPrChange>
        </w:rPr>
        <w:t xml:space="preserve">, B.A. Craig, </w:t>
      </w:r>
      <w:proofErr w:type="spellStart"/>
      <w:r w:rsidRPr="00C44097">
        <w:rPr>
          <w:rFonts w:ascii="LMRoman10-Regular" w:hAnsi="LMRoman10-Regular" w:cs="LMRoman10-Regular"/>
          <w:color w:val="000000"/>
          <w:sz w:val="20"/>
          <w:szCs w:val="20"/>
          <w:lang w:val="en-GB"/>
          <w:rPrChange w:id="1518" w:author="Nicolas Blöchliger" w:date="2016-10-06T09:29:00Z">
            <w:rPr>
              <w:rFonts w:ascii="LMRoman10-Regular" w:hAnsi="LMRoman10-Regular" w:cs="LMRoman10-Regular"/>
              <w:color w:val="000000"/>
              <w:sz w:val="20"/>
              <w:szCs w:val="20"/>
              <w:lang w:val="en-US"/>
            </w:rPr>
          </w:rPrChange>
        </w:rPr>
        <w:t>dBETS</w:t>
      </w:r>
      <w:proofErr w:type="spellEnd"/>
      <w:r w:rsidRPr="00C44097">
        <w:rPr>
          <w:rFonts w:ascii="LMRoman10-Regular" w:hAnsi="LMRoman10-Regular" w:cs="LMRoman10-Regular"/>
          <w:color w:val="000000"/>
          <w:sz w:val="20"/>
          <w:szCs w:val="20"/>
          <w:lang w:val="en-GB"/>
          <w:rPrChange w:id="1519" w:author="Nicolas Blöchliger" w:date="2016-10-06T09:29:00Z">
            <w:rPr>
              <w:rFonts w:ascii="LMRoman10-Regular" w:hAnsi="LMRoman10-Regular" w:cs="LMRoman10-Regular"/>
              <w:color w:val="000000"/>
              <w:sz w:val="20"/>
              <w:szCs w:val="20"/>
              <w:lang w:val="en-US"/>
            </w:rPr>
          </w:rPrChange>
        </w:rPr>
        <w:t>: An online software package for diffusion test breakpoint</w:t>
      </w:r>
    </w:p>
    <w:p w:rsidR="00D531BB" w:rsidRPr="00C44097" w:rsidRDefault="00D531BB" w:rsidP="00D531BB">
      <w:pPr>
        <w:autoSpaceDE w:val="0"/>
        <w:autoSpaceDN w:val="0"/>
        <w:adjustRightInd w:val="0"/>
        <w:spacing w:after="0" w:line="240" w:lineRule="auto"/>
        <w:rPr>
          <w:rFonts w:ascii="LMRoman10-Regular" w:hAnsi="LMRoman10-Regular" w:cs="LMRoman10-Regular"/>
          <w:color w:val="000000"/>
          <w:sz w:val="20"/>
          <w:szCs w:val="20"/>
          <w:lang w:val="en-GB"/>
          <w:rPrChange w:id="1520" w:author="Nicolas Blöchliger" w:date="2016-10-06T09:29:00Z">
            <w:rPr>
              <w:rFonts w:ascii="LMRoman10-Regular" w:hAnsi="LMRoman10-Regular" w:cs="LMRoman10-Regular"/>
              <w:color w:val="000000"/>
              <w:sz w:val="20"/>
              <w:szCs w:val="20"/>
              <w:lang w:val="en-US"/>
            </w:rPr>
          </w:rPrChange>
        </w:rPr>
      </w:pPr>
      <w:proofErr w:type="gramStart"/>
      <w:r w:rsidRPr="00C44097">
        <w:rPr>
          <w:rFonts w:ascii="LMRoman10-Regular" w:hAnsi="LMRoman10-Regular" w:cs="LMRoman10-Regular"/>
          <w:color w:val="000000"/>
          <w:sz w:val="20"/>
          <w:szCs w:val="20"/>
          <w:lang w:val="en-GB"/>
          <w:rPrChange w:id="1521" w:author="Nicolas Blöchliger" w:date="2016-10-06T09:29:00Z">
            <w:rPr>
              <w:rFonts w:ascii="LMRoman10-Regular" w:hAnsi="LMRoman10-Regular" w:cs="LMRoman10-Regular"/>
              <w:color w:val="000000"/>
              <w:sz w:val="20"/>
              <w:szCs w:val="20"/>
              <w:lang w:val="en-US"/>
            </w:rPr>
          </w:rPrChange>
        </w:rPr>
        <w:t>determination</w:t>
      </w:r>
      <w:proofErr w:type="gramEnd"/>
      <w:r w:rsidRPr="00C44097">
        <w:rPr>
          <w:rFonts w:ascii="LMRoman10-Regular" w:hAnsi="LMRoman10-Regular" w:cs="LMRoman10-Regular"/>
          <w:color w:val="000000"/>
          <w:sz w:val="20"/>
          <w:szCs w:val="20"/>
          <w:lang w:val="en-GB"/>
          <w:rPrChange w:id="1522" w:author="Nicolas Blöchliger" w:date="2016-10-06T09:29:00Z">
            <w:rPr>
              <w:rFonts w:ascii="LMRoman10-Regular" w:hAnsi="LMRoman10-Regular" w:cs="LMRoman10-Regular"/>
              <w:color w:val="000000"/>
              <w:sz w:val="20"/>
              <w:szCs w:val="20"/>
              <w:lang w:val="en-US"/>
            </w:rPr>
          </w:rPrChange>
        </w:rPr>
        <w:t xml:space="preserve">, User Manual. </w:t>
      </w:r>
      <w:proofErr w:type="gramStart"/>
      <w:r w:rsidRPr="00C44097">
        <w:rPr>
          <w:rFonts w:ascii="LMRoman10-Regular" w:hAnsi="LMRoman10-Regular" w:cs="LMRoman10-Regular"/>
          <w:color w:val="000000"/>
          <w:sz w:val="20"/>
          <w:szCs w:val="20"/>
          <w:lang w:val="en-GB"/>
          <w:rPrChange w:id="1523" w:author="Nicolas Blöchliger" w:date="2016-10-06T09:29:00Z">
            <w:rPr>
              <w:rFonts w:ascii="LMRoman10-Regular" w:hAnsi="LMRoman10-Regular" w:cs="LMRoman10-Regular"/>
              <w:color w:val="000000"/>
              <w:sz w:val="20"/>
              <w:szCs w:val="20"/>
              <w:lang w:val="en-US"/>
            </w:rPr>
          </w:rPrChange>
        </w:rPr>
        <w:t>in</w:t>
      </w:r>
      <w:proofErr w:type="gramEnd"/>
      <w:r w:rsidRPr="00C44097">
        <w:rPr>
          <w:rFonts w:ascii="LMRoman10-Regular" w:hAnsi="LMRoman10-Regular" w:cs="LMRoman10-Regular"/>
          <w:color w:val="000000"/>
          <w:sz w:val="20"/>
          <w:szCs w:val="20"/>
          <w:lang w:val="en-GB"/>
          <w:rPrChange w:id="1524" w:author="Nicolas Blöchliger" w:date="2016-10-06T09:29:00Z">
            <w:rPr>
              <w:rFonts w:ascii="LMRoman10-Regular" w:hAnsi="LMRoman10-Regular" w:cs="LMRoman10-Regular"/>
              <w:color w:val="000000"/>
              <w:sz w:val="20"/>
              <w:szCs w:val="20"/>
              <w:lang w:val="en-US"/>
            </w:rPr>
          </w:rPrChange>
        </w:rPr>
        <w:t xml:space="preserve"> press (2016) ??–??</w:t>
      </w:r>
    </w:p>
    <w:p w:rsidR="00A9200A" w:rsidRPr="00C44097" w:rsidRDefault="00D531BB" w:rsidP="00D531BB">
      <w:pPr>
        <w:rPr>
          <w:lang w:val="en-GB"/>
          <w:rPrChange w:id="1525" w:author="Nicolas Blöchliger" w:date="2016-10-06T09:29:00Z">
            <w:rPr>
              <w:lang w:val="en-US"/>
            </w:rPr>
          </w:rPrChange>
        </w:rPr>
      </w:pPr>
      <w:r w:rsidRPr="00C44097">
        <w:rPr>
          <w:rFonts w:ascii="LMRoman10-Regular" w:hAnsi="LMRoman10-Regular" w:cs="LMRoman10-Regular"/>
          <w:color w:val="000000"/>
          <w:sz w:val="20"/>
          <w:szCs w:val="20"/>
          <w:lang w:val="en-GB"/>
          <w:rPrChange w:id="1526" w:author="Nicolas Blöchliger" w:date="2016-10-06T09:29:00Z">
            <w:rPr>
              <w:rFonts w:ascii="LMRoman10-Regular" w:hAnsi="LMRoman10-Regular" w:cs="LMRoman10-Regular"/>
              <w:color w:val="000000"/>
              <w:sz w:val="20"/>
              <w:szCs w:val="20"/>
            </w:rPr>
          </w:rPrChange>
        </w:rPr>
        <w:t>4</w:t>
      </w:r>
    </w:p>
    <w:sectPr w:rsidR="00A9200A" w:rsidRPr="00C44097" w:rsidSect="00721E61">
      <w:pgSz w:w="11906" w:h="16838"/>
      <w:pgMar w:top="1418" w:right="1646" w:bottom="1134" w:left="1620" w:header="709" w:footer="709" w:gutter="0"/>
      <w:lnNumType w:countBy="1" w:restart="continuous"/>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02" w:author="Peter Keller" w:date="2016-09-17T21:21:00Z" w:initials="PK">
    <w:p w:rsidR="00BA16BD" w:rsidRPr="00BA16BD" w:rsidRDefault="00BA16BD">
      <w:pPr>
        <w:pStyle w:val="CommentText"/>
        <w:rPr>
          <w:lang w:val="en-US"/>
        </w:rPr>
      </w:pPr>
      <w:r>
        <w:rPr>
          <w:rStyle w:val="CommentReference"/>
        </w:rPr>
        <w:annotationRef/>
      </w:r>
      <w:r w:rsidRPr="00BA16BD">
        <w:rPr>
          <w:lang w:val="en-US"/>
        </w:rPr>
        <w:t>Both? Th epidemiological factor is a third independent factor</w:t>
      </w:r>
    </w:p>
  </w:comment>
  <w:comment w:id="516" w:author="Peter Keller" w:date="2016-10-02T21:19:00Z" w:initials="PK">
    <w:p w:rsidR="00BA16BD" w:rsidRPr="00BA16BD" w:rsidRDefault="00BA16BD">
      <w:pPr>
        <w:pStyle w:val="CommentText"/>
        <w:rPr>
          <w:lang w:val="en-US"/>
        </w:rPr>
      </w:pPr>
      <w:r>
        <w:rPr>
          <w:rStyle w:val="CommentReference"/>
        </w:rPr>
        <w:annotationRef/>
      </w:r>
      <w:r w:rsidR="001D62C6">
        <w:rPr>
          <w:lang w:val="en-US"/>
        </w:rPr>
        <w:t>The epidemiological facto</w:t>
      </w:r>
      <w:r w:rsidRPr="00BA16BD">
        <w:rPr>
          <w:lang w:val="en-US"/>
        </w:rPr>
        <w:t xml:space="preserve">r; i.e. </w:t>
      </w:r>
      <w:r>
        <w:rPr>
          <w:lang w:val="en-US"/>
        </w:rPr>
        <w:t>its influence should be discussed in the discussion section.</w:t>
      </w:r>
    </w:p>
  </w:comment>
  <w:comment w:id="870" w:author="Peter Keller" w:date="2016-09-17T21:18:00Z" w:initials="PK">
    <w:p w:rsidR="00BA16BD" w:rsidRPr="00BA16BD" w:rsidRDefault="00BA16BD">
      <w:pPr>
        <w:pStyle w:val="CommentText"/>
        <w:rPr>
          <w:lang w:val="en-US"/>
        </w:rPr>
      </w:pPr>
      <w:r>
        <w:rPr>
          <w:rStyle w:val="CommentReference"/>
        </w:rPr>
        <w:annotationRef/>
      </w:r>
      <w:r w:rsidRPr="00BA16BD">
        <w:rPr>
          <w:lang w:val="en-US"/>
        </w:rPr>
        <w:t>Add Figure 1 with display of plots on probabilities for</w:t>
      </w:r>
      <w:r>
        <w:rPr>
          <w:lang w:val="en-US"/>
        </w:rPr>
        <w:t xml:space="preserve"> t</w:t>
      </w:r>
      <w:r w:rsidRPr="00BA16BD">
        <w:rPr>
          <w:lang w:val="en-US"/>
        </w:rPr>
        <w:t xml:space="preserve">he </w:t>
      </w:r>
      <w:proofErr w:type="spellStart"/>
      <w:r w:rsidRPr="00BA16BD">
        <w:rPr>
          <w:lang w:val="en-US"/>
        </w:rPr>
        <w:t>mentionned</w:t>
      </w:r>
      <w:proofErr w:type="spellEnd"/>
      <w:r w:rsidRPr="00BA16BD">
        <w:rPr>
          <w:lang w:val="en-US"/>
        </w:rPr>
        <w:t xml:space="preserve"> drugs.</w:t>
      </w:r>
    </w:p>
  </w:comment>
  <w:comment w:id="957" w:author="Nicolas Blöchliger" w:date="2016-10-06T10:30:00Z" w:initials="NB">
    <w:p w:rsidR="008C2DD2" w:rsidRPr="008C2DD2" w:rsidRDefault="008C2DD2">
      <w:pPr>
        <w:pStyle w:val="CommentText"/>
        <w:rPr>
          <w:lang w:val="en-US"/>
        </w:rPr>
      </w:pPr>
      <w:r>
        <w:rPr>
          <w:rStyle w:val="CommentReference"/>
        </w:rPr>
        <w:annotationRef/>
      </w:r>
      <w:r w:rsidRPr="008C2DD2">
        <w:rPr>
          <w:lang w:val="en-US"/>
        </w:rPr>
        <w:t>I suggest to keep the underlined sentences.</w:t>
      </w:r>
    </w:p>
  </w:comment>
  <w:comment w:id="918" w:author="Michael Hombach" w:date="2016-10-06T10:29:00Z" w:initials="MH">
    <w:p w:rsidR="00E177EC" w:rsidRPr="00E177EC" w:rsidRDefault="00E177EC">
      <w:pPr>
        <w:pStyle w:val="CommentText"/>
        <w:rPr>
          <w:lang w:val="en-US"/>
        </w:rPr>
      </w:pPr>
      <w:r>
        <w:rPr>
          <w:rStyle w:val="CommentReference"/>
        </w:rPr>
        <w:annotationRef/>
      </w:r>
      <w:r w:rsidRPr="00E177EC">
        <w:rPr>
          <w:lang w:val="en-US"/>
        </w:rPr>
        <w:t>Delete? Or should we provide 1 sentence on the background here?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MRoman12-Bold">
    <w:panose1 w:val="00000000000000000000"/>
    <w:charset w:val="00"/>
    <w:family w:val="auto"/>
    <w:notTrueType/>
    <w:pitch w:val="default"/>
    <w:sig w:usb0="00000003" w:usb1="00000000" w:usb2="00000000" w:usb3="00000000" w:csb0="00000001" w:csb1="00000000"/>
  </w:font>
  <w:font w:name="LMRoman10-Regular">
    <w:panose1 w:val="00000000000000000000"/>
    <w:charset w:val="00"/>
    <w:family w:val="auto"/>
    <w:notTrueType/>
    <w:pitch w:val="default"/>
    <w:sig w:usb0="00000003" w:usb1="00000000" w:usb2="00000000" w:usb3="00000000" w:csb0="00000001" w:csb1="00000000"/>
  </w:font>
  <w:font w:name="LMMathItalic10-Regular">
    <w:panose1 w:val="00000000000000000000"/>
    <w:charset w:val="00"/>
    <w:family w:val="auto"/>
    <w:notTrueType/>
    <w:pitch w:val="default"/>
    <w:sig w:usb0="00000003" w:usb1="00000000" w:usb2="00000000" w:usb3="00000000" w:csb0="00000001" w:csb1="00000000"/>
  </w:font>
  <w:font w:name="LMMathItalic7-Regular">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E54370"/>
    <w:multiLevelType w:val="hybridMultilevel"/>
    <w:tmpl w:val="B0C2B4B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trackRevision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0F2B"/>
    <w:rsid w:val="00020705"/>
    <w:rsid w:val="0004468C"/>
    <w:rsid w:val="00087AE6"/>
    <w:rsid w:val="000B1AD6"/>
    <w:rsid w:val="000F0F6D"/>
    <w:rsid w:val="001013AE"/>
    <w:rsid w:val="00151348"/>
    <w:rsid w:val="001744A7"/>
    <w:rsid w:val="0019052F"/>
    <w:rsid w:val="00193C77"/>
    <w:rsid w:val="001A0C9C"/>
    <w:rsid w:val="001B340F"/>
    <w:rsid w:val="001D0D65"/>
    <w:rsid w:val="001D1CD3"/>
    <w:rsid w:val="001D62C6"/>
    <w:rsid w:val="001E0A79"/>
    <w:rsid w:val="001E2C8A"/>
    <w:rsid w:val="001E7CCB"/>
    <w:rsid w:val="001F3EFE"/>
    <w:rsid w:val="00223DC6"/>
    <w:rsid w:val="00226B67"/>
    <w:rsid w:val="0023497C"/>
    <w:rsid w:val="00247B51"/>
    <w:rsid w:val="00262E04"/>
    <w:rsid w:val="00264C78"/>
    <w:rsid w:val="002704CD"/>
    <w:rsid w:val="00280994"/>
    <w:rsid w:val="00282DD6"/>
    <w:rsid w:val="002902AA"/>
    <w:rsid w:val="002B6F03"/>
    <w:rsid w:val="002C3379"/>
    <w:rsid w:val="003145B4"/>
    <w:rsid w:val="00320785"/>
    <w:rsid w:val="00327AEE"/>
    <w:rsid w:val="00374801"/>
    <w:rsid w:val="00377C43"/>
    <w:rsid w:val="00385F00"/>
    <w:rsid w:val="0039501A"/>
    <w:rsid w:val="003A144C"/>
    <w:rsid w:val="003B0F58"/>
    <w:rsid w:val="003D7911"/>
    <w:rsid w:val="00407BC1"/>
    <w:rsid w:val="00410DED"/>
    <w:rsid w:val="004228DE"/>
    <w:rsid w:val="00480838"/>
    <w:rsid w:val="00481176"/>
    <w:rsid w:val="004A4F17"/>
    <w:rsid w:val="004D2D5E"/>
    <w:rsid w:val="004D522F"/>
    <w:rsid w:val="004F0F5A"/>
    <w:rsid w:val="004F6D78"/>
    <w:rsid w:val="00500CA5"/>
    <w:rsid w:val="0050180E"/>
    <w:rsid w:val="00512505"/>
    <w:rsid w:val="005161C0"/>
    <w:rsid w:val="0051704F"/>
    <w:rsid w:val="00517996"/>
    <w:rsid w:val="00550092"/>
    <w:rsid w:val="00597255"/>
    <w:rsid w:val="005B5C79"/>
    <w:rsid w:val="005D310C"/>
    <w:rsid w:val="005D6A2E"/>
    <w:rsid w:val="00617EB1"/>
    <w:rsid w:val="00622A15"/>
    <w:rsid w:val="006464B9"/>
    <w:rsid w:val="00655248"/>
    <w:rsid w:val="00672F99"/>
    <w:rsid w:val="00680128"/>
    <w:rsid w:val="00686AE7"/>
    <w:rsid w:val="00687022"/>
    <w:rsid w:val="006A17D7"/>
    <w:rsid w:val="006E30AE"/>
    <w:rsid w:val="006F555C"/>
    <w:rsid w:val="00701FA1"/>
    <w:rsid w:val="00712D42"/>
    <w:rsid w:val="00713550"/>
    <w:rsid w:val="00720D8C"/>
    <w:rsid w:val="00721E61"/>
    <w:rsid w:val="0075317C"/>
    <w:rsid w:val="007724CF"/>
    <w:rsid w:val="00786469"/>
    <w:rsid w:val="00796DEB"/>
    <w:rsid w:val="007A6BAC"/>
    <w:rsid w:val="007B34EA"/>
    <w:rsid w:val="007E2FED"/>
    <w:rsid w:val="007F7484"/>
    <w:rsid w:val="00803849"/>
    <w:rsid w:val="00806F21"/>
    <w:rsid w:val="0081669A"/>
    <w:rsid w:val="008928E6"/>
    <w:rsid w:val="008A100F"/>
    <w:rsid w:val="008A1D99"/>
    <w:rsid w:val="008C19B3"/>
    <w:rsid w:val="008C2DD2"/>
    <w:rsid w:val="008D3E88"/>
    <w:rsid w:val="008E2C74"/>
    <w:rsid w:val="008E31C2"/>
    <w:rsid w:val="00904C0B"/>
    <w:rsid w:val="00904CE2"/>
    <w:rsid w:val="00921B5F"/>
    <w:rsid w:val="00944DBF"/>
    <w:rsid w:val="0096057A"/>
    <w:rsid w:val="0096368E"/>
    <w:rsid w:val="009734F9"/>
    <w:rsid w:val="00A14228"/>
    <w:rsid w:val="00A72EA8"/>
    <w:rsid w:val="00A82B0D"/>
    <w:rsid w:val="00A9200A"/>
    <w:rsid w:val="00AA211A"/>
    <w:rsid w:val="00AA47B4"/>
    <w:rsid w:val="00AE37A0"/>
    <w:rsid w:val="00AF0DC1"/>
    <w:rsid w:val="00B024B2"/>
    <w:rsid w:val="00B0325D"/>
    <w:rsid w:val="00B122F5"/>
    <w:rsid w:val="00B20DB0"/>
    <w:rsid w:val="00B3638C"/>
    <w:rsid w:val="00B40EF7"/>
    <w:rsid w:val="00B42675"/>
    <w:rsid w:val="00BA16BD"/>
    <w:rsid w:val="00BB2884"/>
    <w:rsid w:val="00C04A64"/>
    <w:rsid w:val="00C05566"/>
    <w:rsid w:val="00C0708E"/>
    <w:rsid w:val="00C37AF7"/>
    <w:rsid w:val="00C41724"/>
    <w:rsid w:val="00C44097"/>
    <w:rsid w:val="00C5076C"/>
    <w:rsid w:val="00C72159"/>
    <w:rsid w:val="00C86120"/>
    <w:rsid w:val="00C91096"/>
    <w:rsid w:val="00CA78CE"/>
    <w:rsid w:val="00CD0747"/>
    <w:rsid w:val="00CD1DE8"/>
    <w:rsid w:val="00CE7C30"/>
    <w:rsid w:val="00D371C8"/>
    <w:rsid w:val="00D47E9C"/>
    <w:rsid w:val="00D531BB"/>
    <w:rsid w:val="00D5380A"/>
    <w:rsid w:val="00D60EAA"/>
    <w:rsid w:val="00D72F3D"/>
    <w:rsid w:val="00D821CE"/>
    <w:rsid w:val="00D821E5"/>
    <w:rsid w:val="00D95600"/>
    <w:rsid w:val="00DD36B8"/>
    <w:rsid w:val="00DD602B"/>
    <w:rsid w:val="00DD6FE7"/>
    <w:rsid w:val="00DF41F6"/>
    <w:rsid w:val="00E10D59"/>
    <w:rsid w:val="00E177EC"/>
    <w:rsid w:val="00E218B3"/>
    <w:rsid w:val="00E23B20"/>
    <w:rsid w:val="00E24646"/>
    <w:rsid w:val="00E61DA4"/>
    <w:rsid w:val="00E6346E"/>
    <w:rsid w:val="00E72B69"/>
    <w:rsid w:val="00E823A3"/>
    <w:rsid w:val="00E854F7"/>
    <w:rsid w:val="00EA29B8"/>
    <w:rsid w:val="00ED2B98"/>
    <w:rsid w:val="00EE0F2B"/>
    <w:rsid w:val="00EF175D"/>
    <w:rsid w:val="00EF5E84"/>
    <w:rsid w:val="00F0271C"/>
    <w:rsid w:val="00F17879"/>
    <w:rsid w:val="00F403FE"/>
    <w:rsid w:val="00F4340F"/>
    <w:rsid w:val="00F652A3"/>
    <w:rsid w:val="00F71280"/>
    <w:rsid w:val="00F91050"/>
    <w:rsid w:val="00F92767"/>
    <w:rsid w:val="00F97176"/>
    <w:rsid w:val="00FA29D5"/>
    <w:rsid w:val="00FD1FAF"/>
    <w:rsid w:val="00FD67D8"/>
    <w:rsid w:val="00FF4E1C"/>
    <w:rsid w:val="00FF761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60EAA"/>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2B6F03"/>
    <w:pPr>
      <w:ind w:left="720"/>
      <w:contextualSpacing/>
    </w:pPr>
  </w:style>
  <w:style w:type="character" w:styleId="LineNumber">
    <w:name w:val="line number"/>
    <w:basedOn w:val="DefaultParagraphFont"/>
    <w:uiPriority w:val="99"/>
    <w:semiHidden/>
    <w:unhideWhenUsed/>
    <w:rsid w:val="00193C77"/>
  </w:style>
  <w:style w:type="paragraph" w:styleId="BalloonText">
    <w:name w:val="Balloon Text"/>
    <w:basedOn w:val="Normal"/>
    <w:link w:val="BalloonTextChar"/>
    <w:uiPriority w:val="99"/>
    <w:semiHidden/>
    <w:unhideWhenUsed/>
    <w:rsid w:val="00BA16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16BD"/>
    <w:rPr>
      <w:rFonts w:ascii="Tahoma" w:hAnsi="Tahoma" w:cs="Tahoma"/>
      <w:sz w:val="16"/>
      <w:szCs w:val="16"/>
    </w:rPr>
  </w:style>
  <w:style w:type="character" w:styleId="CommentReference">
    <w:name w:val="annotation reference"/>
    <w:basedOn w:val="DefaultParagraphFont"/>
    <w:uiPriority w:val="99"/>
    <w:semiHidden/>
    <w:unhideWhenUsed/>
    <w:rsid w:val="00BA16BD"/>
    <w:rPr>
      <w:sz w:val="16"/>
      <w:szCs w:val="16"/>
    </w:rPr>
  </w:style>
  <w:style w:type="paragraph" w:styleId="CommentText">
    <w:name w:val="annotation text"/>
    <w:basedOn w:val="Normal"/>
    <w:link w:val="CommentTextChar"/>
    <w:uiPriority w:val="99"/>
    <w:semiHidden/>
    <w:unhideWhenUsed/>
    <w:rsid w:val="00BA16BD"/>
    <w:pPr>
      <w:spacing w:line="240" w:lineRule="auto"/>
    </w:pPr>
    <w:rPr>
      <w:sz w:val="20"/>
      <w:szCs w:val="20"/>
    </w:rPr>
  </w:style>
  <w:style w:type="character" w:customStyle="1" w:styleId="CommentTextChar">
    <w:name w:val="Comment Text Char"/>
    <w:basedOn w:val="DefaultParagraphFont"/>
    <w:link w:val="CommentText"/>
    <w:uiPriority w:val="99"/>
    <w:semiHidden/>
    <w:rsid w:val="00BA16BD"/>
    <w:rPr>
      <w:sz w:val="20"/>
      <w:szCs w:val="20"/>
    </w:rPr>
  </w:style>
  <w:style w:type="paragraph" w:styleId="CommentSubject">
    <w:name w:val="annotation subject"/>
    <w:basedOn w:val="CommentText"/>
    <w:next w:val="CommentText"/>
    <w:link w:val="CommentSubjectChar"/>
    <w:uiPriority w:val="99"/>
    <w:semiHidden/>
    <w:unhideWhenUsed/>
    <w:rsid w:val="00BA16BD"/>
    <w:rPr>
      <w:b/>
      <w:bCs/>
    </w:rPr>
  </w:style>
  <w:style w:type="character" w:customStyle="1" w:styleId="CommentSubjectChar">
    <w:name w:val="Comment Subject Char"/>
    <w:basedOn w:val="CommentTextChar"/>
    <w:link w:val="CommentSubject"/>
    <w:uiPriority w:val="99"/>
    <w:semiHidden/>
    <w:rsid w:val="00BA16BD"/>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60EAA"/>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2B6F03"/>
    <w:pPr>
      <w:ind w:left="720"/>
      <w:contextualSpacing/>
    </w:pPr>
  </w:style>
  <w:style w:type="character" w:styleId="LineNumber">
    <w:name w:val="line number"/>
    <w:basedOn w:val="DefaultParagraphFont"/>
    <w:uiPriority w:val="99"/>
    <w:semiHidden/>
    <w:unhideWhenUsed/>
    <w:rsid w:val="00193C77"/>
  </w:style>
  <w:style w:type="paragraph" w:styleId="BalloonText">
    <w:name w:val="Balloon Text"/>
    <w:basedOn w:val="Normal"/>
    <w:link w:val="BalloonTextChar"/>
    <w:uiPriority w:val="99"/>
    <w:semiHidden/>
    <w:unhideWhenUsed/>
    <w:rsid w:val="00BA16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16BD"/>
    <w:rPr>
      <w:rFonts w:ascii="Tahoma" w:hAnsi="Tahoma" w:cs="Tahoma"/>
      <w:sz w:val="16"/>
      <w:szCs w:val="16"/>
    </w:rPr>
  </w:style>
  <w:style w:type="character" w:styleId="CommentReference">
    <w:name w:val="annotation reference"/>
    <w:basedOn w:val="DefaultParagraphFont"/>
    <w:uiPriority w:val="99"/>
    <w:semiHidden/>
    <w:unhideWhenUsed/>
    <w:rsid w:val="00BA16BD"/>
    <w:rPr>
      <w:sz w:val="16"/>
      <w:szCs w:val="16"/>
    </w:rPr>
  </w:style>
  <w:style w:type="paragraph" w:styleId="CommentText">
    <w:name w:val="annotation text"/>
    <w:basedOn w:val="Normal"/>
    <w:link w:val="CommentTextChar"/>
    <w:uiPriority w:val="99"/>
    <w:semiHidden/>
    <w:unhideWhenUsed/>
    <w:rsid w:val="00BA16BD"/>
    <w:pPr>
      <w:spacing w:line="240" w:lineRule="auto"/>
    </w:pPr>
    <w:rPr>
      <w:sz w:val="20"/>
      <w:szCs w:val="20"/>
    </w:rPr>
  </w:style>
  <w:style w:type="character" w:customStyle="1" w:styleId="CommentTextChar">
    <w:name w:val="Comment Text Char"/>
    <w:basedOn w:val="DefaultParagraphFont"/>
    <w:link w:val="CommentText"/>
    <w:uiPriority w:val="99"/>
    <w:semiHidden/>
    <w:rsid w:val="00BA16BD"/>
    <w:rPr>
      <w:sz w:val="20"/>
      <w:szCs w:val="20"/>
    </w:rPr>
  </w:style>
  <w:style w:type="paragraph" w:styleId="CommentSubject">
    <w:name w:val="annotation subject"/>
    <w:basedOn w:val="CommentText"/>
    <w:next w:val="CommentText"/>
    <w:link w:val="CommentSubjectChar"/>
    <w:uiPriority w:val="99"/>
    <w:semiHidden/>
    <w:unhideWhenUsed/>
    <w:rsid w:val="00BA16BD"/>
    <w:rPr>
      <w:b/>
      <w:bCs/>
    </w:rPr>
  </w:style>
  <w:style w:type="character" w:customStyle="1" w:styleId="CommentSubjectChar">
    <w:name w:val="Comment Subject Char"/>
    <w:basedOn w:val="CommentTextChar"/>
    <w:link w:val="CommentSubject"/>
    <w:uiPriority w:val="99"/>
    <w:semiHidden/>
    <w:rsid w:val="00BA16B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AC5616-DE0A-45C0-ADD9-671BB98CCA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3098</Words>
  <Characters>19519</Characters>
  <Application>Microsoft Office Word</Application>
  <DocSecurity>0</DocSecurity>
  <Lines>162</Lines>
  <Paragraphs>45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HP</Company>
  <LinksUpToDate>false</LinksUpToDate>
  <CharactersWithSpaces>22572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Hombach</dc:creator>
  <cp:lastModifiedBy>Nicolas Blöchliger</cp:lastModifiedBy>
  <cp:revision>5</cp:revision>
  <dcterms:created xsi:type="dcterms:W3CDTF">2016-10-06T07:19:00Z</dcterms:created>
  <dcterms:modified xsi:type="dcterms:W3CDTF">2016-10-06T08:46:00Z</dcterms:modified>
</cp:coreProperties>
</file>