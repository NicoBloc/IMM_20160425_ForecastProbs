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D65" w:rsidRPr="00F16242" w:rsidRDefault="001D0D65" w:rsidP="00A61DEF">
      <w:pPr>
        <w:pStyle w:val="Default"/>
        <w:spacing w:line="480" w:lineRule="auto"/>
        <w:ind w:left="360" w:right="203"/>
        <w:jc w:val="both"/>
        <w:rPr>
          <w:rFonts w:ascii="Times New Roman" w:hAnsi="Times New Roman" w:cs="Times New Roman"/>
          <w:b/>
          <w:color w:val="auto"/>
          <w:sz w:val="22"/>
          <w:szCs w:val="22"/>
          <w:lang w:val="en-GB"/>
        </w:rPr>
      </w:pPr>
      <w:r w:rsidRPr="00F16242">
        <w:rPr>
          <w:rFonts w:ascii="Times New Roman" w:hAnsi="Times New Roman" w:cs="Times New Roman"/>
          <w:b/>
          <w:color w:val="auto"/>
          <w:sz w:val="22"/>
          <w:szCs w:val="22"/>
          <w:lang w:val="en-GB"/>
        </w:rPr>
        <w:t xml:space="preserve">The use of HOMER, a new mathematical tool to calculate antibiotic susceptibility forecast probabilities </w:t>
      </w:r>
      <w:r w:rsidR="00F16064">
        <w:rPr>
          <w:rFonts w:ascii="Times New Roman" w:hAnsi="Times New Roman" w:cs="Times New Roman"/>
          <w:b/>
          <w:color w:val="auto"/>
          <w:sz w:val="22"/>
          <w:szCs w:val="22"/>
          <w:lang w:val="en-GB"/>
        </w:rPr>
        <w:t>for</w:t>
      </w:r>
      <w:r w:rsidRPr="00F16242">
        <w:rPr>
          <w:rFonts w:ascii="Times New Roman" w:hAnsi="Times New Roman" w:cs="Times New Roman"/>
          <w:b/>
          <w:color w:val="auto"/>
          <w:sz w:val="22"/>
          <w:szCs w:val="22"/>
          <w:lang w:val="en-GB"/>
        </w:rPr>
        <w:t xml:space="preserve"> </w:t>
      </w:r>
      <w:r w:rsidR="007272BA">
        <w:rPr>
          <w:rFonts w:ascii="Times New Roman" w:hAnsi="Times New Roman" w:cs="Times New Roman"/>
          <w:b/>
          <w:color w:val="auto"/>
          <w:sz w:val="22"/>
          <w:szCs w:val="22"/>
          <w:lang w:val="en-GB"/>
        </w:rPr>
        <w:t>optimization and standardization of</w:t>
      </w:r>
      <w:r w:rsidRPr="00F16242">
        <w:rPr>
          <w:rFonts w:ascii="Times New Roman" w:hAnsi="Times New Roman" w:cs="Times New Roman"/>
          <w:b/>
          <w:color w:val="auto"/>
          <w:sz w:val="22"/>
          <w:szCs w:val="22"/>
          <w:lang w:val="en-GB"/>
        </w:rPr>
        <w:t xml:space="preserve"> clinical breakpoints </w:t>
      </w:r>
    </w:p>
    <w:p w:rsidR="00262E04" w:rsidRDefault="00262E04" w:rsidP="00A61DEF">
      <w:pPr>
        <w:pStyle w:val="Default"/>
        <w:ind w:left="360" w:right="203"/>
        <w:jc w:val="both"/>
        <w:rPr>
          <w:rFonts w:ascii="Times New Roman" w:hAnsi="Times New Roman" w:cs="Times New Roman"/>
          <w:color w:val="auto"/>
          <w:sz w:val="22"/>
          <w:szCs w:val="22"/>
          <w:lang w:val="en-GB"/>
        </w:rPr>
      </w:pPr>
    </w:p>
    <w:p w:rsidR="00F16242" w:rsidRPr="00F16242" w:rsidRDefault="00F16242" w:rsidP="00A61DEF">
      <w:pPr>
        <w:pStyle w:val="Default"/>
        <w:ind w:left="360" w:right="203"/>
        <w:jc w:val="both"/>
        <w:rPr>
          <w:rFonts w:ascii="Times New Roman" w:hAnsi="Times New Roman" w:cs="Times New Roman"/>
          <w:color w:val="auto"/>
          <w:sz w:val="22"/>
          <w:szCs w:val="22"/>
          <w:lang w:val="en-GB"/>
        </w:rPr>
      </w:pPr>
    </w:p>
    <w:p w:rsidR="00262E04" w:rsidRPr="00DC1ABE" w:rsidRDefault="00262E04" w:rsidP="00A61DEF">
      <w:pPr>
        <w:pStyle w:val="Default"/>
        <w:ind w:left="360" w:right="203"/>
        <w:jc w:val="both"/>
        <w:rPr>
          <w:rFonts w:ascii="Times New Roman" w:hAnsi="Times New Roman" w:cs="Times New Roman"/>
          <w:color w:val="auto"/>
          <w:sz w:val="22"/>
          <w:szCs w:val="22"/>
        </w:rPr>
      </w:pPr>
      <w:r w:rsidRPr="00F16242">
        <w:rPr>
          <w:rFonts w:ascii="Times New Roman" w:hAnsi="Times New Roman" w:cs="Times New Roman"/>
          <w:color w:val="auto"/>
          <w:sz w:val="22"/>
          <w:szCs w:val="22"/>
        </w:rPr>
        <w:t xml:space="preserve">Nicolas Blöchliger, Peter </w:t>
      </w:r>
      <w:r w:rsidR="00BA16BD" w:rsidRPr="00F16242">
        <w:rPr>
          <w:rFonts w:ascii="Times New Roman" w:hAnsi="Times New Roman" w:cs="Times New Roman"/>
          <w:color w:val="auto"/>
          <w:sz w:val="22"/>
          <w:szCs w:val="22"/>
        </w:rPr>
        <w:t xml:space="preserve">M. </w:t>
      </w:r>
      <w:r w:rsidRPr="00F16242">
        <w:rPr>
          <w:rFonts w:ascii="Times New Roman" w:hAnsi="Times New Roman" w:cs="Times New Roman"/>
          <w:color w:val="auto"/>
          <w:sz w:val="22"/>
          <w:szCs w:val="22"/>
        </w:rPr>
        <w:t>Keller, Michael Hombach</w:t>
      </w:r>
      <w:r w:rsidR="00DC1ABE" w:rsidRPr="00395C15">
        <w:rPr>
          <w:rFonts w:ascii="Times New Roman" w:hAnsi="Times New Roman" w:cs="Times New Roman"/>
        </w:rPr>
        <w:t>‡</w:t>
      </w:r>
    </w:p>
    <w:p w:rsidR="00262E04" w:rsidRPr="00F16242" w:rsidRDefault="00262E04" w:rsidP="00A61DEF">
      <w:pPr>
        <w:pStyle w:val="Default"/>
        <w:ind w:left="360" w:right="203"/>
        <w:jc w:val="both"/>
        <w:rPr>
          <w:rFonts w:ascii="Times New Roman" w:hAnsi="Times New Roman" w:cs="Times New Roman"/>
          <w:color w:val="auto"/>
          <w:sz w:val="22"/>
          <w:szCs w:val="22"/>
        </w:rPr>
      </w:pPr>
    </w:p>
    <w:p w:rsidR="00F16242" w:rsidRPr="00F16242" w:rsidRDefault="00F16242" w:rsidP="00A61DEF">
      <w:pPr>
        <w:pStyle w:val="Default"/>
        <w:ind w:left="360" w:right="203"/>
        <w:jc w:val="both"/>
        <w:rPr>
          <w:rFonts w:ascii="Times New Roman" w:hAnsi="Times New Roman" w:cs="Times New Roman"/>
          <w:color w:val="auto"/>
          <w:sz w:val="22"/>
          <w:szCs w:val="22"/>
        </w:rPr>
      </w:pPr>
    </w:p>
    <w:p w:rsidR="00C91096" w:rsidRPr="00FC057B" w:rsidRDefault="00C91096" w:rsidP="00A61DEF">
      <w:pPr>
        <w:spacing w:line="480" w:lineRule="auto"/>
        <w:ind w:left="360" w:right="203"/>
        <w:jc w:val="both"/>
        <w:rPr>
          <w:rFonts w:ascii="Times New Roman" w:hAnsi="Times New Roman" w:cs="Times New Roman"/>
          <w:i/>
        </w:rPr>
      </w:pPr>
      <w:r w:rsidRPr="00FC057B">
        <w:rPr>
          <w:rFonts w:ascii="Times New Roman" w:hAnsi="Times New Roman" w:cs="Times New Roman"/>
          <w:i/>
        </w:rPr>
        <w:t>Institut für Medizinische Mikrobiologie, Univers</w:t>
      </w:r>
      <w:r w:rsidR="00DC1ABE">
        <w:rPr>
          <w:rFonts w:ascii="Times New Roman" w:hAnsi="Times New Roman" w:cs="Times New Roman"/>
          <w:i/>
        </w:rPr>
        <w:t>i</w:t>
      </w:r>
      <w:r w:rsidRPr="00FC057B">
        <w:rPr>
          <w:rFonts w:ascii="Times New Roman" w:hAnsi="Times New Roman" w:cs="Times New Roman"/>
          <w:i/>
        </w:rPr>
        <w:t>tät Zürich, 8006 Zürich, Switzerland</w:t>
      </w:r>
    </w:p>
    <w:p w:rsidR="00F16242" w:rsidRPr="00FC057B" w:rsidRDefault="00F16242" w:rsidP="00A61DEF">
      <w:pPr>
        <w:spacing w:after="0" w:line="480" w:lineRule="auto"/>
        <w:ind w:left="360" w:right="203"/>
        <w:jc w:val="both"/>
        <w:rPr>
          <w:rFonts w:ascii="Times New Roman" w:hAnsi="Times New Roman" w:cs="Times New Roman"/>
        </w:rPr>
      </w:pPr>
    </w:p>
    <w:p w:rsidR="00C91096" w:rsidRPr="00F16242" w:rsidRDefault="00C91096" w:rsidP="00A61DEF">
      <w:pPr>
        <w:spacing w:after="0" w:line="480" w:lineRule="auto"/>
        <w:ind w:left="360" w:right="203"/>
        <w:jc w:val="both"/>
        <w:rPr>
          <w:rFonts w:ascii="Times New Roman" w:hAnsi="Times New Roman" w:cs="Times New Roman"/>
          <w:lang w:val="en-GB"/>
        </w:rPr>
      </w:pPr>
      <w:r w:rsidRPr="00F16242">
        <w:rPr>
          <w:rFonts w:ascii="Times New Roman" w:hAnsi="Times New Roman" w:cs="Times New Roman"/>
          <w:lang w:val="en-GB"/>
        </w:rPr>
        <w:t xml:space="preserve">Short title: Forecast probability-based optimization of clinical breakpoints </w:t>
      </w:r>
    </w:p>
    <w:p w:rsidR="00C91096" w:rsidRPr="00F16242" w:rsidRDefault="00C91096" w:rsidP="00A61DEF">
      <w:pPr>
        <w:spacing w:after="0" w:line="240" w:lineRule="auto"/>
        <w:ind w:left="360" w:right="203"/>
        <w:jc w:val="both"/>
        <w:rPr>
          <w:rFonts w:ascii="Times New Roman" w:hAnsi="Times New Roman" w:cs="Times New Roman"/>
          <w:lang w:val="en-GB"/>
        </w:rPr>
      </w:pPr>
    </w:p>
    <w:p w:rsidR="00C91096" w:rsidRPr="00F16242" w:rsidRDefault="00C91096" w:rsidP="00A61DEF">
      <w:pPr>
        <w:spacing w:after="0" w:line="480" w:lineRule="auto"/>
        <w:ind w:left="360" w:right="203"/>
        <w:jc w:val="both"/>
        <w:outlineLvl w:val="0"/>
        <w:rPr>
          <w:rFonts w:ascii="Times New Roman" w:hAnsi="Times New Roman" w:cs="Times New Roman"/>
          <w:lang w:val="en-GB"/>
        </w:rPr>
      </w:pPr>
      <w:r w:rsidRPr="00F16242">
        <w:rPr>
          <w:rFonts w:ascii="Times New Roman" w:hAnsi="Times New Roman" w:cs="Times New Roman"/>
          <w:lang w:val="en-GB"/>
        </w:rPr>
        <w:t xml:space="preserve">Keywords: </w:t>
      </w:r>
      <w:r w:rsidR="00BA16BD" w:rsidRPr="00F16242">
        <w:rPr>
          <w:rFonts w:ascii="Times New Roman" w:hAnsi="Times New Roman" w:cs="Times New Roman"/>
          <w:lang w:val="en-GB"/>
        </w:rPr>
        <w:t>antimicrobial susceptibility testing, clinical breakpoint</w:t>
      </w:r>
      <w:r w:rsidR="00480838" w:rsidRPr="00F16242">
        <w:rPr>
          <w:rFonts w:ascii="Times New Roman" w:hAnsi="Times New Roman" w:cs="Times New Roman"/>
          <w:lang w:val="en-GB"/>
        </w:rPr>
        <w:t>s</w:t>
      </w:r>
      <w:r w:rsidR="00BA16BD" w:rsidRPr="00F16242">
        <w:rPr>
          <w:rFonts w:ascii="Times New Roman" w:hAnsi="Times New Roman" w:cs="Times New Roman"/>
          <w:lang w:val="en-GB"/>
        </w:rPr>
        <w:t xml:space="preserve">, </w:t>
      </w:r>
      <w:r w:rsidR="00E218B3">
        <w:rPr>
          <w:rFonts w:ascii="Times New Roman" w:hAnsi="Times New Roman" w:cs="Times New Roman"/>
          <w:lang w:val="en-GB"/>
        </w:rPr>
        <w:t xml:space="preserve">forecast </w:t>
      </w:r>
      <w:r w:rsidR="00BA16BD" w:rsidRPr="00F16242">
        <w:rPr>
          <w:rFonts w:ascii="Times New Roman" w:hAnsi="Times New Roman" w:cs="Times New Roman"/>
          <w:lang w:val="en-GB"/>
        </w:rPr>
        <w:t>probability</w:t>
      </w:r>
      <w:r w:rsidR="00480838" w:rsidRPr="00F16242">
        <w:rPr>
          <w:rFonts w:ascii="Times New Roman" w:hAnsi="Times New Roman" w:cs="Times New Roman"/>
          <w:lang w:val="en-GB"/>
        </w:rPr>
        <w:t>,</w:t>
      </w:r>
      <w:r w:rsidR="00BA16BD" w:rsidRPr="00F16242">
        <w:rPr>
          <w:rFonts w:ascii="Times New Roman" w:hAnsi="Times New Roman" w:cs="Times New Roman"/>
          <w:lang w:val="en-GB"/>
        </w:rPr>
        <w:t xml:space="preserve"> susceptibility, mathematical model</w:t>
      </w:r>
      <w:r w:rsidR="00E218B3">
        <w:rPr>
          <w:rFonts w:ascii="Times New Roman" w:hAnsi="Times New Roman" w:cs="Times New Roman"/>
          <w:lang w:val="en-GB"/>
        </w:rPr>
        <w:t>, error rates</w:t>
      </w:r>
    </w:p>
    <w:p w:rsidR="00C91096" w:rsidRPr="00F16242" w:rsidRDefault="00C91096" w:rsidP="00A61DEF">
      <w:pPr>
        <w:spacing w:after="0" w:line="480" w:lineRule="auto"/>
        <w:ind w:left="360" w:right="203"/>
        <w:jc w:val="both"/>
        <w:rPr>
          <w:rFonts w:ascii="Times New Roman" w:hAnsi="Times New Roman" w:cs="Times New Roman"/>
          <w:lang w:val="en-GB"/>
        </w:rPr>
      </w:pPr>
    </w:p>
    <w:p w:rsidR="00C91096" w:rsidRDefault="00A36DDB" w:rsidP="00A61DEF">
      <w:pPr>
        <w:spacing w:after="0" w:line="240" w:lineRule="auto"/>
        <w:ind w:left="360" w:right="203"/>
        <w:jc w:val="both"/>
        <w:rPr>
          <w:rFonts w:ascii="Times New Roman" w:hAnsi="Times New Roman" w:cs="Times New Roman"/>
          <w:lang w:val="en-GB"/>
        </w:rPr>
      </w:pPr>
      <w:r w:rsidRPr="00A36DDB">
        <w:rPr>
          <w:rFonts w:ascii="Times New Roman" w:hAnsi="Times New Roman" w:cs="Times New Roman"/>
          <w:highlight w:val="cyan"/>
          <w:lang w:val="en-GB"/>
        </w:rPr>
        <w:t>FORMAT JAC (probably better than to send it to AAC as the Americans seem to dislike EUCAST based papers….)</w:t>
      </w:r>
    </w:p>
    <w:p w:rsidR="00F16242" w:rsidRDefault="00F16242" w:rsidP="00A61DEF">
      <w:pPr>
        <w:spacing w:after="0" w:line="240" w:lineRule="auto"/>
        <w:ind w:left="360" w:right="203"/>
        <w:jc w:val="both"/>
        <w:rPr>
          <w:rFonts w:ascii="Times New Roman" w:hAnsi="Times New Roman" w:cs="Times New Roman"/>
          <w:lang w:val="en-GB"/>
        </w:rPr>
      </w:pPr>
    </w:p>
    <w:p w:rsidR="00F16242" w:rsidRDefault="00F16242" w:rsidP="00A61DEF">
      <w:pPr>
        <w:spacing w:after="0" w:line="240" w:lineRule="auto"/>
        <w:ind w:left="360" w:right="203"/>
        <w:jc w:val="both"/>
        <w:rPr>
          <w:rFonts w:ascii="Times New Roman" w:hAnsi="Times New Roman" w:cs="Times New Roman"/>
          <w:lang w:val="en-GB"/>
        </w:rPr>
      </w:pPr>
    </w:p>
    <w:p w:rsidR="00F16242" w:rsidRDefault="00F16242" w:rsidP="00A61DEF">
      <w:pPr>
        <w:spacing w:after="0" w:line="240" w:lineRule="auto"/>
        <w:ind w:left="360" w:right="203"/>
        <w:jc w:val="both"/>
        <w:rPr>
          <w:rFonts w:ascii="Times New Roman" w:hAnsi="Times New Roman" w:cs="Times New Roman"/>
          <w:lang w:val="en-GB"/>
        </w:rPr>
      </w:pPr>
    </w:p>
    <w:p w:rsidR="00F16242" w:rsidRPr="00F16242" w:rsidRDefault="00F16242" w:rsidP="00A61DEF">
      <w:pPr>
        <w:spacing w:after="0" w:line="240" w:lineRule="auto"/>
        <w:ind w:left="360" w:right="203"/>
        <w:jc w:val="both"/>
        <w:rPr>
          <w:rFonts w:ascii="Times New Roman" w:hAnsi="Times New Roman" w:cs="Times New Roman"/>
          <w:lang w:val="en-GB"/>
        </w:rPr>
      </w:pPr>
    </w:p>
    <w:p w:rsidR="00C91096" w:rsidRPr="00F16242" w:rsidRDefault="00C91096" w:rsidP="00A61DEF">
      <w:pPr>
        <w:spacing w:after="0" w:line="240" w:lineRule="auto"/>
        <w:ind w:left="360" w:right="203"/>
        <w:jc w:val="both"/>
        <w:rPr>
          <w:rFonts w:ascii="Times New Roman" w:hAnsi="Times New Roman" w:cs="Times New Roman"/>
          <w:lang w:val="en-GB"/>
        </w:rPr>
      </w:pPr>
      <w:r w:rsidRPr="00F16242">
        <w:rPr>
          <w:rFonts w:ascii="Times New Roman" w:hAnsi="Times New Roman" w:cs="Times New Roman"/>
          <w:lang w:val="en-GB"/>
        </w:rPr>
        <w:t>‡Corresponding author:</w:t>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p>
    <w:p w:rsidR="00C91096" w:rsidRPr="00F16242" w:rsidRDefault="00C91096" w:rsidP="00A61DEF">
      <w:pPr>
        <w:spacing w:after="0" w:line="360" w:lineRule="auto"/>
        <w:ind w:left="360" w:right="203"/>
        <w:jc w:val="both"/>
        <w:rPr>
          <w:rFonts w:ascii="Times New Roman" w:hAnsi="Times New Roman" w:cs="Times New Roman"/>
          <w:lang w:val="en-GB"/>
        </w:rPr>
      </w:pPr>
      <w:r w:rsidRPr="00F16242">
        <w:rPr>
          <w:rFonts w:ascii="Times New Roman" w:hAnsi="Times New Roman" w:cs="Times New Roman"/>
          <w:lang w:val="en-GB"/>
        </w:rPr>
        <w:t>Michael Hombach, M.D.</w:t>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p>
    <w:p w:rsidR="00C91096" w:rsidRPr="00FC057B" w:rsidRDefault="00C91096" w:rsidP="00A61DEF">
      <w:pPr>
        <w:spacing w:after="0" w:line="360" w:lineRule="auto"/>
        <w:ind w:left="360" w:right="203"/>
        <w:jc w:val="both"/>
        <w:rPr>
          <w:rFonts w:ascii="Times New Roman" w:hAnsi="Times New Roman" w:cs="Times New Roman"/>
        </w:rPr>
      </w:pPr>
      <w:r w:rsidRPr="00FC057B">
        <w:rPr>
          <w:rFonts w:ascii="Times New Roman" w:hAnsi="Times New Roman" w:cs="Times New Roman"/>
        </w:rPr>
        <w:t>Institut für Medizinische Mikrobiologie</w:t>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r>
    </w:p>
    <w:p w:rsidR="00C91096" w:rsidRPr="00FC057B" w:rsidRDefault="00C91096" w:rsidP="00A61DEF">
      <w:pPr>
        <w:spacing w:after="0" w:line="360" w:lineRule="auto"/>
        <w:ind w:left="360" w:right="203"/>
        <w:jc w:val="both"/>
        <w:rPr>
          <w:rFonts w:ascii="Times New Roman" w:hAnsi="Times New Roman" w:cs="Times New Roman"/>
        </w:rPr>
      </w:pPr>
      <w:r w:rsidRPr="00FC057B">
        <w:rPr>
          <w:rFonts w:ascii="Times New Roman" w:hAnsi="Times New Roman" w:cs="Times New Roman"/>
        </w:rPr>
        <w:t xml:space="preserve">Universität Zürich </w:t>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r>
      <w:r w:rsidRPr="00FC057B">
        <w:rPr>
          <w:rFonts w:ascii="Times New Roman" w:hAnsi="Times New Roman" w:cs="Times New Roman"/>
        </w:rPr>
        <w:tab/>
        <w:t xml:space="preserve"> </w:t>
      </w:r>
    </w:p>
    <w:p w:rsidR="00C91096" w:rsidRPr="00F16242" w:rsidRDefault="00C91096" w:rsidP="00A61DEF">
      <w:pPr>
        <w:spacing w:after="0" w:line="360" w:lineRule="auto"/>
        <w:ind w:left="360" w:right="203"/>
        <w:jc w:val="both"/>
        <w:rPr>
          <w:rFonts w:ascii="Times New Roman" w:hAnsi="Times New Roman" w:cs="Times New Roman"/>
          <w:lang w:val="en-GB"/>
        </w:rPr>
      </w:pPr>
      <w:proofErr w:type="spellStart"/>
      <w:proofErr w:type="gramStart"/>
      <w:r w:rsidRPr="00F16242">
        <w:rPr>
          <w:rFonts w:ascii="Times New Roman" w:hAnsi="Times New Roman" w:cs="Times New Roman"/>
          <w:lang w:val="en-GB"/>
        </w:rPr>
        <w:t>Gloriastr</w:t>
      </w:r>
      <w:proofErr w:type="spellEnd"/>
      <w:r w:rsidRPr="00F16242">
        <w:rPr>
          <w:rFonts w:ascii="Times New Roman" w:hAnsi="Times New Roman" w:cs="Times New Roman"/>
          <w:lang w:val="en-GB"/>
        </w:rPr>
        <w:t>.</w:t>
      </w:r>
      <w:proofErr w:type="gramEnd"/>
      <w:r w:rsidRPr="00F16242">
        <w:rPr>
          <w:rFonts w:ascii="Times New Roman" w:hAnsi="Times New Roman" w:cs="Times New Roman"/>
          <w:lang w:val="en-GB"/>
        </w:rPr>
        <w:t xml:space="preserve"> 30/32</w:t>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p>
    <w:p w:rsidR="00C91096" w:rsidRPr="00F16242" w:rsidRDefault="00C91096" w:rsidP="00A61DEF">
      <w:pPr>
        <w:spacing w:after="0" w:line="360" w:lineRule="auto"/>
        <w:ind w:left="360" w:right="203"/>
        <w:jc w:val="both"/>
        <w:rPr>
          <w:rFonts w:ascii="Times New Roman" w:hAnsi="Times New Roman" w:cs="Times New Roman"/>
          <w:lang w:val="en-GB"/>
        </w:rPr>
      </w:pPr>
      <w:r w:rsidRPr="00F16242">
        <w:rPr>
          <w:rFonts w:ascii="Times New Roman" w:hAnsi="Times New Roman" w:cs="Times New Roman"/>
          <w:lang w:val="en-GB"/>
        </w:rPr>
        <w:t xml:space="preserve">8006 Zürich </w:t>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t xml:space="preserve"> </w:t>
      </w:r>
    </w:p>
    <w:p w:rsidR="00C91096" w:rsidRPr="00F16242" w:rsidRDefault="00C91096" w:rsidP="00A61DEF">
      <w:pPr>
        <w:spacing w:after="0" w:line="360" w:lineRule="auto"/>
        <w:ind w:left="360" w:right="203"/>
        <w:jc w:val="both"/>
        <w:rPr>
          <w:rFonts w:ascii="Times New Roman" w:hAnsi="Times New Roman" w:cs="Times New Roman"/>
          <w:lang w:val="en-GB"/>
        </w:rPr>
      </w:pPr>
      <w:r w:rsidRPr="00F16242">
        <w:rPr>
          <w:rFonts w:ascii="Times New Roman" w:hAnsi="Times New Roman" w:cs="Times New Roman"/>
          <w:lang w:val="en-GB"/>
        </w:rPr>
        <w:t>Switzerland</w:t>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p>
    <w:p w:rsidR="00C91096" w:rsidRPr="00F16242" w:rsidRDefault="00C91096" w:rsidP="00A61DEF">
      <w:pPr>
        <w:spacing w:after="0" w:line="360" w:lineRule="auto"/>
        <w:ind w:left="360" w:right="203"/>
        <w:jc w:val="both"/>
        <w:rPr>
          <w:rFonts w:ascii="Times New Roman" w:hAnsi="Times New Roman" w:cs="Times New Roman"/>
          <w:lang w:val="en-GB"/>
        </w:rPr>
      </w:pPr>
      <w:r w:rsidRPr="00F16242">
        <w:rPr>
          <w:rFonts w:ascii="Times New Roman" w:hAnsi="Times New Roman" w:cs="Times New Roman"/>
          <w:lang w:val="en-GB"/>
        </w:rPr>
        <w:t>Phone: 0041 44 634 27 00</w:t>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p>
    <w:p w:rsidR="00C91096" w:rsidRPr="00F16242" w:rsidRDefault="00C91096" w:rsidP="00A61DEF">
      <w:pPr>
        <w:spacing w:after="0" w:line="360" w:lineRule="auto"/>
        <w:ind w:left="360" w:right="203"/>
        <w:jc w:val="both"/>
        <w:rPr>
          <w:rFonts w:ascii="Times New Roman" w:hAnsi="Times New Roman" w:cs="Times New Roman"/>
          <w:lang w:val="en-GB"/>
        </w:rPr>
      </w:pPr>
      <w:r w:rsidRPr="00F16242">
        <w:rPr>
          <w:rFonts w:ascii="Times New Roman" w:hAnsi="Times New Roman" w:cs="Times New Roman"/>
          <w:lang w:val="en-GB"/>
        </w:rPr>
        <w:t xml:space="preserve">Fax: 0041 </w:t>
      </w:r>
      <w:r w:rsidR="00DC1ABE">
        <w:rPr>
          <w:rFonts w:ascii="Times New Roman" w:hAnsi="Times New Roman" w:cs="Times New Roman"/>
          <w:lang w:val="en-GB"/>
        </w:rPr>
        <w:t xml:space="preserve">44 </w:t>
      </w:r>
      <w:r w:rsidRPr="00F16242">
        <w:rPr>
          <w:rFonts w:ascii="Times New Roman" w:hAnsi="Times New Roman" w:cs="Times New Roman"/>
          <w:lang w:val="en-GB"/>
        </w:rPr>
        <w:t>634 49 06</w:t>
      </w:r>
      <w:r w:rsidR="00DC1ABE">
        <w:rPr>
          <w:rFonts w:ascii="Times New Roman" w:hAnsi="Times New Roman" w:cs="Times New Roman"/>
          <w:lang w:val="en-GB"/>
        </w:rPr>
        <w:t xml:space="preserve"> </w:t>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r w:rsidRPr="00F16242">
        <w:rPr>
          <w:rFonts w:ascii="Times New Roman" w:hAnsi="Times New Roman" w:cs="Times New Roman"/>
          <w:lang w:val="en-GB"/>
        </w:rPr>
        <w:tab/>
      </w:r>
    </w:p>
    <w:p w:rsidR="00C91096" w:rsidRPr="00F16242" w:rsidRDefault="00C91096" w:rsidP="00A61DEF">
      <w:pPr>
        <w:spacing w:after="0" w:line="360" w:lineRule="auto"/>
        <w:ind w:left="360" w:right="203"/>
        <w:jc w:val="both"/>
        <w:rPr>
          <w:rFonts w:ascii="Times New Roman" w:hAnsi="Times New Roman" w:cs="Times New Roman"/>
          <w:lang w:val="en-GB"/>
        </w:rPr>
      </w:pPr>
      <w:proofErr w:type="gramStart"/>
      <w:r w:rsidRPr="00F16242">
        <w:rPr>
          <w:rFonts w:ascii="Times New Roman" w:hAnsi="Times New Roman" w:cs="Times New Roman"/>
          <w:lang w:val="en-GB"/>
        </w:rPr>
        <w:t>email</w:t>
      </w:r>
      <w:proofErr w:type="gramEnd"/>
      <w:r w:rsidRPr="00F16242">
        <w:rPr>
          <w:rFonts w:ascii="Times New Roman" w:hAnsi="Times New Roman" w:cs="Times New Roman"/>
          <w:lang w:val="en-GB"/>
        </w:rPr>
        <w:t>: mhombach@imm.uzh.ch</w:t>
      </w:r>
    </w:p>
    <w:p w:rsidR="00C91096" w:rsidRPr="00F16242" w:rsidRDefault="00C91096" w:rsidP="00A61DEF">
      <w:pPr>
        <w:pStyle w:val="Default"/>
        <w:ind w:left="360" w:right="203"/>
        <w:jc w:val="both"/>
        <w:rPr>
          <w:rFonts w:ascii="Times New Roman" w:hAnsi="Times New Roman" w:cs="Times New Roman"/>
          <w:color w:val="auto"/>
          <w:sz w:val="22"/>
          <w:szCs w:val="22"/>
          <w:lang w:val="en-GB"/>
        </w:rPr>
      </w:pPr>
    </w:p>
    <w:p w:rsidR="00C91096" w:rsidRPr="00F16242" w:rsidRDefault="00C91096" w:rsidP="00A61DEF">
      <w:pPr>
        <w:pStyle w:val="Default"/>
        <w:spacing w:line="480" w:lineRule="auto"/>
        <w:ind w:left="360" w:right="203"/>
        <w:jc w:val="both"/>
        <w:rPr>
          <w:rFonts w:ascii="Times New Roman" w:hAnsi="Times New Roman" w:cs="Times New Roman"/>
          <w:color w:val="auto"/>
          <w:sz w:val="22"/>
          <w:szCs w:val="22"/>
          <w:lang w:val="en-GB"/>
        </w:rPr>
      </w:pPr>
      <w:r w:rsidRPr="00F16242">
        <w:rPr>
          <w:rFonts w:ascii="Times New Roman" w:hAnsi="Times New Roman" w:cs="Times New Roman"/>
          <w:color w:val="auto"/>
          <w:sz w:val="22"/>
          <w:szCs w:val="22"/>
          <w:lang w:val="en-GB"/>
        </w:rPr>
        <w:br w:type="page"/>
      </w:r>
    </w:p>
    <w:p w:rsidR="008D3E88" w:rsidRPr="00F16242" w:rsidRDefault="008D3E88" w:rsidP="00A61DEF">
      <w:pPr>
        <w:pStyle w:val="Default"/>
        <w:spacing w:line="480" w:lineRule="auto"/>
        <w:ind w:left="360" w:right="203"/>
        <w:jc w:val="both"/>
        <w:rPr>
          <w:rFonts w:ascii="Times New Roman" w:hAnsi="Times New Roman" w:cs="Times New Roman"/>
          <w:b/>
          <w:color w:val="auto"/>
          <w:sz w:val="22"/>
          <w:szCs w:val="22"/>
          <w:lang w:val="en-GB"/>
        </w:rPr>
        <w:sectPr w:rsidR="008D3E88" w:rsidRPr="00F16242" w:rsidSect="00595D74">
          <w:pgSz w:w="11906" w:h="16838"/>
          <w:pgMar w:top="1417" w:right="1466" w:bottom="1134" w:left="1417" w:header="708" w:footer="708" w:gutter="0"/>
          <w:cols w:space="708"/>
          <w:docGrid w:linePitch="360"/>
        </w:sectPr>
      </w:pPr>
    </w:p>
    <w:p w:rsidR="00C91096" w:rsidRPr="00F16242" w:rsidRDefault="00DC1ABE" w:rsidP="00A61DEF">
      <w:pPr>
        <w:pStyle w:val="Default"/>
        <w:spacing w:line="480" w:lineRule="auto"/>
        <w:ind w:left="360" w:right="203"/>
        <w:jc w:val="both"/>
        <w:rPr>
          <w:rFonts w:ascii="Times New Roman" w:hAnsi="Times New Roman" w:cs="Times New Roman"/>
          <w:b/>
          <w:color w:val="auto"/>
          <w:sz w:val="22"/>
          <w:szCs w:val="22"/>
          <w:lang w:val="en-GB"/>
        </w:rPr>
      </w:pPr>
      <w:r>
        <w:rPr>
          <w:rFonts w:ascii="Times New Roman" w:hAnsi="Times New Roman" w:cs="Times New Roman"/>
          <w:b/>
          <w:color w:val="auto"/>
          <w:sz w:val="22"/>
          <w:szCs w:val="22"/>
          <w:lang w:val="en-GB"/>
        </w:rPr>
        <w:lastRenderedPageBreak/>
        <w:t>Abstract</w:t>
      </w:r>
    </w:p>
    <w:p w:rsidR="00EE7089" w:rsidRPr="00EE7089" w:rsidRDefault="00EE7089" w:rsidP="00EE7089">
      <w:pPr>
        <w:pStyle w:val="Default"/>
        <w:spacing w:before="240" w:line="480" w:lineRule="auto"/>
        <w:ind w:left="360" w:right="203"/>
        <w:jc w:val="both"/>
        <w:rPr>
          <w:rFonts w:ascii="Times New Roman" w:hAnsi="Times New Roman" w:cs="Times New Roman"/>
          <w:color w:val="auto"/>
          <w:sz w:val="22"/>
          <w:szCs w:val="22"/>
          <w:lang w:val="en-GB"/>
        </w:rPr>
      </w:pPr>
      <w:r w:rsidRPr="00EE7089">
        <w:rPr>
          <w:rFonts w:ascii="Times New Roman" w:hAnsi="Times New Roman" w:cs="Times New Roman"/>
          <w:b/>
          <w:color w:val="auto"/>
          <w:sz w:val="22"/>
          <w:szCs w:val="22"/>
          <w:lang w:val="en-GB"/>
        </w:rPr>
        <w:t>Background:</w:t>
      </w:r>
      <w:r w:rsidRPr="00EE7089">
        <w:rPr>
          <w:rFonts w:ascii="Times New Roman" w:hAnsi="Times New Roman" w:cs="Times New Roman"/>
          <w:color w:val="auto"/>
          <w:sz w:val="22"/>
          <w:szCs w:val="22"/>
          <w:lang w:val="en-GB"/>
        </w:rPr>
        <w:t xml:space="preserve"> Antibiotic susceptibility testing (AST) results are used to select the best treatment for infectious diseases and AST results are reported as susceptible or resistant using clinical breakpoints (CBPs) for categorization. Next to the reported category the laboratory does not provide information on the reliability of this interpretation to the clinician. CBP setting has traditionally been a hardly standardized procedure taking into account population data, pharmacodynamic/pharmacokinetic parameters, and clinical outcome. Making CBP categorizations comparable, e.g. by standardization in terms of reliability levels has not yet been established, but would ensure clinicians get results on a reliable forecast probability level. </w:t>
      </w:r>
    </w:p>
    <w:p w:rsidR="00EE7089" w:rsidRPr="00EE7089" w:rsidRDefault="00EE7089" w:rsidP="00EE7089">
      <w:pPr>
        <w:pStyle w:val="Default"/>
        <w:spacing w:before="240" w:line="480" w:lineRule="auto"/>
        <w:ind w:left="360" w:right="203"/>
        <w:jc w:val="both"/>
        <w:rPr>
          <w:rFonts w:ascii="Times New Roman" w:hAnsi="Times New Roman" w:cs="Times New Roman"/>
          <w:color w:val="auto"/>
          <w:sz w:val="22"/>
          <w:szCs w:val="22"/>
          <w:lang w:val="en-GB"/>
        </w:rPr>
      </w:pPr>
      <w:r w:rsidRPr="00EE7089">
        <w:rPr>
          <w:rFonts w:ascii="Times New Roman" w:hAnsi="Times New Roman" w:cs="Times New Roman"/>
          <w:b/>
          <w:color w:val="auto"/>
          <w:sz w:val="22"/>
          <w:szCs w:val="22"/>
          <w:lang w:val="en-GB"/>
        </w:rPr>
        <w:t>Objective:</w:t>
      </w:r>
      <w:r w:rsidRPr="00EE7089">
        <w:rPr>
          <w:rFonts w:ascii="Times New Roman" w:hAnsi="Times New Roman" w:cs="Times New Roman"/>
          <w:color w:val="auto"/>
          <w:sz w:val="22"/>
          <w:szCs w:val="22"/>
          <w:lang w:val="en-GB"/>
        </w:rPr>
        <w:t xml:space="preserve"> Based on a new method allowing the comparison of CBPs and CBP changes with respect to associated forecast probabilities for clinical categories we investigated the impact of CBP changes and the introduction of zones of methodological uncertainty (ZMU) on forecast probabilities.</w:t>
      </w:r>
    </w:p>
    <w:p w:rsidR="00EE7089" w:rsidRPr="00EE7089" w:rsidRDefault="00EE7089" w:rsidP="00EE7089">
      <w:pPr>
        <w:pStyle w:val="Default"/>
        <w:spacing w:before="240" w:line="480" w:lineRule="auto"/>
        <w:ind w:left="360" w:right="203"/>
        <w:jc w:val="both"/>
        <w:rPr>
          <w:rFonts w:ascii="Times New Roman" w:hAnsi="Times New Roman" w:cs="Times New Roman"/>
          <w:color w:val="auto"/>
          <w:sz w:val="22"/>
          <w:szCs w:val="22"/>
          <w:lang w:val="en-GB"/>
        </w:rPr>
      </w:pPr>
      <w:r w:rsidRPr="00EE7089">
        <w:rPr>
          <w:rFonts w:ascii="Times New Roman" w:hAnsi="Times New Roman" w:cs="Times New Roman"/>
          <w:b/>
          <w:color w:val="auto"/>
          <w:sz w:val="22"/>
          <w:szCs w:val="22"/>
          <w:lang w:val="en-GB"/>
        </w:rPr>
        <w:t>Results:</w:t>
      </w:r>
      <w:r w:rsidRPr="00EE7089">
        <w:rPr>
          <w:rFonts w:ascii="Times New Roman" w:hAnsi="Times New Roman" w:cs="Times New Roman"/>
          <w:color w:val="auto"/>
          <w:sz w:val="22"/>
          <w:szCs w:val="22"/>
          <w:lang w:val="en-GB"/>
        </w:rPr>
        <w:t xml:space="preserve"> For 14 out of the 18 drugs analy</w:t>
      </w:r>
      <w:r w:rsidR="00395C15">
        <w:rPr>
          <w:rFonts w:ascii="Times New Roman" w:hAnsi="Times New Roman" w:cs="Times New Roman"/>
          <w:color w:val="auto"/>
          <w:sz w:val="22"/>
          <w:szCs w:val="22"/>
          <w:lang w:val="en-GB"/>
        </w:rPr>
        <w:t>s</w:t>
      </w:r>
      <w:r w:rsidRPr="00EE7089">
        <w:rPr>
          <w:rFonts w:ascii="Times New Roman" w:hAnsi="Times New Roman" w:cs="Times New Roman"/>
          <w:color w:val="auto"/>
          <w:sz w:val="22"/>
          <w:szCs w:val="22"/>
          <w:lang w:val="en-GB"/>
        </w:rPr>
        <w:t xml:space="preserve">ed, our model predicted error rates in the desirable range. Four drugs displayed error rates higher </w:t>
      </w:r>
      <w:r w:rsidR="00DC1ABE">
        <w:rPr>
          <w:rFonts w:ascii="Times New Roman" w:hAnsi="Times New Roman" w:cs="Times New Roman"/>
          <w:color w:val="auto"/>
          <w:sz w:val="22"/>
          <w:szCs w:val="22"/>
          <w:lang w:val="en-GB"/>
        </w:rPr>
        <w:t xml:space="preserve">than </w:t>
      </w:r>
      <w:r w:rsidRPr="00EE7089">
        <w:rPr>
          <w:rFonts w:ascii="Times New Roman" w:hAnsi="Times New Roman" w:cs="Times New Roman"/>
          <w:color w:val="auto"/>
          <w:sz w:val="22"/>
          <w:szCs w:val="22"/>
          <w:lang w:val="en-GB"/>
        </w:rPr>
        <w:t>desirable</w:t>
      </w:r>
      <w:r w:rsidR="00DC1ABE">
        <w:rPr>
          <w:rFonts w:ascii="Times New Roman" w:hAnsi="Times New Roman" w:cs="Times New Roman"/>
          <w:color w:val="auto"/>
          <w:sz w:val="22"/>
          <w:szCs w:val="22"/>
          <w:lang w:val="en-GB"/>
        </w:rPr>
        <w:t xml:space="preserve"> (</w:t>
      </w:r>
      <w:r w:rsidR="00AE78CE">
        <w:rPr>
          <w:rFonts w:ascii="Times New Roman" w:hAnsi="Times New Roman" w:cs="Times New Roman"/>
          <w:color w:val="auto"/>
          <w:sz w:val="22"/>
          <w:szCs w:val="22"/>
          <w:lang w:val="en-GB"/>
        </w:rPr>
        <w:t>&gt;</w:t>
      </w:r>
      <w:r w:rsidR="00DC1ABE">
        <w:rPr>
          <w:rFonts w:ascii="Times New Roman" w:hAnsi="Times New Roman" w:cs="Times New Roman"/>
          <w:color w:val="auto"/>
          <w:sz w:val="22"/>
          <w:szCs w:val="22"/>
          <w:lang w:val="en-GB"/>
        </w:rPr>
        <w:t xml:space="preserve"> </w:t>
      </w:r>
      <w:r w:rsidR="00AE78CE">
        <w:rPr>
          <w:rFonts w:ascii="Times New Roman" w:hAnsi="Times New Roman" w:cs="Times New Roman"/>
          <w:color w:val="auto"/>
          <w:sz w:val="22"/>
          <w:szCs w:val="22"/>
          <w:lang w:val="en-GB"/>
        </w:rPr>
        <w:t>0.1</w:t>
      </w:r>
      <w:r w:rsidR="00DC1ABE">
        <w:rPr>
          <w:rFonts w:ascii="Times New Roman" w:hAnsi="Times New Roman" w:cs="Times New Roman"/>
          <w:color w:val="auto"/>
          <w:sz w:val="22"/>
          <w:szCs w:val="22"/>
          <w:lang w:val="en-GB"/>
        </w:rPr>
        <w:t>%)</w:t>
      </w:r>
      <w:r w:rsidRPr="00EE7089">
        <w:rPr>
          <w:rFonts w:ascii="Times New Roman" w:hAnsi="Times New Roman" w:cs="Times New Roman"/>
          <w:color w:val="auto"/>
          <w:sz w:val="22"/>
          <w:szCs w:val="22"/>
          <w:lang w:val="en-GB"/>
        </w:rPr>
        <w:t>, applying current EUCAST CBPs, i.e. ampicillin, cefoxitin, cefuroxime, and amoxicillin-clavulanic acid.</w:t>
      </w:r>
    </w:p>
    <w:p w:rsidR="00C91096" w:rsidRPr="00EE7089" w:rsidRDefault="00EE7089" w:rsidP="00EE7089">
      <w:pPr>
        <w:pStyle w:val="Default"/>
        <w:spacing w:before="240" w:line="480" w:lineRule="auto"/>
        <w:ind w:left="360" w:right="203"/>
        <w:jc w:val="both"/>
        <w:rPr>
          <w:rFonts w:ascii="Times New Roman" w:hAnsi="Times New Roman" w:cs="Times New Roman"/>
          <w:color w:val="auto"/>
          <w:sz w:val="22"/>
          <w:szCs w:val="22"/>
          <w:lang w:val="en-GB"/>
        </w:rPr>
      </w:pPr>
      <w:r w:rsidRPr="00EE7089">
        <w:rPr>
          <w:rFonts w:ascii="Times New Roman" w:hAnsi="Times New Roman" w:cs="Times New Roman"/>
          <w:b/>
          <w:color w:val="auto"/>
          <w:sz w:val="22"/>
          <w:szCs w:val="22"/>
          <w:lang w:val="en-GB"/>
        </w:rPr>
        <w:t>Conclusions:</w:t>
      </w:r>
      <w:r w:rsidRPr="00EE7089">
        <w:rPr>
          <w:rFonts w:ascii="Times New Roman" w:hAnsi="Times New Roman" w:cs="Times New Roman"/>
          <w:color w:val="auto"/>
          <w:sz w:val="22"/>
          <w:szCs w:val="22"/>
          <w:lang w:val="en-GB"/>
        </w:rPr>
        <w:t xml:space="preserve"> We demonstrated that CBPs can be optimized and standardized minimizing methodological categorization error rates. ZMUs may be introduced, if an intermediate zone is not reasonable for PK/PD and/or drug dosing reasons. Optimized CBPs will increase the medical value of AST reports providing standardized AST information on a defined level of probability.</w:t>
      </w:r>
    </w:p>
    <w:p w:rsidR="00C91096" w:rsidRPr="00F16242" w:rsidRDefault="00C91096" w:rsidP="00A61DEF">
      <w:pPr>
        <w:pStyle w:val="Default"/>
        <w:spacing w:line="480" w:lineRule="auto"/>
        <w:ind w:left="360" w:right="203"/>
        <w:jc w:val="both"/>
        <w:rPr>
          <w:rFonts w:ascii="Times New Roman" w:hAnsi="Times New Roman" w:cs="Times New Roman"/>
          <w:b/>
          <w:color w:val="auto"/>
          <w:sz w:val="22"/>
          <w:szCs w:val="22"/>
          <w:lang w:val="en-GB"/>
        </w:rPr>
      </w:pPr>
      <w:r w:rsidRPr="00F16242">
        <w:rPr>
          <w:rFonts w:ascii="Times New Roman" w:hAnsi="Times New Roman" w:cs="Times New Roman"/>
          <w:b/>
          <w:color w:val="auto"/>
          <w:sz w:val="22"/>
          <w:szCs w:val="22"/>
          <w:lang w:val="en-GB"/>
        </w:rPr>
        <w:br w:type="page"/>
      </w:r>
    </w:p>
    <w:p w:rsidR="0039501A" w:rsidRPr="00F16242" w:rsidRDefault="0039501A" w:rsidP="00A61DEF">
      <w:pPr>
        <w:pStyle w:val="Default"/>
        <w:spacing w:line="480" w:lineRule="auto"/>
        <w:ind w:left="360" w:right="203"/>
        <w:jc w:val="both"/>
        <w:rPr>
          <w:rFonts w:ascii="Times New Roman" w:hAnsi="Times New Roman" w:cs="Times New Roman"/>
          <w:b/>
          <w:color w:val="auto"/>
          <w:sz w:val="22"/>
          <w:szCs w:val="22"/>
          <w:lang w:val="en-GB"/>
        </w:rPr>
      </w:pPr>
      <w:r w:rsidRPr="00F16242">
        <w:rPr>
          <w:rFonts w:ascii="Times New Roman" w:hAnsi="Times New Roman" w:cs="Times New Roman"/>
          <w:b/>
          <w:color w:val="auto"/>
          <w:sz w:val="22"/>
          <w:szCs w:val="22"/>
          <w:lang w:val="en-GB"/>
        </w:rPr>
        <w:lastRenderedPageBreak/>
        <w:t>Introduction</w:t>
      </w:r>
    </w:p>
    <w:p w:rsidR="00944DBF" w:rsidRPr="00F16242" w:rsidRDefault="00480838" w:rsidP="00A61DEF">
      <w:pPr>
        <w:pStyle w:val="Default"/>
        <w:spacing w:before="240" w:line="480" w:lineRule="auto"/>
        <w:ind w:left="360" w:right="203" w:firstLine="180"/>
        <w:jc w:val="both"/>
        <w:rPr>
          <w:rFonts w:ascii="Times New Roman" w:hAnsi="Times New Roman" w:cs="Times New Roman"/>
          <w:color w:val="auto"/>
          <w:sz w:val="22"/>
          <w:szCs w:val="22"/>
          <w:lang w:val="en-GB"/>
        </w:rPr>
      </w:pPr>
      <w:r w:rsidRPr="00F16242">
        <w:rPr>
          <w:rFonts w:ascii="Times New Roman" w:hAnsi="Times New Roman" w:cs="Times New Roman"/>
          <w:color w:val="auto"/>
          <w:sz w:val="22"/>
          <w:szCs w:val="22"/>
          <w:lang w:val="en-GB"/>
        </w:rPr>
        <w:t>Antibiotic susceptibility testing (AST) results are generally used by clinicians as a guide to select the most promising drugs in the treatment of infectious diseases for individual patients. The laboratory, however, does not provide raw results of AST</w:t>
      </w:r>
      <w:r w:rsidR="00211F12">
        <w:rPr>
          <w:rFonts w:ascii="Times New Roman" w:hAnsi="Times New Roman" w:cs="Times New Roman"/>
          <w:color w:val="auto"/>
          <w:sz w:val="22"/>
          <w:szCs w:val="22"/>
          <w:lang w:val="en-GB"/>
        </w:rPr>
        <w:t xml:space="preserve"> such as</w:t>
      </w:r>
      <w:r w:rsidR="008635C6">
        <w:rPr>
          <w:rFonts w:ascii="Times New Roman" w:hAnsi="Times New Roman" w:cs="Times New Roman"/>
          <w:color w:val="auto"/>
          <w:sz w:val="22"/>
          <w:szCs w:val="22"/>
          <w:lang w:val="en-GB"/>
        </w:rPr>
        <w:t xml:space="preserve"> inhibition</w:t>
      </w:r>
      <w:r w:rsidR="001D62C6" w:rsidRPr="00F16242">
        <w:rPr>
          <w:rFonts w:ascii="Times New Roman" w:hAnsi="Times New Roman" w:cs="Times New Roman"/>
          <w:color w:val="auto"/>
          <w:sz w:val="22"/>
          <w:szCs w:val="22"/>
          <w:lang w:val="en-GB"/>
        </w:rPr>
        <w:t xml:space="preserve"> zone diameters</w:t>
      </w:r>
      <w:r w:rsidRPr="00F16242">
        <w:rPr>
          <w:rFonts w:ascii="Times New Roman" w:hAnsi="Times New Roman" w:cs="Times New Roman"/>
          <w:color w:val="auto"/>
          <w:sz w:val="22"/>
          <w:szCs w:val="22"/>
          <w:lang w:val="en-GB"/>
        </w:rPr>
        <w:t xml:space="preserve">. Instead, results are </w:t>
      </w:r>
      <w:r w:rsidR="008635C6">
        <w:rPr>
          <w:rFonts w:ascii="Times New Roman" w:hAnsi="Times New Roman" w:cs="Times New Roman"/>
          <w:color w:val="auto"/>
          <w:sz w:val="22"/>
          <w:szCs w:val="22"/>
          <w:lang w:val="en-GB"/>
        </w:rPr>
        <w:t>reported</w:t>
      </w:r>
      <w:r w:rsidRPr="00F16242">
        <w:rPr>
          <w:rFonts w:ascii="Times New Roman" w:hAnsi="Times New Roman" w:cs="Times New Roman"/>
          <w:color w:val="auto"/>
          <w:sz w:val="22"/>
          <w:szCs w:val="22"/>
          <w:lang w:val="en-GB"/>
        </w:rPr>
        <w:t xml:space="preserve"> categorized</w:t>
      </w:r>
      <w:r w:rsidR="00944DBF" w:rsidRPr="00F16242">
        <w:rPr>
          <w:rFonts w:ascii="Times New Roman" w:hAnsi="Times New Roman" w:cs="Times New Roman"/>
          <w:color w:val="auto"/>
          <w:sz w:val="22"/>
          <w:szCs w:val="22"/>
          <w:lang w:val="en-GB"/>
        </w:rPr>
        <w:t xml:space="preserve"> using clinical breakpoints (CBPs)</w:t>
      </w:r>
      <w:r w:rsidRPr="00F16242">
        <w:rPr>
          <w:rFonts w:ascii="Times New Roman" w:hAnsi="Times New Roman" w:cs="Times New Roman"/>
          <w:color w:val="auto"/>
          <w:sz w:val="22"/>
          <w:szCs w:val="22"/>
          <w:lang w:val="en-GB"/>
        </w:rPr>
        <w:t xml:space="preserve"> according to the expected clinical success</w:t>
      </w:r>
      <w:r w:rsidR="004D2D5E" w:rsidRPr="00F16242">
        <w:rPr>
          <w:rFonts w:ascii="Times New Roman" w:hAnsi="Times New Roman" w:cs="Times New Roman"/>
          <w:color w:val="auto"/>
          <w:sz w:val="22"/>
          <w:szCs w:val="22"/>
          <w:lang w:val="en-GB"/>
        </w:rPr>
        <w:t>,</w:t>
      </w:r>
      <w:r w:rsidRPr="00F16242">
        <w:rPr>
          <w:rFonts w:ascii="Times New Roman" w:hAnsi="Times New Roman" w:cs="Times New Roman"/>
          <w:color w:val="auto"/>
          <w:sz w:val="22"/>
          <w:szCs w:val="22"/>
          <w:lang w:val="en-GB"/>
        </w:rPr>
        <w:t xml:space="preserve"> </w:t>
      </w:r>
      <w:r w:rsidR="004D2D5E" w:rsidRPr="00F16242">
        <w:rPr>
          <w:rFonts w:ascii="Times New Roman" w:hAnsi="Times New Roman" w:cs="Times New Roman"/>
          <w:color w:val="auto"/>
          <w:sz w:val="22"/>
          <w:szCs w:val="22"/>
          <w:lang w:val="en-GB"/>
        </w:rPr>
        <w:t>which</w:t>
      </w:r>
      <w:r w:rsidRPr="00F16242">
        <w:rPr>
          <w:rFonts w:ascii="Times New Roman" w:hAnsi="Times New Roman" w:cs="Times New Roman"/>
          <w:color w:val="auto"/>
          <w:sz w:val="22"/>
          <w:szCs w:val="22"/>
          <w:lang w:val="en-GB"/>
        </w:rPr>
        <w:t xml:space="preserve"> is helpful in daily clinical practice but also means a loss of information between</w:t>
      </w:r>
      <w:r w:rsidR="003A144C" w:rsidRPr="00F16242">
        <w:rPr>
          <w:rFonts w:ascii="Times New Roman" w:hAnsi="Times New Roman" w:cs="Times New Roman"/>
          <w:color w:val="auto"/>
          <w:sz w:val="22"/>
          <w:szCs w:val="22"/>
          <w:lang w:val="en-GB"/>
        </w:rPr>
        <w:t xml:space="preserve"> the laboratory and the clinician.</w:t>
      </w:r>
      <w:r w:rsidRPr="00F16242">
        <w:rPr>
          <w:rFonts w:ascii="Times New Roman" w:hAnsi="Times New Roman" w:cs="Times New Roman"/>
          <w:color w:val="auto"/>
          <w:sz w:val="22"/>
          <w:szCs w:val="22"/>
          <w:lang w:val="en-GB"/>
        </w:rPr>
        <w:t xml:space="preserve"> </w:t>
      </w:r>
      <w:r w:rsidR="00944DBF" w:rsidRPr="00F16242">
        <w:rPr>
          <w:rFonts w:ascii="Times New Roman" w:hAnsi="Times New Roman" w:cs="Times New Roman"/>
          <w:color w:val="auto"/>
          <w:sz w:val="22"/>
          <w:szCs w:val="22"/>
          <w:lang w:val="en-GB"/>
        </w:rPr>
        <w:t>C</w:t>
      </w:r>
      <w:r w:rsidR="001B340F" w:rsidRPr="00F16242">
        <w:rPr>
          <w:rFonts w:ascii="Times New Roman" w:hAnsi="Times New Roman" w:cs="Times New Roman"/>
          <w:color w:val="auto"/>
          <w:sz w:val="22"/>
          <w:szCs w:val="22"/>
          <w:lang w:val="en-GB"/>
        </w:rPr>
        <w:t>BP</w:t>
      </w:r>
      <w:r w:rsidR="003A144C" w:rsidRPr="00F16242">
        <w:rPr>
          <w:rFonts w:ascii="Times New Roman" w:hAnsi="Times New Roman" w:cs="Times New Roman"/>
          <w:color w:val="auto"/>
          <w:sz w:val="22"/>
          <w:szCs w:val="22"/>
          <w:lang w:val="en-GB"/>
        </w:rPr>
        <w:t xml:space="preserve"> setting</w:t>
      </w:r>
      <w:r w:rsidR="0019052F" w:rsidRPr="00F16242">
        <w:rPr>
          <w:rFonts w:ascii="Times New Roman" w:hAnsi="Times New Roman" w:cs="Times New Roman"/>
          <w:color w:val="auto"/>
          <w:sz w:val="22"/>
          <w:szCs w:val="22"/>
          <w:lang w:val="en-GB"/>
        </w:rPr>
        <w:t xml:space="preserve"> has traditionally been a hardly standardized procedure</w:t>
      </w:r>
      <w:r w:rsidR="00944DBF" w:rsidRPr="00F16242">
        <w:rPr>
          <w:rFonts w:ascii="Times New Roman" w:hAnsi="Times New Roman" w:cs="Times New Roman"/>
          <w:color w:val="auto"/>
          <w:sz w:val="22"/>
          <w:szCs w:val="22"/>
          <w:lang w:val="en-GB"/>
        </w:rPr>
        <w:t xml:space="preserve">: Susceptibility population data of pathogens, pharmacodynamic/pharmacokinetic values, and clinical outcome studies </w:t>
      </w:r>
      <w:r w:rsidR="00CA4393">
        <w:rPr>
          <w:rFonts w:ascii="Times New Roman" w:hAnsi="Times New Roman" w:cs="Times New Roman"/>
          <w:color w:val="auto"/>
          <w:sz w:val="22"/>
          <w:szCs w:val="22"/>
          <w:lang w:val="en-GB"/>
        </w:rPr>
        <w:t>ar</w:t>
      </w:r>
      <w:r w:rsidR="00944DBF" w:rsidRPr="00F16242">
        <w:rPr>
          <w:rFonts w:ascii="Times New Roman" w:hAnsi="Times New Roman" w:cs="Times New Roman"/>
          <w:color w:val="auto"/>
          <w:sz w:val="22"/>
          <w:szCs w:val="22"/>
          <w:lang w:val="en-GB"/>
        </w:rPr>
        <w:t>e taken into account, but a set of rules or target parameters that would make CBP categorizations comparable, e.g. for the</w:t>
      </w:r>
      <w:r w:rsidR="001B340F" w:rsidRPr="00F16242">
        <w:rPr>
          <w:rFonts w:ascii="Times New Roman" w:hAnsi="Times New Roman" w:cs="Times New Roman"/>
          <w:color w:val="auto"/>
          <w:sz w:val="22"/>
          <w:szCs w:val="22"/>
          <w:lang w:val="en-GB"/>
        </w:rPr>
        <w:t>ir</w:t>
      </w:r>
      <w:r w:rsidR="00944DBF" w:rsidRPr="00F16242">
        <w:rPr>
          <w:rFonts w:ascii="Times New Roman" w:hAnsi="Times New Roman" w:cs="Times New Roman"/>
          <w:color w:val="auto"/>
          <w:sz w:val="22"/>
          <w:szCs w:val="22"/>
          <w:lang w:val="en-GB"/>
        </w:rPr>
        <w:t xml:space="preserve"> level of reliability, has not</w:t>
      </w:r>
      <w:r w:rsidR="00F55EDD">
        <w:rPr>
          <w:rFonts w:ascii="Times New Roman" w:hAnsi="Times New Roman" w:cs="Times New Roman"/>
          <w:color w:val="auto"/>
          <w:sz w:val="22"/>
          <w:szCs w:val="22"/>
          <w:lang w:val="en-GB"/>
        </w:rPr>
        <w:t xml:space="preserve"> yet</w:t>
      </w:r>
      <w:r w:rsidR="00944DBF" w:rsidRPr="00F16242">
        <w:rPr>
          <w:rFonts w:ascii="Times New Roman" w:hAnsi="Times New Roman" w:cs="Times New Roman"/>
          <w:color w:val="auto"/>
          <w:sz w:val="22"/>
          <w:szCs w:val="22"/>
          <w:lang w:val="en-GB"/>
        </w:rPr>
        <w:t xml:space="preserve"> been established. </w:t>
      </w:r>
      <w:r w:rsidR="001D62C6" w:rsidRPr="00F16242">
        <w:rPr>
          <w:rFonts w:ascii="Times New Roman" w:hAnsi="Times New Roman" w:cs="Times New Roman"/>
          <w:color w:val="auto"/>
          <w:sz w:val="22"/>
          <w:szCs w:val="22"/>
          <w:lang w:val="en-GB"/>
        </w:rPr>
        <w:t xml:space="preserve">In </w:t>
      </w:r>
      <w:r w:rsidR="006F555C" w:rsidRPr="00F16242">
        <w:rPr>
          <w:rFonts w:ascii="Times New Roman" w:hAnsi="Times New Roman" w:cs="Times New Roman"/>
          <w:color w:val="auto"/>
          <w:sz w:val="22"/>
          <w:szCs w:val="22"/>
          <w:lang w:val="en-GB"/>
        </w:rPr>
        <w:t>contrast</w:t>
      </w:r>
      <w:r w:rsidR="001D62C6" w:rsidRPr="00F16242">
        <w:rPr>
          <w:rFonts w:ascii="Times New Roman" w:hAnsi="Times New Roman" w:cs="Times New Roman"/>
          <w:color w:val="auto"/>
          <w:sz w:val="22"/>
          <w:szCs w:val="22"/>
          <w:lang w:val="en-GB"/>
        </w:rPr>
        <w:t>, in clinical chemistry raw results are transmitted to clinicians together with reference ranges for normal values for the patient’s population</w:t>
      </w:r>
      <w:r w:rsidR="006765A8">
        <w:rPr>
          <w:rFonts w:ascii="Times New Roman" w:hAnsi="Times New Roman" w:cs="Times New Roman"/>
          <w:color w:val="auto"/>
          <w:sz w:val="22"/>
          <w:szCs w:val="22"/>
          <w:lang w:val="en-GB"/>
        </w:rPr>
        <w:t xml:space="preserve"> enabling clinician</w:t>
      </w:r>
      <w:r w:rsidR="00230404">
        <w:rPr>
          <w:rFonts w:ascii="Times New Roman" w:hAnsi="Times New Roman" w:cs="Times New Roman"/>
          <w:color w:val="auto"/>
          <w:sz w:val="22"/>
          <w:szCs w:val="22"/>
          <w:lang w:val="en-GB"/>
        </w:rPr>
        <w:t>s</w:t>
      </w:r>
      <w:r w:rsidR="006765A8">
        <w:rPr>
          <w:rFonts w:ascii="Times New Roman" w:hAnsi="Times New Roman" w:cs="Times New Roman"/>
          <w:color w:val="auto"/>
          <w:sz w:val="22"/>
          <w:szCs w:val="22"/>
          <w:lang w:val="en-GB"/>
        </w:rPr>
        <w:t xml:space="preserve"> to judge the </w:t>
      </w:r>
      <w:r w:rsidR="00C2253C">
        <w:rPr>
          <w:rFonts w:ascii="Times New Roman" w:hAnsi="Times New Roman" w:cs="Times New Roman"/>
          <w:color w:val="auto"/>
          <w:sz w:val="22"/>
          <w:szCs w:val="22"/>
          <w:lang w:val="en-GB"/>
        </w:rPr>
        <w:t>magnitude of</w:t>
      </w:r>
      <w:r w:rsidR="006765A8">
        <w:rPr>
          <w:rFonts w:ascii="Times New Roman" w:hAnsi="Times New Roman" w:cs="Times New Roman"/>
          <w:color w:val="auto"/>
          <w:sz w:val="22"/>
          <w:szCs w:val="22"/>
          <w:lang w:val="en-GB"/>
        </w:rPr>
        <w:t xml:space="preserve"> deviation of the measured value from the reference cut</w:t>
      </w:r>
      <w:r w:rsidR="00DC1ABE">
        <w:rPr>
          <w:rFonts w:ascii="Times New Roman" w:hAnsi="Times New Roman" w:cs="Times New Roman"/>
          <w:color w:val="auto"/>
          <w:sz w:val="22"/>
          <w:szCs w:val="22"/>
          <w:lang w:val="en-GB"/>
        </w:rPr>
        <w:t>-</w:t>
      </w:r>
      <w:r w:rsidR="006765A8">
        <w:rPr>
          <w:rFonts w:ascii="Times New Roman" w:hAnsi="Times New Roman" w:cs="Times New Roman"/>
          <w:color w:val="auto"/>
          <w:sz w:val="22"/>
          <w:szCs w:val="22"/>
          <w:lang w:val="en-GB"/>
        </w:rPr>
        <w:t>off.</w:t>
      </w:r>
    </w:p>
    <w:p w:rsidR="00921B5F" w:rsidRPr="00F16242" w:rsidRDefault="00944DBF" w:rsidP="00A61DEF">
      <w:pPr>
        <w:pStyle w:val="Default"/>
        <w:spacing w:line="480" w:lineRule="auto"/>
        <w:ind w:left="360" w:right="203" w:firstLine="180"/>
        <w:jc w:val="both"/>
        <w:rPr>
          <w:rFonts w:ascii="Times New Roman" w:hAnsi="Times New Roman" w:cs="Times New Roman"/>
          <w:color w:val="auto"/>
          <w:sz w:val="22"/>
          <w:szCs w:val="22"/>
          <w:lang w:val="en-GB"/>
        </w:rPr>
      </w:pPr>
      <w:r w:rsidRPr="00F16242">
        <w:rPr>
          <w:rFonts w:ascii="Times New Roman" w:hAnsi="Times New Roman" w:cs="Times New Roman"/>
          <w:color w:val="auto"/>
          <w:sz w:val="22"/>
          <w:szCs w:val="22"/>
          <w:lang w:val="en-GB"/>
        </w:rPr>
        <w:t xml:space="preserve">Clinical categories </w:t>
      </w:r>
      <w:r w:rsidR="001D62C6" w:rsidRPr="00F16242">
        <w:rPr>
          <w:rFonts w:ascii="Times New Roman" w:hAnsi="Times New Roman" w:cs="Times New Roman"/>
          <w:color w:val="auto"/>
          <w:sz w:val="22"/>
          <w:szCs w:val="22"/>
          <w:lang w:val="en-GB"/>
        </w:rPr>
        <w:t xml:space="preserve">in AST </w:t>
      </w:r>
      <w:r w:rsidRPr="00F16242">
        <w:rPr>
          <w:rFonts w:ascii="Times New Roman" w:hAnsi="Times New Roman" w:cs="Times New Roman"/>
          <w:color w:val="auto"/>
          <w:sz w:val="22"/>
          <w:szCs w:val="22"/>
          <w:lang w:val="en-GB"/>
        </w:rPr>
        <w:t>that are currently delineated by CBPs are: “susceptible”, which is associated with clinical success, “resistant”, which predicts clinical failure</w:t>
      </w:r>
      <w:r w:rsidR="006F555C" w:rsidRPr="00F16242">
        <w:rPr>
          <w:rFonts w:ascii="Times New Roman" w:hAnsi="Times New Roman" w:cs="Times New Roman"/>
          <w:color w:val="auto"/>
          <w:sz w:val="22"/>
          <w:szCs w:val="22"/>
          <w:lang w:val="en-GB"/>
        </w:rPr>
        <w:t>,</w:t>
      </w:r>
      <w:r w:rsidRPr="00F16242">
        <w:rPr>
          <w:rFonts w:ascii="Times New Roman" w:hAnsi="Times New Roman" w:cs="Times New Roman"/>
          <w:color w:val="auto"/>
          <w:sz w:val="22"/>
          <w:szCs w:val="22"/>
          <w:lang w:val="en-GB"/>
        </w:rPr>
        <w:t xml:space="preserve"> and “intermediate”, which</w:t>
      </w:r>
      <w:r w:rsidR="001E2C8A" w:rsidRPr="00F16242">
        <w:rPr>
          <w:rFonts w:ascii="Times New Roman" w:hAnsi="Times New Roman" w:cs="Times New Roman"/>
          <w:color w:val="auto"/>
          <w:sz w:val="22"/>
          <w:szCs w:val="22"/>
          <w:lang w:val="en-GB"/>
        </w:rPr>
        <w:t xml:space="preserve"> has been used in an ambiguous way: </w:t>
      </w:r>
      <w:r w:rsidR="0039501A" w:rsidRPr="00F16242">
        <w:rPr>
          <w:rFonts w:ascii="Times New Roman" w:hAnsi="Times New Roman" w:cs="Times New Roman"/>
          <w:color w:val="auto"/>
          <w:sz w:val="22"/>
          <w:szCs w:val="22"/>
          <w:lang w:val="en-GB"/>
        </w:rPr>
        <w:t>EUCAST recently</w:t>
      </w:r>
      <w:r w:rsidR="00F221AB">
        <w:rPr>
          <w:rFonts w:ascii="Times New Roman" w:hAnsi="Times New Roman" w:cs="Times New Roman"/>
          <w:color w:val="auto"/>
          <w:sz w:val="22"/>
          <w:szCs w:val="22"/>
          <w:lang w:val="en-GB"/>
        </w:rPr>
        <w:t xml:space="preserve"> proposed a</w:t>
      </w:r>
      <w:r w:rsidR="0039501A" w:rsidRPr="00F16242">
        <w:rPr>
          <w:rFonts w:ascii="Times New Roman" w:hAnsi="Times New Roman" w:cs="Times New Roman"/>
          <w:color w:val="auto"/>
          <w:sz w:val="22"/>
          <w:szCs w:val="22"/>
          <w:lang w:val="en-GB"/>
        </w:rPr>
        <w:t xml:space="preserve"> re-defin</w:t>
      </w:r>
      <w:r w:rsidR="00F221AB">
        <w:rPr>
          <w:rFonts w:ascii="Times New Roman" w:hAnsi="Times New Roman" w:cs="Times New Roman"/>
          <w:color w:val="auto"/>
          <w:sz w:val="22"/>
          <w:szCs w:val="22"/>
          <w:lang w:val="en-GB"/>
        </w:rPr>
        <w:t>ition of</w:t>
      </w:r>
      <w:r w:rsidR="0039501A" w:rsidRPr="00F16242">
        <w:rPr>
          <w:rFonts w:ascii="Times New Roman" w:hAnsi="Times New Roman" w:cs="Times New Roman"/>
          <w:color w:val="auto"/>
          <w:sz w:val="22"/>
          <w:szCs w:val="22"/>
          <w:lang w:val="en-GB"/>
        </w:rPr>
        <w:t xml:space="preserve"> the intermediate category removing the concept of a technical buffer zone </w:t>
      </w:r>
      <w:hyperlink w:anchor="_ENREF_1" w:tooltip="Testing, 2015 #2518" w:history="1">
        <w:r w:rsidR="00EC0C43">
          <w:rPr>
            <w:rFonts w:ascii="Times New Roman" w:hAnsi="Times New Roman" w:cs="Times New Roman"/>
            <w:color w:val="auto"/>
            <w:sz w:val="22"/>
            <w:szCs w:val="22"/>
            <w:lang w:val="en-GB"/>
          </w:rPr>
          <w:fldChar w:fldCharType="begin"/>
        </w:r>
        <w:r w:rsidR="00EC0C43">
          <w:rPr>
            <w:rFonts w:ascii="Times New Roman" w:hAnsi="Times New Roman" w:cs="Times New Roman"/>
            <w:color w:val="auto"/>
            <w:sz w:val="22"/>
            <w:szCs w:val="22"/>
            <w:lang w:val="en-GB"/>
          </w:rPr>
          <w:instrText xml:space="preserve"> ADDIN EN.CITE &lt;EndNote&gt;&lt;Cite&gt;&lt;Author&gt;Testing&lt;/Author&gt;&lt;Year&gt;2015&lt;/Year&gt;&lt;RecNum&gt;2518&lt;/RecNum&gt;&lt;DisplayText&gt;&lt;style face="superscript"&gt;1&lt;/style&gt;&lt;/DisplayText&gt;&lt;record&gt;&lt;rec-number&gt;2518&lt;/rec-number&gt;&lt;foreign-keys&gt;&lt;key app="EN" db-id="paz59evx1v29r1e0ds9xx597e5vapvv2z2w0" timestamp="1475837849"&gt;2518&lt;/key&gt;&lt;/foreign-keys&gt;&lt;ref-type name="Journal Article"&gt;17&lt;/ref-type&gt;&lt;contributors&gt;&lt;authors&gt;&lt;author&gt;European Committee on Antimicrobial Susceptibility Testing&lt;/author&gt;&lt;/authors&gt;&lt;/contributors&gt;&lt;titles&gt;&lt;title&gt;Consultation on a proposed change in the EUCAST definition of the intermediate category&lt;/title&gt;&lt;secondary-title&gt;http://www.eucast.org/eucast_news/news_singleview/?tx_ttnews%5Btt_news%5D=151&amp;amp;cHash=24813f2b9f862507db854ab7cafd2059&lt;/secondary-title&gt;&lt;/titles&gt;&lt;periodical&gt;&lt;full-title&gt;http://www.eucast.org/eucast_news/news_singleview/?tx_ttnews%5Btt_news%5D=151&amp;amp;cHash=24813f2b9f862507db854ab7cafd2059&lt;/full-title&gt;&lt;/periodical&gt;&lt;dates&gt;&lt;year&gt;2015&lt;/year&gt;&lt;/dates&gt;&lt;urls&gt;&lt;/urls&gt;&lt;/record&gt;&lt;/Cite&gt;&lt;/EndNote&gt;</w:instrText>
        </w:r>
        <w:r w:rsidR="00EC0C43">
          <w:rPr>
            <w:rFonts w:ascii="Times New Roman" w:hAnsi="Times New Roman" w:cs="Times New Roman"/>
            <w:color w:val="auto"/>
            <w:sz w:val="22"/>
            <w:szCs w:val="22"/>
            <w:lang w:val="en-GB"/>
          </w:rPr>
          <w:fldChar w:fldCharType="separate"/>
        </w:r>
        <w:r w:rsidR="00EC0C43" w:rsidRPr="00FC057B">
          <w:rPr>
            <w:rFonts w:ascii="Times New Roman" w:hAnsi="Times New Roman" w:cs="Times New Roman"/>
            <w:noProof/>
            <w:color w:val="auto"/>
            <w:sz w:val="22"/>
            <w:szCs w:val="22"/>
            <w:vertAlign w:val="superscript"/>
            <w:lang w:val="en-GB"/>
          </w:rPr>
          <w:t>1</w:t>
        </w:r>
        <w:r w:rsidR="00EC0C43">
          <w:rPr>
            <w:rFonts w:ascii="Times New Roman" w:hAnsi="Times New Roman" w:cs="Times New Roman"/>
            <w:color w:val="auto"/>
            <w:sz w:val="22"/>
            <w:szCs w:val="22"/>
            <w:lang w:val="en-GB"/>
          </w:rPr>
          <w:fldChar w:fldCharType="end"/>
        </w:r>
      </w:hyperlink>
      <w:r w:rsidR="00FC057B">
        <w:rPr>
          <w:rFonts w:ascii="Times New Roman" w:hAnsi="Times New Roman" w:cs="Times New Roman"/>
          <w:color w:val="auto"/>
          <w:sz w:val="22"/>
          <w:szCs w:val="22"/>
          <w:lang w:val="en-GB"/>
        </w:rPr>
        <w:t xml:space="preserve"> </w:t>
      </w:r>
      <w:r w:rsidR="0039501A" w:rsidRPr="00F16242">
        <w:rPr>
          <w:rFonts w:ascii="Times New Roman" w:hAnsi="Times New Roman" w:cs="Times New Roman"/>
          <w:color w:val="auto"/>
          <w:sz w:val="22"/>
          <w:szCs w:val="22"/>
          <w:lang w:val="en-GB"/>
        </w:rPr>
        <w:t>(</w:t>
      </w:r>
      <w:r w:rsidR="003022DD">
        <w:rPr>
          <w:rFonts w:ascii="Times New Roman" w:hAnsi="Times New Roman" w:cs="Times New Roman"/>
          <w:color w:val="auto"/>
          <w:sz w:val="22"/>
          <w:szCs w:val="22"/>
          <w:highlight w:val="cyan"/>
          <w:lang w:val="en-GB"/>
        </w:rPr>
        <w:t xml:space="preserve">EUCAST </w:t>
      </w:r>
      <w:r w:rsidR="003022DD" w:rsidRPr="003022DD">
        <w:rPr>
          <w:rFonts w:ascii="Times New Roman" w:hAnsi="Times New Roman" w:cs="Times New Roman"/>
          <w:color w:val="auto"/>
          <w:sz w:val="22"/>
          <w:szCs w:val="22"/>
          <w:highlight w:val="cyan"/>
          <w:lang w:val="en-GB"/>
        </w:rPr>
        <w:t>Document Intermediate Zone</w:t>
      </w:r>
      <w:r w:rsidR="0039501A" w:rsidRPr="00F16242">
        <w:rPr>
          <w:rFonts w:ascii="Times New Roman" w:hAnsi="Times New Roman" w:cs="Times New Roman"/>
          <w:color w:val="auto"/>
          <w:sz w:val="22"/>
          <w:szCs w:val="22"/>
          <w:lang w:val="en-GB"/>
        </w:rPr>
        <w:t>). Originally, the EUCAST definition contained both traditional aspects of the intermediate category, i.e. it “implied that an infection due to the isolate may be appropriately treated in body sites where the drugs are physiologically concentrated or when a high dosage of drug can be used” and “it also indicated a buffer zone that should prevent small, uncontrolled, technical factors from causing major discrepancies in interpretations.”</w:t>
      </w:r>
      <w:r w:rsidR="001F3822">
        <w:rPr>
          <w:rFonts w:ascii="Times New Roman" w:hAnsi="Times New Roman" w:cs="Times New Roman"/>
          <w:color w:val="auto"/>
          <w:sz w:val="22"/>
          <w:szCs w:val="22"/>
          <w:lang w:val="en-GB"/>
        </w:rPr>
        <w:t xml:space="preserve"> </w:t>
      </w:r>
      <w:hyperlink w:anchor="_ENREF_2" w:tooltip="EUCAST,  #1079" w:history="1">
        <w:r w:rsidR="00EC0C43">
          <w:rPr>
            <w:rFonts w:ascii="Times New Roman" w:hAnsi="Times New Roman" w:cs="Times New Roman"/>
            <w:color w:val="auto"/>
            <w:sz w:val="22"/>
            <w:szCs w:val="22"/>
            <w:lang w:val="en-GB"/>
          </w:rPr>
          <w:fldChar w:fldCharType="begin"/>
        </w:r>
        <w:r w:rsidR="00EC0C43">
          <w:rPr>
            <w:rFonts w:ascii="Times New Roman" w:hAnsi="Times New Roman" w:cs="Times New Roman"/>
            <w:color w:val="auto"/>
            <w:sz w:val="22"/>
            <w:szCs w:val="22"/>
            <w:lang w:val="en-GB"/>
          </w:rPr>
          <w:instrText xml:space="preserve"> ADDIN EN.CITE &lt;EndNote&gt;&lt;Cite&gt;&lt;Author&gt;EUCAST&lt;/Author&gt;&lt;RecNum&gt;1079&lt;/RecNum&gt;&lt;DisplayText&gt;&lt;style face="superscript"&gt;2&lt;/style&gt;&lt;/DisplayText&gt;&lt;record&gt;&lt;rec-number&gt;1079&lt;/rec-number&gt;&lt;foreign-keys&gt;&lt;key app="EN" db-id="paz59evx1v29r1e0ds9xx597e5vapvv2z2w0" timestamp="1333889891"&gt;1079&lt;/key&gt;&lt;/foreign-keys&gt;&lt;ref-type name="Journal Article"&gt;17&lt;/ref-type&gt;&lt;contributors&gt;&lt;authors&gt;&lt;author&gt;EUCAST&lt;/author&gt;&lt;/authors&gt;&lt;/contributors&gt;&lt;titles&gt;&lt;title&gt;&lt;style face="bold" font="default" size="11"&gt;EUCAST definitions &lt;/style&gt;&lt;style face="normal" font="default" size="6"&gt;http://www.srga.org/Eucastwt/eucastdefinitions.htm&lt;/style&gt;&lt;style face="bold" font="default" size="6"&gt;,&lt;/style&gt;&lt;/title&gt;&lt;/titles&gt;&lt;dates&gt;&lt;/dates&gt;&lt;urls&gt;&lt;/urls&gt;&lt;/record&gt;&lt;/Cite&gt;&lt;/EndNote&gt;</w:instrText>
        </w:r>
        <w:r w:rsidR="00EC0C43">
          <w:rPr>
            <w:rFonts w:ascii="Times New Roman" w:hAnsi="Times New Roman" w:cs="Times New Roman"/>
            <w:color w:val="auto"/>
            <w:sz w:val="22"/>
            <w:szCs w:val="22"/>
            <w:lang w:val="en-GB"/>
          </w:rPr>
          <w:fldChar w:fldCharType="separate"/>
        </w:r>
        <w:r w:rsidR="00EC0C43" w:rsidRPr="00FC057B">
          <w:rPr>
            <w:rFonts w:ascii="Times New Roman" w:hAnsi="Times New Roman" w:cs="Times New Roman"/>
            <w:noProof/>
            <w:color w:val="auto"/>
            <w:sz w:val="22"/>
            <w:szCs w:val="22"/>
            <w:vertAlign w:val="superscript"/>
            <w:lang w:val="en-GB"/>
          </w:rPr>
          <w:t>2</w:t>
        </w:r>
        <w:r w:rsidR="00EC0C43">
          <w:rPr>
            <w:rFonts w:ascii="Times New Roman" w:hAnsi="Times New Roman" w:cs="Times New Roman"/>
            <w:color w:val="auto"/>
            <w:sz w:val="22"/>
            <w:szCs w:val="22"/>
            <w:lang w:val="en-GB"/>
          </w:rPr>
          <w:fldChar w:fldCharType="end"/>
        </w:r>
      </w:hyperlink>
      <w:r w:rsidR="001F3822">
        <w:rPr>
          <w:rFonts w:ascii="Times New Roman" w:hAnsi="Times New Roman" w:cs="Times New Roman"/>
          <w:color w:val="auto"/>
          <w:sz w:val="22"/>
          <w:szCs w:val="22"/>
          <w:lang w:val="en-GB"/>
        </w:rPr>
        <w:t>(</w:t>
      </w:r>
      <w:r w:rsidR="001F3822" w:rsidRPr="001F3822">
        <w:rPr>
          <w:rFonts w:ascii="Times New Roman" w:hAnsi="Times New Roman" w:cs="Times New Roman"/>
          <w:color w:val="auto"/>
          <w:sz w:val="22"/>
          <w:szCs w:val="22"/>
          <w:highlight w:val="cyan"/>
          <w:lang w:val="en-GB"/>
        </w:rPr>
        <w:t>EUCAST Definition</w:t>
      </w:r>
      <w:r w:rsidR="001F3822">
        <w:rPr>
          <w:rFonts w:ascii="Times New Roman" w:hAnsi="Times New Roman" w:cs="Times New Roman"/>
          <w:color w:val="auto"/>
          <w:sz w:val="22"/>
          <w:szCs w:val="22"/>
          <w:lang w:val="en-GB"/>
        </w:rPr>
        <w:t>s)</w:t>
      </w:r>
      <w:r w:rsidR="0039501A" w:rsidRPr="00F16242">
        <w:rPr>
          <w:rFonts w:ascii="Times New Roman" w:hAnsi="Times New Roman" w:cs="Times New Roman"/>
          <w:color w:val="auto"/>
          <w:sz w:val="22"/>
          <w:szCs w:val="22"/>
          <w:lang w:val="en-GB"/>
        </w:rPr>
        <w:t xml:space="preserve"> </w:t>
      </w:r>
      <w:r w:rsidR="00FD551D">
        <w:rPr>
          <w:rFonts w:ascii="Times New Roman" w:hAnsi="Times New Roman" w:cs="Times New Roman"/>
          <w:color w:val="auto"/>
          <w:sz w:val="22"/>
          <w:szCs w:val="22"/>
          <w:lang w:val="en-GB"/>
        </w:rPr>
        <w:t xml:space="preserve"> </w:t>
      </w:r>
      <w:r w:rsidR="0039501A" w:rsidRPr="00F16242">
        <w:rPr>
          <w:rFonts w:ascii="Times New Roman" w:hAnsi="Times New Roman" w:cs="Times New Roman"/>
          <w:color w:val="auto"/>
          <w:sz w:val="22"/>
          <w:szCs w:val="22"/>
          <w:lang w:val="en-GB"/>
        </w:rPr>
        <w:t xml:space="preserve">The use of a mixed definition for the intermediate category resulted in confusion regarding its meaning and hampered understanding of the primary addressees of AST reports, </w:t>
      </w:r>
      <w:r w:rsidR="00721E61" w:rsidRPr="00F16242">
        <w:rPr>
          <w:rFonts w:ascii="Times New Roman" w:hAnsi="Times New Roman" w:cs="Times New Roman"/>
          <w:color w:val="auto"/>
          <w:sz w:val="22"/>
          <w:szCs w:val="22"/>
          <w:lang w:val="en-GB"/>
        </w:rPr>
        <w:t>i.e</w:t>
      </w:r>
      <w:r w:rsidR="006F555C" w:rsidRPr="00F16242">
        <w:rPr>
          <w:rFonts w:ascii="Times New Roman" w:hAnsi="Times New Roman" w:cs="Times New Roman"/>
          <w:color w:val="auto"/>
          <w:sz w:val="22"/>
          <w:szCs w:val="22"/>
          <w:lang w:val="en-GB"/>
        </w:rPr>
        <w:t>.</w:t>
      </w:r>
      <w:r w:rsidR="00721E61" w:rsidRPr="00F16242">
        <w:rPr>
          <w:rFonts w:ascii="Times New Roman" w:hAnsi="Times New Roman" w:cs="Times New Roman"/>
          <w:color w:val="auto"/>
          <w:sz w:val="22"/>
          <w:szCs w:val="22"/>
          <w:lang w:val="en-GB"/>
        </w:rPr>
        <w:t xml:space="preserve"> </w:t>
      </w:r>
      <w:r w:rsidR="0039501A" w:rsidRPr="00F16242">
        <w:rPr>
          <w:rFonts w:ascii="Times New Roman" w:hAnsi="Times New Roman" w:cs="Times New Roman"/>
          <w:color w:val="auto"/>
          <w:sz w:val="22"/>
          <w:szCs w:val="22"/>
          <w:lang w:val="en-GB"/>
        </w:rPr>
        <w:t xml:space="preserve">the clinicians selecting the most appropriate drug in antibiotic treatment. To clarify the meaning of the intermediate category, it is now defined as “a level of antimicrobial activity associated with a high likelihood of therapeutic success but only when a higher dosage </w:t>
      </w:r>
      <w:r w:rsidR="0039501A" w:rsidRPr="00F16242">
        <w:rPr>
          <w:rFonts w:ascii="Times New Roman" w:hAnsi="Times New Roman" w:cs="Times New Roman"/>
          <w:color w:val="auto"/>
          <w:sz w:val="22"/>
          <w:szCs w:val="22"/>
          <w:lang w:val="en-GB"/>
        </w:rPr>
        <w:lastRenderedPageBreak/>
        <w:t xml:space="preserve">of the agent than normal can be used or when the agent is physiologically concentrated at the site of infection.” </w:t>
      </w:r>
      <w:r w:rsidR="00DD602B" w:rsidRPr="00F16242">
        <w:rPr>
          <w:rFonts w:ascii="Times New Roman" w:hAnsi="Times New Roman" w:cs="Times New Roman"/>
          <w:color w:val="auto"/>
          <w:sz w:val="22"/>
          <w:szCs w:val="22"/>
          <w:lang w:val="en-GB"/>
        </w:rPr>
        <w:t>However, t</w:t>
      </w:r>
      <w:r w:rsidR="0039501A" w:rsidRPr="00F16242">
        <w:rPr>
          <w:rFonts w:ascii="Times New Roman" w:hAnsi="Times New Roman" w:cs="Times New Roman"/>
          <w:color w:val="auto"/>
          <w:sz w:val="22"/>
          <w:szCs w:val="22"/>
          <w:lang w:val="en-GB"/>
        </w:rPr>
        <w:t>he</w:t>
      </w:r>
      <w:r w:rsidR="00DD602B" w:rsidRPr="00F16242">
        <w:rPr>
          <w:rFonts w:ascii="Times New Roman" w:hAnsi="Times New Roman" w:cs="Times New Roman"/>
          <w:color w:val="auto"/>
          <w:sz w:val="22"/>
          <w:szCs w:val="22"/>
          <w:lang w:val="en-GB"/>
        </w:rPr>
        <w:t xml:space="preserve"> significant</w:t>
      </w:r>
      <w:r w:rsidR="0039501A" w:rsidRPr="00F16242">
        <w:rPr>
          <w:rFonts w:ascii="Times New Roman" w:hAnsi="Times New Roman" w:cs="Times New Roman"/>
          <w:color w:val="auto"/>
          <w:sz w:val="22"/>
          <w:szCs w:val="22"/>
          <w:lang w:val="en-GB"/>
        </w:rPr>
        <w:t xml:space="preserve"> methodological variation</w:t>
      </w:r>
      <w:r w:rsidR="00E854F7" w:rsidRPr="00F16242">
        <w:rPr>
          <w:rFonts w:ascii="Times New Roman" w:hAnsi="Times New Roman" w:cs="Times New Roman"/>
          <w:color w:val="auto"/>
          <w:sz w:val="22"/>
          <w:szCs w:val="22"/>
          <w:lang w:val="en-GB"/>
        </w:rPr>
        <w:t xml:space="preserve"> of AST</w:t>
      </w:r>
      <w:r w:rsidR="00DD602B" w:rsidRPr="00F16242">
        <w:rPr>
          <w:rFonts w:ascii="Times New Roman" w:hAnsi="Times New Roman" w:cs="Times New Roman"/>
          <w:color w:val="auto"/>
          <w:sz w:val="22"/>
          <w:szCs w:val="22"/>
          <w:lang w:val="en-GB"/>
        </w:rPr>
        <w:t xml:space="preserve"> </w:t>
      </w:r>
      <w:r w:rsidR="004D2D5E" w:rsidRPr="00F16242">
        <w:rPr>
          <w:rFonts w:ascii="Times New Roman" w:hAnsi="Times New Roman" w:cs="Times New Roman"/>
          <w:color w:val="auto"/>
          <w:sz w:val="22"/>
          <w:szCs w:val="22"/>
          <w:lang w:val="en-GB"/>
        </w:rPr>
        <w:t>remains and</w:t>
      </w:r>
      <w:r w:rsidR="00DD602B" w:rsidRPr="00F16242">
        <w:rPr>
          <w:rFonts w:ascii="Times New Roman" w:hAnsi="Times New Roman" w:cs="Times New Roman"/>
          <w:color w:val="auto"/>
          <w:sz w:val="22"/>
          <w:szCs w:val="22"/>
          <w:lang w:val="en-GB"/>
        </w:rPr>
        <w:t xml:space="preserve"> </w:t>
      </w:r>
      <w:r w:rsidR="0039501A" w:rsidRPr="00F16242">
        <w:rPr>
          <w:rFonts w:ascii="Times New Roman" w:hAnsi="Times New Roman" w:cs="Times New Roman"/>
          <w:color w:val="auto"/>
          <w:sz w:val="22"/>
          <w:szCs w:val="22"/>
          <w:lang w:val="en-GB"/>
        </w:rPr>
        <w:t xml:space="preserve">is </w:t>
      </w:r>
      <w:r w:rsidR="00B0325D" w:rsidRPr="00F16242">
        <w:rPr>
          <w:rFonts w:ascii="Times New Roman" w:hAnsi="Times New Roman" w:cs="Times New Roman"/>
          <w:color w:val="auto"/>
          <w:sz w:val="22"/>
          <w:szCs w:val="22"/>
          <w:lang w:val="en-GB"/>
        </w:rPr>
        <w:t>no longer</w:t>
      </w:r>
      <w:r w:rsidR="0039501A" w:rsidRPr="00F16242">
        <w:rPr>
          <w:rFonts w:ascii="Times New Roman" w:hAnsi="Times New Roman" w:cs="Times New Roman"/>
          <w:color w:val="auto"/>
          <w:sz w:val="22"/>
          <w:szCs w:val="22"/>
          <w:lang w:val="en-GB"/>
        </w:rPr>
        <w:t xml:space="preserve"> covered by </w:t>
      </w:r>
      <w:r w:rsidR="00DD602B" w:rsidRPr="00F16242">
        <w:rPr>
          <w:rFonts w:ascii="Times New Roman" w:hAnsi="Times New Roman" w:cs="Times New Roman"/>
          <w:color w:val="auto"/>
          <w:sz w:val="22"/>
          <w:szCs w:val="22"/>
          <w:lang w:val="en-GB"/>
        </w:rPr>
        <w:t xml:space="preserve">intermediate </w:t>
      </w:r>
      <w:r w:rsidR="0039501A" w:rsidRPr="00F16242">
        <w:rPr>
          <w:rFonts w:ascii="Times New Roman" w:hAnsi="Times New Roman" w:cs="Times New Roman"/>
          <w:color w:val="auto"/>
          <w:sz w:val="22"/>
          <w:szCs w:val="22"/>
          <w:lang w:val="en-GB"/>
        </w:rPr>
        <w:t>categorization nor is it indicated on AST reports</w:t>
      </w:r>
      <w:r w:rsidR="004D2D5E" w:rsidRPr="00F16242">
        <w:rPr>
          <w:rFonts w:ascii="Times New Roman" w:hAnsi="Times New Roman" w:cs="Times New Roman"/>
          <w:color w:val="auto"/>
          <w:sz w:val="22"/>
          <w:szCs w:val="22"/>
          <w:lang w:val="en-GB"/>
        </w:rPr>
        <w:t xml:space="preserve">. As a consequence, </w:t>
      </w:r>
      <w:r w:rsidR="00DD602B" w:rsidRPr="00F16242">
        <w:rPr>
          <w:rFonts w:ascii="Times New Roman" w:hAnsi="Times New Roman" w:cs="Times New Roman"/>
          <w:color w:val="auto"/>
          <w:sz w:val="22"/>
          <w:szCs w:val="22"/>
          <w:lang w:val="en-GB"/>
        </w:rPr>
        <w:t>erroneous forecasts of therapeutic success</w:t>
      </w:r>
      <w:r w:rsidR="004D2D5E" w:rsidRPr="00F16242">
        <w:rPr>
          <w:rFonts w:ascii="Times New Roman" w:hAnsi="Times New Roman" w:cs="Times New Roman"/>
          <w:color w:val="auto"/>
          <w:sz w:val="22"/>
          <w:szCs w:val="22"/>
          <w:lang w:val="en-GB"/>
        </w:rPr>
        <w:t xml:space="preserve"> could occur</w:t>
      </w:r>
      <w:r w:rsidR="00FC057B">
        <w:rPr>
          <w:rFonts w:ascii="Times New Roman" w:hAnsi="Times New Roman" w:cs="Times New Roman"/>
          <w:color w:val="auto"/>
          <w:sz w:val="22"/>
          <w:szCs w:val="22"/>
          <w:lang w:val="en-GB"/>
        </w:rPr>
        <w:t xml:space="preserve"> </w:t>
      </w:r>
      <w:hyperlink w:anchor="_ENREF_3" w:tooltip="Hombach, 2013 #2607" w:history="1">
        <w:r w:rsidR="00EC0C43">
          <w:rPr>
            <w:rFonts w:ascii="Times New Roman" w:hAnsi="Times New Roman" w:cs="Times New Roman"/>
            <w:color w:val="auto"/>
            <w:sz w:val="22"/>
            <w:szCs w:val="22"/>
            <w:lang w:val="en-GB"/>
          </w:rPr>
          <w:fldChar w:fldCharType="begin">
            <w:fldData xml:space="preserve">PEVuZE5vdGU+PENpdGU+PEF1dGhvcj5Ib21iYWNoPC9BdXRob3I+PFllYXI+MjAxMzwvWWVhcj48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</w:fldData>
          </w:fldChar>
        </w:r>
        <w:r w:rsidR="00EC0C43">
          <w:rPr>
            <w:rFonts w:ascii="Times New Roman" w:hAnsi="Times New Roman" w:cs="Times New Roman"/>
            <w:color w:val="auto"/>
            <w:sz w:val="22"/>
            <w:szCs w:val="22"/>
            <w:lang w:val="en-GB"/>
          </w:rPr>
          <w:instrText xml:space="preserve"> ADDIN EN.CITE </w:instrText>
        </w:r>
        <w:r w:rsidR="00EC0C43">
          <w:rPr>
            <w:rFonts w:ascii="Times New Roman" w:hAnsi="Times New Roman" w:cs="Times New Roman"/>
            <w:color w:val="auto"/>
            <w:sz w:val="22"/>
            <w:szCs w:val="22"/>
            <w:lang w:val="en-GB"/>
          </w:rPr>
          <w:fldChar w:fldCharType="begin">
            <w:fldData xml:space="preserve">PEVuZE5vdGU+PENpdGU+PEF1dGhvcj5Ib21iYWNoPC9BdXRob3I+PFllYXI+MjAxMzwvWWVhcj48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</w:fldData>
          </w:fldChar>
        </w:r>
        <w:r w:rsidR="00EC0C43">
          <w:rPr>
            <w:rFonts w:ascii="Times New Roman" w:hAnsi="Times New Roman" w:cs="Times New Roman"/>
            <w:color w:val="auto"/>
            <w:sz w:val="22"/>
            <w:szCs w:val="22"/>
            <w:lang w:val="en-GB"/>
          </w:rPr>
          <w:instrText xml:space="preserve"> ADDIN EN.CITE.DATA </w:instrText>
        </w:r>
        <w:r w:rsidR="00EC0C43">
          <w:rPr>
            <w:rFonts w:ascii="Times New Roman" w:hAnsi="Times New Roman" w:cs="Times New Roman"/>
            <w:color w:val="auto"/>
            <w:sz w:val="22"/>
            <w:szCs w:val="22"/>
            <w:lang w:val="en-GB"/>
          </w:rPr>
        </w:r>
        <w:r w:rsidR="00EC0C43">
          <w:rPr>
            <w:rFonts w:ascii="Times New Roman" w:hAnsi="Times New Roman" w:cs="Times New Roman"/>
            <w:color w:val="auto"/>
            <w:sz w:val="22"/>
            <w:szCs w:val="22"/>
            <w:lang w:val="en-GB"/>
          </w:rPr>
          <w:fldChar w:fldCharType="end"/>
        </w:r>
        <w:r w:rsidR="00EC0C43">
          <w:rPr>
            <w:rFonts w:ascii="Times New Roman" w:hAnsi="Times New Roman" w:cs="Times New Roman"/>
            <w:color w:val="auto"/>
            <w:sz w:val="22"/>
            <w:szCs w:val="22"/>
            <w:lang w:val="en-GB"/>
          </w:rPr>
        </w:r>
        <w:r w:rsidR="00EC0C43">
          <w:rPr>
            <w:rFonts w:ascii="Times New Roman" w:hAnsi="Times New Roman" w:cs="Times New Roman"/>
            <w:color w:val="auto"/>
            <w:sz w:val="22"/>
            <w:szCs w:val="22"/>
            <w:lang w:val="en-GB"/>
          </w:rPr>
          <w:fldChar w:fldCharType="separate"/>
        </w:r>
        <w:r w:rsidR="00EC0C43" w:rsidRPr="00FC057B">
          <w:rPr>
            <w:rFonts w:ascii="Times New Roman" w:hAnsi="Times New Roman" w:cs="Times New Roman"/>
            <w:noProof/>
            <w:color w:val="auto"/>
            <w:sz w:val="22"/>
            <w:szCs w:val="22"/>
            <w:vertAlign w:val="superscript"/>
            <w:lang w:val="en-GB"/>
          </w:rPr>
          <w:t>3-5</w:t>
        </w:r>
        <w:r w:rsidR="00EC0C43">
          <w:rPr>
            <w:rFonts w:ascii="Times New Roman" w:hAnsi="Times New Roman" w:cs="Times New Roman"/>
            <w:color w:val="auto"/>
            <w:sz w:val="22"/>
            <w:szCs w:val="22"/>
            <w:lang w:val="en-GB"/>
          </w:rPr>
          <w:fldChar w:fldCharType="end"/>
        </w:r>
      </w:hyperlink>
      <w:r w:rsidR="00DD602B" w:rsidRPr="00F16242">
        <w:rPr>
          <w:rFonts w:ascii="Times New Roman" w:hAnsi="Times New Roman" w:cs="Times New Roman"/>
          <w:color w:val="auto"/>
          <w:sz w:val="22"/>
          <w:szCs w:val="22"/>
          <w:lang w:val="en-GB"/>
        </w:rPr>
        <w:t xml:space="preserve"> (</w:t>
      </w:r>
      <w:proofErr w:type="spellStart"/>
      <w:r w:rsidR="00DD602B" w:rsidRPr="00F16242">
        <w:rPr>
          <w:rFonts w:ascii="Times New Roman" w:hAnsi="Times New Roman" w:cs="Times New Roman"/>
          <w:color w:val="auto"/>
          <w:sz w:val="22"/>
          <w:szCs w:val="22"/>
          <w:highlight w:val="cyan"/>
          <w:lang w:val="en-GB"/>
        </w:rPr>
        <w:t>Hombach</w:t>
      </w:r>
      <w:proofErr w:type="spellEnd"/>
      <w:r w:rsidR="00DD602B" w:rsidRPr="00F16242">
        <w:rPr>
          <w:rFonts w:ascii="Times New Roman" w:hAnsi="Times New Roman" w:cs="Times New Roman"/>
          <w:color w:val="auto"/>
          <w:sz w:val="22"/>
          <w:szCs w:val="22"/>
          <w:highlight w:val="cyan"/>
          <w:lang w:val="en-GB"/>
        </w:rPr>
        <w:t>/</w:t>
      </w:r>
      <w:proofErr w:type="spellStart"/>
      <w:r w:rsidR="00DD602B" w:rsidRPr="00F16242">
        <w:rPr>
          <w:rFonts w:ascii="Times New Roman" w:hAnsi="Times New Roman" w:cs="Times New Roman"/>
          <w:color w:val="auto"/>
          <w:sz w:val="22"/>
          <w:szCs w:val="22"/>
          <w:highlight w:val="cyan"/>
          <w:lang w:val="en-GB"/>
        </w:rPr>
        <w:t>Roos</w:t>
      </w:r>
      <w:proofErr w:type="spellEnd"/>
      <w:r w:rsidR="00DD602B" w:rsidRPr="00F16242">
        <w:rPr>
          <w:rFonts w:ascii="Times New Roman" w:hAnsi="Times New Roman" w:cs="Times New Roman"/>
          <w:color w:val="auto"/>
          <w:sz w:val="22"/>
          <w:szCs w:val="22"/>
          <w:highlight w:val="cyan"/>
          <w:lang w:val="en-GB"/>
        </w:rPr>
        <w:t>, Maurer/</w:t>
      </w:r>
      <w:proofErr w:type="spellStart"/>
      <w:r w:rsidR="00DD602B" w:rsidRPr="00F16242">
        <w:rPr>
          <w:rFonts w:ascii="Times New Roman" w:hAnsi="Times New Roman" w:cs="Times New Roman"/>
          <w:color w:val="auto"/>
          <w:sz w:val="22"/>
          <w:szCs w:val="22"/>
          <w:highlight w:val="cyan"/>
          <w:lang w:val="en-GB"/>
        </w:rPr>
        <w:t>Hombach</w:t>
      </w:r>
      <w:proofErr w:type="spellEnd"/>
      <w:r w:rsidR="00DD602B" w:rsidRPr="00F16242">
        <w:rPr>
          <w:rFonts w:ascii="Times New Roman" w:hAnsi="Times New Roman" w:cs="Times New Roman"/>
          <w:color w:val="auto"/>
          <w:sz w:val="22"/>
          <w:szCs w:val="22"/>
          <w:highlight w:val="cyan"/>
          <w:lang w:val="en-GB"/>
        </w:rPr>
        <w:t xml:space="preserve">, </w:t>
      </w:r>
      <w:proofErr w:type="gramStart"/>
      <w:r w:rsidR="00DD602B" w:rsidRPr="00F16242">
        <w:rPr>
          <w:rFonts w:ascii="Times New Roman" w:hAnsi="Times New Roman" w:cs="Times New Roman"/>
          <w:color w:val="auto"/>
          <w:sz w:val="22"/>
          <w:szCs w:val="22"/>
          <w:highlight w:val="cyan"/>
          <w:lang w:val="en-GB"/>
        </w:rPr>
        <w:t>Ochoa</w:t>
      </w:r>
      <w:proofErr w:type="gramEnd"/>
      <w:r w:rsidR="00DD602B" w:rsidRPr="00F16242">
        <w:rPr>
          <w:rFonts w:ascii="Times New Roman" w:hAnsi="Times New Roman" w:cs="Times New Roman"/>
          <w:color w:val="auto"/>
          <w:sz w:val="22"/>
          <w:szCs w:val="22"/>
          <w:highlight w:val="cyan"/>
          <w:lang w:val="en-GB"/>
        </w:rPr>
        <w:t>/</w:t>
      </w:r>
      <w:proofErr w:type="spellStart"/>
      <w:r w:rsidR="00DD602B" w:rsidRPr="00F16242">
        <w:rPr>
          <w:rFonts w:ascii="Times New Roman" w:hAnsi="Times New Roman" w:cs="Times New Roman"/>
          <w:color w:val="auto"/>
          <w:sz w:val="22"/>
          <w:szCs w:val="22"/>
          <w:highlight w:val="cyan"/>
          <w:lang w:val="en-GB"/>
        </w:rPr>
        <w:t>Furrer</w:t>
      </w:r>
      <w:proofErr w:type="spellEnd"/>
      <w:r w:rsidR="00DD602B" w:rsidRPr="00F16242">
        <w:rPr>
          <w:rFonts w:ascii="Times New Roman" w:hAnsi="Times New Roman" w:cs="Times New Roman"/>
          <w:color w:val="auto"/>
          <w:sz w:val="22"/>
          <w:szCs w:val="22"/>
          <w:highlight w:val="cyan"/>
          <w:lang w:val="en-GB"/>
        </w:rPr>
        <w:t xml:space="preserve"> papers</w:t>
      </w:r>
      <w:r w:rsidR="00DD602B" w:rsidRPr="00F16242">
        <w:rPr>
          <w:rFonts w:ascii="Times New Roman" w:hAnsi="Times New Roman" w:cs="Times New Roman"/>
          <w:color w:val="auto"/>
          <w:sz w:val="22"/>
          <w:szCs w:val="22"/>
          <w:lang w:val="en-GB"/>
        </w:rPr>
        <w:t>)</w:t>
      </w:r>
      <w:r w:rsidR="0039501A" w:rsidRPr="00F16242">
        <w:rPr>
          <w:rFonts w:ascii="Times New Roman" w:hAnsi="Times New Roman" w:cs="Times New Roman"/>
          <w:color w:val="auto"/>
          <w:sz w:val="22"/>
          <w:szCs w:val="22"/>
          <w:lang w:val="en-GB"/>
        </w:rPr>
        <w:t xml:space="preserve">. </w:t>
      </w:r>
    </w:p>
    <w:p w:rsidR="0039501A" w:rsidRPr="00F16242" w:rsidRDefault="00921B5F" w:rsidP="00360852">
      <w:pPr>
        <w:pStyle w:val="Default"/>
        <w:spacing w:line="480" w:lineRule="auto"/>
        <w:ind w:left="360" w:right="203" w:firstLine="180"/>
        <w:jc w:val="both"/>
        <w:rPr>
          <w:rFonts w:ascii="Times New Roman" w:hAnsi="Times New Roman" w:cs="Times New Roman"/>
          <w:color w:val="auto"/>
          <w:sz w:val="22"/>
          <w:szCs w:val="22"/>
          <w:lang w:val="en-GB"/>
        </w:rPr>
      </w:pPr>
      <w:r w:rsidRPr="00F16242">
        <w:rPr>
          <w:rFonts w:ascii="Times New Roman" w:hAnsi="Times New Roman" w:cs="Times New Roman"/>
          <w:color w:val="auto"/>
          <w:sz w:val="22"/>
          <w:szCs w:val="22"/>
          <w:lang w:val="en-GB"/>
        </w:rPr>
        <w:t>T</w:t>
      </w:r>
      <w:r w:rsidR="0039501A" w:rsidRPr="00F16242">
        <w:rPr>
          <w:rFonts w:ascii="Times New Roman" w:hAnsi="Times New Roman" w:cs="Times New Roman"/>
          <w:color w:val="auto"/>
          <w:sz w:val="22"/>
          <w:szCs w:val="22"/>
          <w:lang w:val="en-GB"/>
        </w:rPr>
        <w:t xml:space="preserve">ools </w:t>
      </w:r>
      <w:r w:rsidR="004D2D5E" w:rsidRPr="00F16242">
        <w:rPr>
          <w:rFonts w:ascii="Times New Roman" w:hAnsi="Times New Roman" w:cs="Times New Roman"/>
          <w:color w:val="auto"/>
          <w:sz w:val="22"/>
          <w:szCs w:val="22"/>
          <w:lang w:val="en-GB"/>
        </w:rPr>
        <w:t>that</w:t>
      </w:r>
      <w:r w:rsidR="0039501A" w:rsidRPr="00F16242">
        <w:rPr>
          <w:rFonts w:ascii="Times New Roman" w:hAnsi="Times New Roman" w:cs="Times New Roman"/>
          <w:color w:val="auto"/>
          <w:sz w:val="22"/>
          <w:szCs w:val="22"/>
          <w:lang w:val="en-GB"/>
        </w:rPr>
        <w:t xml:space="preserve"> optimize CBPs </w:t>
      </w:r>
      <w:r w:rsidR="004D2D5E" w:rsidRPr="00F16242">
        <w:rPr>
          <w:rFonts w:ascii="Times New Roman" w:hAnsi="Times New Roman" w:cs="Times New Roman"/>
          <w:color w:val="auto"/>
          <w:sz w:val="22"/>
          <w:szCs w:val="22"/>
          <w:lang w:val="en-GB"/>
        </w:rPr>
        <w:t>by reducing</w:t>
      </w:r>
      <w:r w:rsidR="0039501A" w:rsidRPr="00F16242">
        <w:rPr>
          <w:rFonts w:ascii="Times New Roman" w:hAnsi="Times New Roman" w:cs="Times New Roman"/>
          <w:color w:val="auto"/>
          <w:sz w:val="22"/>
          <w:szCs w:val="22"/>
          <w:lang w:val="en-GB"/>
        </w:rPr>
        <w:t xml:space="preserve"> error rates seem beneficial </w:t>
      </w:r>
      <w:r w:rsidR="008A1D99" w:rsidRPr="00F16242">
        <w:rPr>
          <w:rFonts w:ascii="Times New Roman" w:hAnsi="Times New Roman" w:cs="Times New Roman"/>
          <w:color w:val="auto"/>
          <w:sz w:val="22"/>
          <w:szCs w:val="22"/>
          <w:lang w:val="en-GB"/>
        </w:rPr>
        <w:t>to ensure an adequate</w:t>
      </w:r>
      <w:r w:rsidR="0039501A" w:rsidRPr="00F16242">
        <w:rPr>
          <w:rFonts w:ascii="Times New Roman" w:hAnsi="Times New Roman" w:cs="Times New Roman"/>
          <w:color w:val="auto"/>
          <w:sz w:val="22"/>
          <w:szCs w:val="22"/>
          <w:lang w:val="en-GB"/>
        </w:rPr>
        <w:t xml:space="preserve"> reliab</w:t>
      </w:r>
      <w:r w:rsidR="008A1D99" w:rsidRPr="00F16242">
        <w:rPr>
          <w:rFonts w:ascii="Times New Roman" w:hAnsi="Times New Roman" w:cs="Times New Roman"/>
          <w:color w:val="auto"/>
          <w:sz w:val="22"/>
          <w:szCs w:val="22"/>
          <w:lang w:val="en-GB"/>
        </w:rPr>
        <w:t>ility of</w:t>
      </w:r>
      <w:r w:rsidR="0039501A" w:rsidRPr="00F16242">
        <w:rPr>
          <w:rFonts w:ascii="Times New Roman" w:hAnsi="Times New Roman" w:cs="Times New Roman"/>
          <w:color w:val="auto"/>
          <w:sz w:val="22"/>
          <w:szCs w:val="22"/>
          <w:lang w:val="en-GB"/>
        </w:rPr>
        <w:t xml:space="preserve"> antibiograms</w:t>
      </w:r>
      <w:r w:rsidRPr="00F16242">
        <w:rPr>
          <w:rFonts w:ascii="Times New Roman" w:hAnsi="Times New Roman" w:cs="Times New Roman"/>
          <w:color w:val="auto"/>
          <w:sz w:val="22"/>
          <w:szCs w:val="22"/>
          <w:lang w:val="en-GB"/>
        </w:rPr>
        <w:t xml:space="preserve"> and </w:t>
      </w:r>
      <w:r w:rsidR="004D2D5E" w:rsidRPr="00F16242">
        <w:rPr>
          <w:rFonts w:ascii="Times New Roman" w:hAnsi="Times New Roman" w:cs="Times New Roman"/>
          <w:color w:val="auto"/>
          <w:sz w:val="22"/>
          <w:szCs w:val="22"/>
          <w:lang w:val="en-GB"/>
        </w:rPr>
        <w:t>could</w:t>
      </w:r>
      <w:r w:rsidRPr="00F16242">
        <w:rPr>
          <w:rFonts w:ascii="Times New Roman" w:hAnsi="Times New Roman" w:cs="Times New Roman"/>
          <w:color w:val="auto"/>
          <w:sz w:val="22"/>
          <w:szCs w:val="22"/>
          <w:lang w:val="en-GB"/>
        </w:rPr>
        <w:t xml:space="preserve"> provide </w:t>
      </w:r>
      <w:r w:rsidR="004D2D5E" w:rsidRPr="00F16242">
        <w:rPr>
          <w:rFonts w:ascii="Times New Roman" w:hAnsi="Times New Roman" w:cs="Times New Roman"/>
          <w:color w:val="auto"/>
          <w:sz w:val="22"/>
          <w:szCs w:val="22"/>
          <w:lang w:val="en-GB"/>
        </w:rPr>
        <w:t>a</w:t>
      </w:r>
      <w:r w:rsidRPr="00F16242">
        <w:rPr>
          <w:rFonts w:ascii="Times New Roman" w:hAnsi="Times New Roman" w:cs="Times New Roman"/>
          <w:color w:val="auto"/>
          <w:sz w:val="22"/>
          <w:szCs w:val="22"/>
          <w:lang w:val="en-GB"/>
        </w:rPr>
        <w:t xml:space="preserve"> basis for standardizing the process of CBP setting</w:t>
      </w:r>
      <w:r w:rsidR="0039501A" w:rsidRPr="00F16242">
        <w:rPr>
          <w:rFonts w:ascii="Times New Roman" w:hAnsi="Times New Roman" w:cs="Times New Roman"/>
          <w:color w:val="auto"/>
          <w:sz w:val="22"/>
          <w:szCs w:val="22"/>
          <w:lang w:val="en-GB"/>
        </w:rPr>
        <w:t>.</w:t>
      </w:r>
      <w:r w:rsidRPr="00F16242">
        <w:rPr>
          <w:rFonts w:ascii="Times New Roman" w:hAnsi="Times New Roman" w:cs="Times New Roman"/>
          <w:color w:val="auto"/>
          <w:sz w:val="22"/>
          <w:szCs w:val="22"/>
          <w:lang w:val="en-GB"/>
        </w:rPr>
        <w:t xml:space="preserve"> I</w:t>
      </w:r>
      <w:r w:rsidR="0039501A" w:rsidRPr="00F16242">
        <w:rPr>
          <w:rFonts w:ascii="Times New Roman" w:hAnsi="Times New Roman" w:cs="Times New Roman"/>
          <w:color w:val="auto"/>
          <w:sz w:val="22"/>
          <w:szCs w:val="22"/>
          <w:lang w:val="en-GB"/>
        </w:rPr>
        <w:t xml:space="preserve">f acceptable categorization error rates cannot be achieved by CBP changes, zones of methodological uncertainty (ZMUs) may be helpful </w:t>
      </w:r>
      <w:r w:rsidR="004D2D5E" w:rsidRPr="00F16242">
        <w:rPr>
          <w:rFonts w:ascii="Times New Roman" w:hAnsi="Times New Roman" w:cs="Times New Roman"/>
          <w:color w:val="auto"/>
          <w:sz w:val="22"/>
          <w:szCs w:val="22"/>
          <w:lang w:val="en-GB"/>
        </w:rPr>
        <w:t xml:space="preserve">to indicate </w:t>
      </w:r>
      <w:r w:rsidR="0039501A" w:rsidRPr="00F16242">
        <w:rPr>
          <w:rFonts w:ascii="Times New Roman" w:hAnsi="Times New Roman" w:cs="Times New Roman"/>
          <w:color w:val="auto"/>
          <w:sz w:val="22"/>
          <w:szCs w:val="22"/>
          <w:lang w:val="en-GB"/>
        </w:rPr>
        <w:t xml:space="preserve">a less reliable </w:t>
      </w:r>
      <w:r w:rsidR="008A1D99" w:rsidRPr="00F16242">
        <w:rPr>
          <w:rFonts w:ascii="Times New Roman" w:hAnsi="Times New Roman" w:cs="Times New Roman"/>
          <w:color w:val="auto"/>
          <w:sz w:val="22"/>
          <w:szCs w:val="22"/>
          <w:lang w:val="en-GB"/>
        </w:rPr>
        <w:t>range</w:t>
      </w:r>
      <w:r w:rsidR="0039501A" w:rsidRPr="00F16242">
        <w:rPr>
          <w:rFonts w:ascii="Times New Roman" w:hAnsi="Times New Roman" w:cs="Times New Roman"/>
          <w:color w:val="auto"/>
          <w:sz w:val="22"/>
          <w:szCs w:val="22"/>
          <w:lang w:val="en-GB"/>
        </w:rPr>
        <w:t xml:space="preserve"> of measurements</w:t>
      </w:r>
      <w:r w:rsidR="00FF761C" w:rsidRPr="00F16242">
        <w:rPr>
          <w:rFonts w:ascii="Times New Roman" w:hAnsi="Times New Roman" w:cs="Times New Roman"/>
          <w:color w:val="auto"/>
          <w:sz w:val="22"/>
          <w:szCs w:val="22"/>
          <w:lang w:val="en-GB"/>
        </w:rPr>
        <w:t xml:space="preserve"> </w:t>
      </w:r>
      <w:r w:rsidR="0039501A" w:rsidRPr="00F16242">
        <w:rPr>
          <w:rFonts w:ascii="Times New Roman" w:hAnsi="Times New Roman" w:cs="Times New Roman"/>
          <w:color w:val="auto"/>
          <w:sz w:val="22"/>
          <w:szCs w:val="22"/>
          <w:lang w:val="en-GB"/>
        </w:rPr>
        <w:t xml:space="preserve">avoiding the term “intermediate” and the associated confusion. Results in ZMUs may either not be reported </w:t>
      </w:r>
      <w:r w:rsidR="00FF761C" w:rsidRPr="00F16242">
        <w:rPr>
          <w:rFonts w:ascii="Times New Roman" w:hAnsi="Times New Roman" w:cs="Times New Roman"/>
          <w:color w:val="auto"/>
          <w:sz w:val="22"/>
          <w:szCs w:val="22"/>
          <w:lang w:val="en-GB"/>
        </w:rPr>
        <w:t>at all</w:t>
      </w:r>
      <w:r w:rsidR="00C8418E">
        <w:rPr>
          <w:rFonts w:ascii="Times New Roman" w:hAnsi="Times New Roman" w:cs="Times New Roman"/>
          <w:color w:val="auto"/>
          <w:sz w:val="22"/>
          <w:szCs w:val="22"/>
          <w:lang w:val="en-GB"/>
        </w:rPr>
        <w:t>,</w:t>
      </w:r>
      <w:r w:rsidR="00FF761C" w:rsidRPr="00F16242">
        <w:rPr>
          <w:rFonts w:ascii="Times New Roman" w:hAnsi="Times New Roman" w:cs="Times New Roman"/>
          <w:color w:val="auto"/>
          <w:sz w:val="22"/>
          <w:szCs w:val="22"/>
          <w:lang w:val="en-GB"/>
        </w:rPr>
        <w:t xml:space="preserve"> </w:t>
      </w:r>
      <w:r w:rsidR="0039501A" w:rsidRPr="00F16242">
        <w:rPr>
          <w:rFonts w:ascii="Times New Roman" w:hAnsi="Times New Roman" w:cs="Times New Roman"/>
          <w:color w:val="auto"/>
          <w:sz w:val="22"/>
          <w:szCs w:val="22"/>
          <w:lang w:val="en-GB"/>
        </w:rPr>
        <w:t>or</w:t>
      </w:r>
      <w:r w:rsidR="00C8418E">
        <w:rPr>
          <w:rFonts w:ascii="Times New Roman" w:hAnsi="Times New Roman" w:cs="Times New Roman"/>
          <w:color w:val="auto"/>
          <w:sz w:val="22"/>
          <w:szCs w:val="22"/>
          <w:lang w:val="en-GB"/>
        </w:rPr>
        <w:t xml:space="preserve"> they may</w:t>
      </w:r>
      <w:r w:rsidR="0039501A" w:rsidRPr="00F16242">
        <w:rPr>
          <w:rFonts w:ascii="Times New Roman" w:hAnsi="Times New Roman" w:cs="Times New Roman"/>
          <w:color w:val="auto"/>
          <w:sz w:val="22"/>
          <w:szCs w:val="22"/>
          <w:lang w:val="en-GB"/>
        </w:rPr>
        <w:t xml:space="preserve"> be reported as resistant depending on the regional epidemiology and antibiotic policy in </w:t>
      </w:r>
      <w:r w:rsidR="00FF761C" w:rsidRPr="00F16242">
        <w:rPr>
          <w:rFonts w:ascii="Times New Roman" w:hAnsi="Times New Roman" w:cs="Times New Roman"/>
          <w:color w:val="auto"/>
          <w:sz w:val="22"/>
          <w:szCs w:val="22"/>
          <w:lang w:val="en-GB"/>
        </w:rPr>
        <w:t xml:space="preserve">the </w:t>
      </w:r>
      <w:r w:rsidR="0039501A" w:rsidRPr="00F16242">
        <w:rPr>
          <w:rFonts w:ascii="Times New Roman" w:hAnsi="Times New Roman" w:cs="Times New Roman"/>
          <w:color w:val="auto"/>
          <w:sz w:val="22"/>
          <w:szCs w:val="22"/>
          <w:lang w:val="en-GB"/>
        </w:rPr>
        <w:t>given medical setting</w:t>
      </w:r>
      <w:r w:rsidR="00FC057B">
        <w:rPr>
          <w:rFonts w:ascii="Times New Roman" w:hAnsi="Times New Roman" w:cs="Times New Roman"/>
          <w:color w:val="auto"/>
          <w:sz w:val="22"/>
          <w:szCs w:val="22"/>
          <w:lang w:val="en-GB"/>
        </w:rPr>
        <w:t xml:space="preserve"> </w:t>
      </w:r>
      <w:hyperlink w:anchor="_ENREF_5" w:tooltip="Maurer, 2014 #2613" w:history="1">
        <w:r w:rsidR="00EC0C43">
          <w:rPr>
            <w:rFonts w:ascii="Times New Roman" w:hAnsi="Times New Roman" w:cs="Times New Roman"/>
            <w:color w:val="auto"/>
            <w:sz w:val="22"/>
            <w:szCs w:val="22"/>
            <w:lang w:val="en-GB"/>
          </w:rPr>
          <w:fldChar w:fldCharType="begin"/>
        </w:r>
        <w:r w:rsidR="00EC0C43">
          <w:rPr>
            <w:rFonts w:ascii="Times New Roman" w:hAnsi="Times New Roman" w:cs="Times New Roman"/>
            <w:color w:val="auto"/>
            <w:sz w:val="22"/>
            <w:szCs w:val="22"/>
            <w:lang w:val="en-GB"/>
          </w:rPr>
          <w:instrText xml:space="preserve"> ADDIN EN.CITE &lt;EndNote&gt;&lt;Cite&gt;&lt;Author&gt;Maurer&lt;/Author&gt;&lt;Year&gt;2014&lt;/Year&gt;&lt;RecNum&gt;2613&lt;/RecNum&gt;&lt;DisplayText&gt;&lt;style face="superscript"&gt;5&lt;/style&gt;&lt;/DisplayText&gt;&lt;record&gt;&lt;rec-number&gt;2613&lt;/rec-number&gt;&lt;foreign-keys&gt;&lt;key app="EN" db-id="paz59evx1v29r1e0ds9xx597e5vapvv2z2w0" timestamp="1475838052"&gt;2613&lt;/key&gt;&lt;/foreign-keys&gt;&lt;ref-type name="Journal Article"&gt;17&lt;/ref-type&gt;&lt;contributors&gt;&lt;authors&gt;&lt;author&gt;Maurer, F. P.&lt;/author&gt;&lt;author&gt;Courvalin, P.&lt;/author&gt;&lt;author&gt;Bottger, E. C.&lt;/author&gt;&lt;author&gt;Hombach, M.&lt;/author&gt;&lt;/authors&gt;&lt;/contributors&gt;&lt;auth-address&gt;Institut fur Medizinische Mikrobiologie, Universitat Zurich, Zurich, Switzerland.&amp;#xD;Unite des Agents Antibacteriens, Institut Pasteur, Paris, France.&amp;#xD;Institut fur Medizinische Mikrobiologie, Universitat Zurich, Zurich, Switzerland mhombach@imm.uzh.ch.&lt;/auth-address&gt;&lt;titles&gt;&lt;title&gt;Integrating forecast probabilities in antibiograms: a way to guide antimicrobial prescriptions more reliably?&lt;/title&gt;&lt;secondary-title&gt;J Clin Microbiol&lt;/secondary-title&gt;&lt;alt-title&gt;Journal of clinical microbiology&lt;/alt-title&gt;&lt;/titles&gt;&lt;periodical&gt;&lt;full-title&gt;J Clin Microbiol&lt;/full-title&gt;&lt;/periodical&gt;&lt;pages&gt;3674-84&lt;/pages&gt;&lt;volume&gt;52&lt;/volume&gt;&lt;number&gt;10&lt;/number&gt;&lt;keywords&gt;&lt;keyword&gt;Bacteria/*drug effects/isolation &amp;amp; purification&lt;/keyword&gt;&lt;keyword&gt;Bacterial Infections/*drug therapy/*microbiology&lt;/keyword&gt;&lt;keyword&gt;Drug Prescriptions&lt;/keyword&gt;&lt;keyword&gt;Forecasting/*methods&lt;/keyword&gt;&lt;keyword&gt;Humans&lt;/keyword&gt;&lt;keyword&gt;Microbial Sensitivity Tests/*methods&lt;/keyword&gt;&lt;/keywords&gt;&lt;dates&gt;&lt;year&gt;2014&lt;/year&gt;&lt;pub-dates&gt;&lt;date&gt;Oct&lt;/date&gt;&lt;/pub-dates&gt;&lt;/dates&gt;&lt;isbn&gt;1098-660X (Electronic)&amp;#xD;0095-1137 (Linking)&lt;/isbn&gt;&lt;accession-num&gt;25100821&lt;/accession-num&gt;&lt;urls&gt;&lt;related-urls&gt;&lt;url&gt;http://www.ncbi.nlm.nih.gov/pubmed/25100821&lt;/url&gt;&lt;/related-urls&gt;&lt;/urls&gt;&lt;custom2&gt;4187754&lt;/custom2&gt;&lt;electronic-resource-num&gt;10.1128/JCM.01645-14&lt;/electronic-resource-num&gt;&lt;/record&gt;&lt;/Cite&gt;&lt;/EndNote&gt;</w:instrText>
        </w:r>
        <w:r w:rsidR="00EC0C43">
          <w:rPr>
            <w:rFonts w:ascii="Times New Roman" w:hAnsi="Times New Roman" w:cs="Times New Roman"/>
            <w:color w:val="auto"/>
            <w:sz w:val="22"/>
            <w:szCs w:val="22"/>
            <w:lang w:val="en-GB"/>
          </w:rPr>
          <w:fldChar w:fldCharType="separate"/>
        </w:r>
        <w:r w:rsidR="00EC0C43" w:rsidRPr="00FC057B">
          <w:rPr>
            <w:rFonts w:ascii="Times New Roman" w:hAnsi="Times New Roman" w:cs="Times New Roman"/>
            <w:noProof/>
            <w:color w:val="auto"/>
            <w:sz w:val="22"/>
            <w:szCs w:val="22"/>
            <w:vertAlign w:val="superscript"/>
            <w:lang w:val="en-GB"/>
          </w:rPr>
          <w:t>5</w:t>
        </w:r>
        <w:r w:rsidR="00EC0C43">
          <w:rPr>
            <w:rFonts w:ascii="Times New Roman" w:hAnsi="Times New Roman" w:cs="Times New Roman"/>
            <w:color w:val="auto"/>
            <w:sz w:val="22"/>
            <w:szCs w:val="22"/>
            <w:lang w:val="en-GB"/>
          </w:rPr>
          <w:fldChar w:fldCharType="end"/>
        </w:r>
      </w:hyperlink>
      <w:r w:rsidR="00ED2B98" w:rsidRPr="00F16242">
        <w:rPr>
          <w:rFonts w:ascii="Times New Roman" w:hAnsi="Times New Roman" w:cs="Times New Roman"/>
          <w:color w:val="auto"/>
          <w:sz w:val="22"/>
          <w:szCs w:val="22"/>
          <w:lang w:val="en-GB"/>
        </w:rPr>
        <w:t xml:space="preserve"> (</w:t>
      </w:r>
      <w:r w:rsidR="00C8418E" w:rsidRPr="00C8418E">
        <w:rPr>
          <w:rFonts w:ascii="Times New Roman" w:hAnsi="Times New Roman" w:cs="Times New Roman"/>
          <w:color w:val="auto"/>
          <w:sz w:val="22"/>
          <w:szCs w:val="22"/>
          <w:highlight w:val="cyan"/>
          <w:lang w:val="en-GB"/>
        </w:rPr>
        <w:t>Maurer et al forecast</w:t>
      </w:r>
      <w:r w:rsidR="00ED2B98" w:rsidRPr="00F16242">
        <w:rPr>
          <w:rFonts w:ascii="Times New Roman" w:hAnsi="Times New Roman" w:cs="Times New Roman"/>
          <w:color w:val="auto"/>
          <w:sz w:val="22"/>
          <w:szCs w:val="22"/>
          <w:lang w:val="en-GB"/>
        </w:rPr>
        <w:t>)</w:t>
      </w:r>
      <w:r w:rsidR="0039501A" w:rsidRPr="00F16242">
        <w:rPr>
          <w:rFonts w:ascii="Times New Roman" w:hAnsi="Times New Roman" w:cs="Times New Roman"/>
          <w:color w:val="auto"/>
          <w:sz w:val="22"/>
          <w:szCs w:val="22"/>
          <w:lang w:val="en-GB"/>
        </w:rPr>
        <w:t xml:space="preserve">.  </w:t>
      </w:r>
    </w:p>
    <w:p w:rsidR="00F91050" w:rsidRPr="00F16242" w:rsidRDefault="00921B5F" w:rsidP="00A61DEF">
      <w:pPr>
        <w:spacing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 xml:space="preserve">In a companion article we have described a new method that allows </w:t>
      </w:r>
      <w:r w:rsidR="004F6D78" w:rsidRPr="00F16242">
        <w:rPr>
          <w:rFonts w:ascii="Times New Roman" w:hAnsi="Times New Roman" w:cs="Times New Roman"/>
          <w:lang w:val="en-GB"/>
        </w:rPr>
        <w:t>comparing</w:t>
      </w:r>
      <w:r w:rsidRPr="00F16242">
        <w:rPr>
          <w:rFonts w:ascii="Times New Roman" w:hAnsi="Times New Roman" w:cs="Times New Roman"/>
          <w:lang w:val="en-GB"/>
        </w:rPr>
        <w:t xml:space="preserve"> CBPs and CBP changes with respect to associated forecast probabilities for clinical categories</w:t>
      </w:r>
      <w:r w:rsidR="00FC057B">
        <w:rPr>
          <w:rFonts w:ascii="Times New Roman" w:hAnsi="Times New Roman" w:cs="Times New Roman"/>
          <w:lang w:val="en-GB"/>
        </w:rPr>
        <w:t xml:space="preserve"> </w:t>
      </w:r>
      <w:hyperlink w:anchor="_ENREF_6" w:tooltip="Blöchliger, 2016 #2614" w:history="1">
        <w:r w:rsidR="00EC0C43">
          <w:rPr>
            <w:rFonts w:ascii="Times New Roman" w:hAnsi="Times New Roman" w:cs="Times New Roman"/>
            <w:lang w:val="en-GB"/>
          </w:rPr>
          <w:fldChar w:fldCharType="begin"/>
        </w:r>
        <w:r w:rsidR="00EC0C43">
          <w:rPr>
            <w:rFonts w:ascii="Times New Roman" w:hAnsi="Times New Roman" w:cs="Times New Roman"/>
            <w:lang w:val="en-GB"/>
          </w:rPr>
          <w:instrText xml:space="preserve"> ADDIN EN.CITE &lt;EndNote&gt;&lt;Cite&gt;&lt;Author&gt;Blöchliger&lt;/Author&gt;&lt;Year&gt;2016&lt;/Year&gt;&lt;RecNum&gt;2614&lt;/RecNum&gt;&lt;DisplayText&gt;&lt;style face="superscript"&gt;6&lt;/style&gt;&lt;/DisplayText&gt;&lt;record&gt;&lt;rec-number&gt;2614&lt;/rec-number&gt;&lt;foreign-keys&gt;&lt;key app="EN" db-id="paz59evx1v29r1e0ds9xx597e5vapvv2z2w0" timestamp="1475838135"&gt;2614&lt;/key&gt;&lt;/foreign-keys&gt;&lt;ref-type name="Journal Article"&gt;17&lt;/ref-type&gt;&lt;contributors&gt;&lt;authors&gt;&lt;author&gt;Blöchliger, N, Keller PM, Hombach M&lt;/author&gt;&lt;/authors&gt;&lt;/contributors&gt;&lt;titles&gt;&lt;title&gt;MS 1 HOMER&lt;/title&gt;&lt;/titles&gt;&lt;dates&gt;&lt;year&gt;2016&lt;/year&gt;&lt;/dates&gt;&lt;urls&gt;&lt;/urls&gt;&lt;/record&gt;&lt;/Cite&gt;&lt;/EndNote&gt;</w:instrText>
        </w:r>
        <w:r w:rsidR="00EC0C43">
          <w:rPr>
            <w:rFonts w:ascii="Times New Roman" w:hAnsi="Times New Roman" w:cs="Times New Roman"/>
            <w:lang w:val="en-GB"/>
          </w:rPr>
          <w:fldChar w:fldCharType="separate"/>
        </w:r>
        <w:r w:rsidR="00EC0C43" w:rsidRPr="00FC057B">
          <w:rPr>
            <w:rFonts w:ascii="Times New Roman" w:hAnsi="Times New Roman" w:cs="Times New Roman"/>
            <w:noProof/>
            <w:vertAlign w:val="superscript"/>
            <w:lang w:val="en-GB"/>
          </w:rPr>
          <w:t>6</w:t>
        </w:r>
        <w:r w:rsidR="00EC0C43">
          <w:rPr>
            <w:rFonts w:ascii="Times New Roman" w:hAnsi="Times New Roman" w:cs="Times New Roman"/>
            <w:lang w:val="en-GB"/>
          </w:rPr>
          <w:fldChar w:fldCharType="end"/>
        </w:r>
      </w:hyperlink>
      <w:r w:rsidRPr="00F16242">
        <w:rPr>
          <w:rFonts w:ascii="Times New Roman" w:hAnsi="Times New Roman" w:cs="Times New Roman"/>
          <w:lang w:val="en-GB"/>
        </w:rPr>
        <w:t xml:space="preserve"> </w:t>
      </w:r>
      <w:r w:rsidR="006464B9" w:rsidRPr="00F16242">
        <w:rPr>
          <w:rFonts w:ascii="Times New Roman" w:hAnsi="Times New Roman" w:cs="Times New Roman"/>
          <w:lang w:val="en-GB"/>
        </w:rPr>
        <w:t>(</w:t>
      </w:r>
      <w:r w:rsidR="006464B9" w:rsidRPr="00F16242">
        <w:rPr>
          <w:rFonts w:ascii="Times New Roman" w:hAnsi="Times New Roman" w:cs="Times New Roman"/>
          <w:highlight w:val="cyan"/>
          <w:lang w:val="en-GB"/>
        </w:rPr>
        <w:t>CIT</w:t>
      </w:r>
      <w:r w:rsidR="006464B9" w:rsidRPr="00F16242">
        <w:rPr>
          <w:rFonts w:ascii="Times New Roman" w:hAnsi="Times New Roman" w:cs="Times New Roman"/>
          <w:lang w:val="en-GB"/>
        </w:rPr>
        <w:t>)</w:t>
      </w:r>
      <w:r w:rsidRPr="00F16242">
        <w:rPr>
          <w:rFonts w:ascii="Times New Roman" w:hAnsi="Times New Roman" w:cs="Times New Roman"/>
          <w:lang w:val="en-GB"/>
        </w:rPr>
        <w:t>.</w:t>
      </w:r>
      <w:r w:rsidR="006464B9" w:rsidRPr="00F16242">
        <w:rPr>
          <w:rFonts w:ascii="Times New Roman" w:hAnsi="Times New Roman" w:cs="Times New Roman"/>
          <w:lang w:val="en-GB"/>
        </w:rPr>
        <w:t xml:space="preserve"> </w:t>
      </w:r>
      <w:r w:rsidRPr="00F16242">
        <w:rPr>
          <w:rFonts w:ascii="Times New Roman" w:hAnsi="Times New Roman" w:cs="Times New Roman"/>
          <w:lang w:val="en-GB"/>
        </w:rPr>
        <w:t>The</w:t>
      </w:r>
      <w:r w:rsidR="0039501A" w:rsidRPr="00F16242">
        <w:rPr>
          <w:rFonts w:ascii="Times New Roman" w:hAnsi="Times New Roman" w:cs="Times New Roman"/>
          <w:lang w:val="en-GB"/>
        </w:rPr>
        <w:t xml:space="preserve"> n</w:t>
      </w:r>
      <w:r w:rsidR="00A9200A" w:rsidRPr="00F16242">
        <w:rPr>
          <w:rFonts w:ascii="Times New Roman" w:hAnsi="Times New Roman" w:cs="Times New Roman"/>
          <w:lang w:val="en-GB"/>
        </w:rPr>
        <w:t>ew tool</w:t>
      </w:r>
      <w:r w:rsidRPr="00F16242">
        <w:rPr>
          <w:rFonts w:ascii="Times New Roman" w:hAnsi="Times New Roman" w:cs="Times New Roman"/>
          <w:lang w:val="en-GB"/>
        </w:rPr>
        <w:t>, which we named “HOMER” (Helper for Optimizing Major Error Rates)</w:t>
      </w:r>
      <w:r w:rsidR="00A9200A" w:rsidRPr="00F16242">
        <w:rPr>
          <w:rFonts w:ascii="Times New Roman" w:hAnsi="Times New Roman" w:cs="Times New Roman"/>
          <w:lang w:val="en-GB"/>
        </w:rPr>
        <w:t xml:space="preserve"> </w:t>
      </w:r>
      <w:r w:rsidRPr="00F16242">
        <w:rPr>
          <w:rFonts w:ascii="Times New Roman" w:hAnsi="Times New Roman" w:cs="Times New Roman"/>
          <w:lang w:val="en-GB"/>
        </w:rPr>
        <w:t xml:space="preserve">takes into account </w:t>
      </w:r>
      <w:r w:rsidR="00A9200A" w:rsidRPr="00F16242">
        <w:rPr>
          <w:rFonts w:ascii="Times New Roman" w:hAnsi="Times New Roman" w:cs="Times New Roman"/>
          <w:lang w:val="en-GB"/>
        </w:rPr>
        <w:t>technical variation</w:t>
      </w:r>
      <w:r w:rsidR="00BA16BD" w:rsidRPr="00F16242">
        <w:rPr>
          <w:rFonts w:ascii="Times New Roman" w:hAnsi="Times New Roman" w:cs="Times New Roman"/>
          <w:lang w:val="en-GB"/>
        </w:rPr>
        <w:t>,</w:t>
      </w:r>
      <w:r w:rsidR="00A9200A" w:rsidRPr="00F16242">
        <w:rPr>
          <w:rFonts w:ascii="Times New Roman" w:hAnsi="Times New Roman" w:cs="Times New Roman"/>
          <w:lang w:val="en-GB"/>
        </w:rPr>
        <w:t xml:space="preserve"> biological</w:t>
      </w:r>
      <w:r w:rsidRPr="00F16242">
        <w:rPr>
          <w:rFonts w:ascii="Times New Roman" w:hAnsi="Times New Roman" w:cs="Times New Roman"/>
          <w:lang w:val="en-GB"/>
        </w:rPr>
        <w:t>,</w:t>
      </w:r>
      <w:r w:rsidR="00A9200A" w:rsidRPr="00F16242">
        <w:rPr>
          <w:rFonts w:ascii="Times New Roman" w:hAnsi="Times New Roman" w:cs="Times New Roman"/>
          <w:lang w:val="en-GB"/>
        </w:rPr>
        <w:t xml:space="preserve"> and epidemiological factors</w:t>
      </w:r>
      <w:r w:rsidRPr="00F16242">
        <w:rPr>
          <w:rFonts w:ascii="Times New Roman" w:hAnsi="Times New Roman" w:cs="Times New Roman"/>
          <w:lang w:val="en-GB"/>
        </w:rPr>
        <w:t xml:space="preserve"> and is therefore suitable to study CBP </w:t>
      </w:r>
      <w:r w:rsidR="004F6D78" w:rsidRPr="00F16242">
        <w:rPr>
          <w:rFonts w:ascii="Times New Roman" w:hAnsi="Times New Roman" w:cs="Times New Roman"/>
          <w:lang w:val="en-GB"/>
        </w:rPr>
        <w:t>changes</w:t>
      </w:r>
      <w:r w:rsidRPr="00F16242">
        <w:rPr>
          <w:rFonts w:ascii="Times New Roman" w:hAnsi="Times New Roman" w:cs="Times New Roman"/>
          <w:lang w:val="en-GB"/>
        </w:rPr>
        <w:t xml:space="preserve"> </w:t>
      </w:r>
      <w:r w:rsidR="004F6D78" w:rsidRPr="00F16242">
        <w:rPr>
          <w:rFonts w:ascii="Times New Roman" w:hAnsi="Times New Roman" w:cs="Times New Roman"/>
          <w:lang w:val="en-GB"/>
        </w:rPr>
        <w:t>and</w:t>
      </w:r>
      <w:r w:rsidRPr="00F16242">
        <w:rPr>
          <w:rFonts w:ascii="Times New Roman" w:hAnsi="Times New Roman" w:cs="Times New Roman"/>
          <w:lang w:val="en-GB"/>
        </w:rPr>
        <w:t xml:space="preserve"> the introduction of ZMUs in individual epidemiological setting as well as in aggregated datasets.</w:t>
      </w:r>
      <w:r w:rsidR="0039501A" w:rsidRPr="00F16242">
        <w:rPr>
          <w:rFonts w:ascii="Times New Roman" w:hAnsi="Times New Roman" w:cs="Times New Roman"/>
          <w:lang w:val="en-GB"/>
        </w:rPr>
        <w:t xml:space="preserve"> In this</w:t>
      </w:r>
      <w:r w:rsidR="00CA78CE" w:rsidRPr="00F16242">
        <w:rPr>
          <w:rFonts w:ascii="Times New Roman" w:hAnsi="Times New Roman" w:cs="Times New Roman"/>
          <w:lang w:val="en-GB"/>
        </w:rPr>
        <w:t xml:space="preserve"> proof-of-</w:t>
      </w:r>
      <w:r w:rsidR="004F6D78" w:rsidRPr="00F16242">
        <w:rPr>
          <w:rFonts w:ascii="Times New Roman" w:hAnsi="Times New Roman" w:cs="Times New Roman"/>
          <w:lang w:val="en-GB"/>
        </w:rPr>
        <w:t>principle</w:t>
      </w:r>
      <w:r w:rsidR="0039501A" w:rsidRPr="00F16242">
        <w:rPr>
          <w:rFonts w:ascii="Times New Roman" w:hAnsi="Times New Roman" w:cs="Times New Roman"/>
          <w:lang w:val="en-GB"/>
        </w:rPr>
        <w:t xml:space="preserve"> study </w:t>
      </w:r>
      <w:r w:rsidR="00FF761C" w:rsidRPr="00F16242">
        <w:rPr>
          <w:rFonts w:ascii="Times New Roman" w:hAnsi="Times New Roman" w:cs="Times New Roman"/>
          <w:lang w:val="en-GB"/>
        </w:rPr>
        <w:t>use</w:t>
      </w:r>
      <w:r w:rsidR="00AE3258">
        <w:rPr>
          <w:rFonts w:ascii="Times New Roman" w:hAnsi="Times New Roman" w:cs="Times New Roman"/>
          <w:lang w:val="en-GB"/>
        </w:rPr>
        <w:t>d</w:t>
      </w:r>
      <w:r w:rsidR="0039501A" w:rsidRPr="00F16242">
        <w:rPr>
          <w:rFonts w:ascii="Times New Roman" w:hAnsi="Times New Roman" w:cs="Times New Roman"/>
          <w:lang w:val="en-GB"/>
        </w:rPr>
        <w:t xml:space="preserve"> </w:t>
      </w:r>
      <w:r w:rsidR="006464B9" w:rsidRPr="00F16242">
        <w:rPr>
          <w:rFonts w:ascii="Times New Roman" w:hAnsi="Times New Roman" w:cs="Times New Roman"/>
          <w:lang w:val="en-GB"/>
        </w:rPr>
        <w:t xml:space="preserve">HOMER </w:t>
      </w:r>
      <w:r w:rsidR="00FF761C" w:rsidRPr="00F16242">
        <w:rPr>
          <w:rFonts w:ascii="Times New Roman" w:hAnsi="Times New Roman" w:cs="Times New Roman"/>
          <w:lang w:val="en-GB"/>
        </w:rPr>
        <w:t>to systematically evaluate the current CBPs issued by EUCAST. We employ</w:t>
      </w:r>
      <w:r w:rsidR="004F6353">
        <w:rPr>
          <w:rFonts w:ascii="Times New Roman" w:hAnsi="Times New Roman" w:cs="Times New Roman"/>
          <w:lang w:val="en-GB"/>
        </w:rPr>
        <w:t>ed</w:t>
      </w:r>
      <w:r w:rsidR="0039501A" w:rsidRPr="00F16242">
        <w:rPr>
          <w:rFonts w:ascii="Times New Roman" w:hAnsi="Times New Roman" w:cs="Times New Roman"/>
          <w:lang w:val="en-GB"/>
        </w:rPr>
        <w:t xml:space="preserve"> a broad set of inhibition zone diameters of non-duplicate, non-outbreak clinical </w:t>
      </w:r>
      <w:r w:rsidR="00E61DA4" w:rsidRPr="00F16242">
        <w:rPr>
          <w:rFonts w:ascii="Times New Roman" w:hAnsi="Times New Roman" w:cs="Times New Roman"/>
          <w:i/>
          <w:lang w:val="en-GB"/>
        </w:rPr>
        <w:t>E. coli</w:t>
      </w:r>
      <w:r w:rsidR="00E61DA4" w:rsidRPr="00F16242">
        <w:rPr>
          <w:rFonts w:ascii="Times New Roman" w:hAnsi="Times New Roman" w:cs="Times New Roman"/>
          <w:lang w:val="en-GB"/>
        </w:rPr>
        <w:t xml:space="preserve"> </w:t>
      </w:r>
      <w:r w:rsidR="0039501A" w:rsidRPr="00F16242">
        <w:rPr>
          <w:rFonts w:ascii="Times New Roman" w:hAnsi="Times New Roman" w:cs="Times New Roman"/>
          <w:lang w:val="en-GB"/>
        </w:rPr>
        <w:t>strains originating from our clinical laboratory, i.e. representing our local epidemiology.</w:t>
      </w:r>
      <w:r w:rsidR="00F91050" w:rsidRPr="00F16242">
        <w:rPr>
          <w:rFonts w:ascii="LMRoman12-Bold" w:hAnsi="LMRoman12-Bold" w:cs="LMRoman12-Bold"/>
          <w:b/>
          <w:bCs/>
          <w:color w:val="000000"/>
          <w:sz w:val="23"/>
          <w:szCs w:val="29"/>
          <w:lang w:val="en-GB"/>
        </w:rPr>
        <w:br w:type="page"/>
      </w:r>
    </w:p>
    <w:p w:rsidR="00C0708E" w:rsidRPr="00F16242" w:rsidRDefault="00C0708E" w:rsidP="00A61DEF">
      <w:pPr>
        <w:autoSpaceDE w:val="0"/>
        <w:autoSpaceDN w:val="0"/>
        <w:adjustRightInd w:val="0"/>
        <w:spacing w:after="0" w:line="480" w:lineRule="auto"/>
        <w:ind w:left="360" w:right="203"/>
        <w:jc w:val="both"/>
        <w:rPr>
          <w:rFonts w:ascii="Times New Roman" w:hAnsi="Times New Roman" w:cs="Times New Roman"/>
          <w:b/>
          <w:lang w:val="en-GB"/>
        </w:rPr>
      </w:pPr>
      <w:r w:rsidRPr="00F16242">
        <w:rPr>
          <w:rFonts w:ascii="Times New Roman" w:hAnsi="Times New Roman" w:cs="Times New Roman"/>
          <w:b/>
          <w:lang w:val="en-GB"/>
        </w:rPr>
        <w:lastRenderedPageBreak/>
        <w:t>Materials and Methods</w:t>
      </w:r>
    </w:p>
    <w:p w:rsidR="001E0A79" w:rsidRPr="00F16242" w:rsidRDefault="00377C43" w:rsidP="00A61DEF">
      <w:pPr>
        <w:autoSpaceDE w:val="0"/>
        <w:autoSpaceDN w:val="0"/>
        <w:adjustRightInd w:val="0"/>
        <w:spacing w:before="240" w:after="0" w:line="480" w:lineRule="auto"/>
        <w:ind w:left="360" w:right="203"/>
        <w:jc w:val="both"/>
        <w:rPr>
          <w:rFonts w:ascii="Times New Roman" w:hAnsi="Times New Roman" w:cs="Times New Roman"/>
          <w:lang w:val="en-GB"/>
        </w:rPr>
      </w:pPr>
      <w:r w:rsidRPr="00F16242">
        <w:rPr>
          <w:rFonts w:ascii="Times New Roman" w:hAnsi="Times New Roman" w:cs="Times New Roman"/>
          <w:b/>
          <w:lang w:val="en-GB"/>
        </w:rPr>
        <w:t>Clinical isolates</w:t>
      </w:r>
      <w:r w:rsidR="00410DED" w:rsidRPr="00F16242">
        <w:rPr>
          <w:rFonts w:ascii="Times New Roman" w:hAnsi="Times New Roman" w:cs="Times New Roman"/>
          <w:b/>
          <w:lang w:val="en-GB"/>
        </w:rPr>
        <w:t>.</w:t>
      </w:r>
      <w:r w:rsidRPr="00F16242">
        <w:rPr>
          <w:rFonts w:ascii="Times New Roman" w:hAnsi="Times New Roman" w:cs="Times New Roman"/>
          <w:lang w:val="en-GB"/>
        </w:rPr>
        <w:t xml:space="preserve"> </w:t>
      </w:r>
      <w:r w:rsidR="00B40EF7" w:rsidRPr="00F16242">
        <w:rPr>
          <w:rFonts w:ascii="Times New Roman" w:hAnsi="Times New Roman" w:cs="Times New Roman"/>
          <w:lang w:val="en-GB"/>
        </w:rPr>
        <w:t xml:space="preserve">Antimicrobial susceptibility data of non-duplicate, non-outbreak clinical </w:t>
      </w:r>
      <w:r w:rsidR="00B40EF7" w:rsidRPr="00F16242">
        <w:rPr>
          <w:rFonts w:ascii="Times New Roman" w:hAnsi="Times New Roman" w:cs="Times New Roman"/>
          <w:i/>
          <w:lang w:val="en-GB"/>
        </w:rPr>
        <w:t>E. coli</w:t>
      </w:r>
      <w:r w:rsidR="00B40EF7" w:rsidRPr="00F16242">
        <w:rPr>
          <w:rFonts w:ascii="Times New Roman" w:hAnsi="Times New Roman" w:cs="Times New Roman"/>
          <w:lang w:val="en-GB"/>
        </w:rPr>
        <w:t xml:space="preserve"> strains were used included in this study.  </w:t>
      </w:r>
      <w:r w:rsidRPr="00F16242">
        <w:rPr>
          <w:rFonts w:ascii="Times New Roman" w:hAnsi="Times New Roman" w:cs="Times New Roman"/>
          <w:lang w:val="en-GB"/>
        </w:rPr>
        <w:t xml:space="preserve">All clinical </w:t>
      </w:r>
      <w:r w:rsidR="00B40EF7" w:rsidRPr="00F16242">
        <w:rPr>
          <w:rFonts w:ascii="Times New Roman" w:hAnsi="Times New Roman" w:cs="Times New Roman"/>
          <w:i/>
          <w:lang w:val="en-GB"/>
        </w:rPr>
        <w:t>E. coli</w:t>
      </w:r>
      <w:r w:rsidR="00B40EF7" w:rsidRPr="00F16242">
        <w:rPr>
          <w:rFonts w:ascii="Times New Roman" w:hAnsi="Times New Roman" w:cs="Times New Roman"/>
          <w:lang w:val="en-GB"/>
        </w:rPr>
        <w:t xml:space="preserve"> isolates</w:t>
      </w:r>
      <w:r w:rsidRPr="00F16242">
        <w:rPr>
          <w:rFonts w:ascii="Times New Roman" w:hAnsi="Times New Roman" w:cs="Times New Roman"/>
          <w:lang w:val="en-GB"/>
        </w:rPr>
        <w:t xml:space="preserve"> included in this study were isolated over a </w:t>
      </w:r>
      <w:r w:rsidR="00E72B69" w:rsidRPr="00F16242">
        <w:rPr>
          <w:rFonts w:ascii="Times New Roman" w:hAnsi="Times New Roman" w:cs="Times New Roman"/>
          <w:lang w:val="en-GB"/>
        </w:rPr>
        <w:t>five-year period from 2010 until 2014</w:t>
      </w:r>
      <w:r w:rsidRPr="00F16242">
        <w:rPr>
          <w:rFonts w:ascii="Times New Roman" w:hAnsi="Times New Roman" w:cs="Times New Roman"/>
          <w:lang w:val="en-GB"/>
        </w:rPr>
        <w:t xml:space="preserve"> in the clinical microbiology laboratory of the Institute of Medical Microbiology, University of Zurich. Isolates of the same species were considered duplicates</w:t>
      </w:r>
      <w:r w:rsidR="00E72B69" w:rsidRPr="00F16242">
        <w:rPr>
          <w:rFonts w:ascii="Times New Roman" w:hAnsi="Times New Roman" w:cs="Times New Roman"/>
          <w:lang w:val="en-GB"/>
        </w:rPr>
        <w:t xml:space="preserve"> and discarded</w:t>
      </w:r>
      <w:r w:rsidRPr="00F16242">
        <w:rPr>
          <w:rFonts w:ascii="Times New Roman" w:hAnsi="Times New Roman" w:cs="Times New Roman"/>
          <w:lang w:val="en-GB"/>
        </w:rPr>
        <w:t xml:space="preserve"> if they </w:t>
      </w:r>
      <w:proofErr w:type="spellStart"/>
      <w:r w:rsidRPr="00F16242">
        <w:rPr>
          <w:rFonts w:ascii="Times New Roman" w:hAnsi="Times New Roman" w:cs="Times New Roman"/>
          <w:lang w:val="en-GB"/>
        </w:rPr>
        <w:t>i</w:t>
      </w:r>
      <w:proofErr w:type="spellEnd"/>
      <w:r w:rsidRPr="00F16242">
        <w:rPr>
          <w:rFonts w:ascii="Times New Roman" w:hAnsi="Times New Roman" w:cs="Times New Roman"/>
          <w:lang w:val="en-GB"/>
        </w:rPr>
        <w:t xml:space="preserve">) originated from the same patient, and ii) showed </w:t>
      </w:r>
      <w:r w:rsidR="00E72B69" w:rsidRPr="00F16242">
        <w:rPr>
          <w:rFonts w:ascii="Times New Roman" w:hAnsi="Times New Roman" w:cs="Times New Roman"/>
          <w:lang w:val="en-GB"/>
        </w:rPr>
        <w:t xml:space="preserve">at most </w:t>
      </w:r>
      <w:r w:rsidRPr="00F16242">
        <w:rPr>
          <w:rFonts w:ascii="Times New Roman" w:hAnsi="Times New Roman" w:cs="Times New Roman"/>
          <w:lang w:val="en-GB"/>
        </w:rPr>
        <w:t xml:space="preserve">one major </w:t>
      </w:r>
      <w:r w:rsidR="00E72B69" w:rsidRPr="00F16242">
        <w:rPr>
          <w:rFonts w:ascii="Times New Roman" w:hAnsi="Times New Roman" w:cs="Times New Roman"/>
          <w:lang w:val="en-GB"/>
        </w:rPr>
        <w:t xml:space="preserve">and </w:t>
      </w:r>
      <w:r w:rsidRPr="00F16242">
        <w:rPr>
          <w:rFonts w:ascii="Times New Roman" w:hAnsi="Times New Roman" w:cs="Times New Roman"/>
          <w:lang w:val="en-GB"/>
        </w:rPr>
        <w:t>two minor differences in AST interpretation</w:t>
      </w:r>
      <w:r w:rsidR="00B8257A">
        <w:rPr>
          <w:rFonts w:ascii="Times New Roman" w:hAnsi="Times New Roman" w:cs="Times New Roman"/>
          <w:lang w:val="en-GB"/>
        </w:rPr>
        <w:t xml:space="preserve"> according to EUCAST 2016 CBPs </w:t>
      </w:r>
      <w:hyperlink w:anchor="_ENREF_7" w:tooltip="EUCAST, 2016 #1269" w:history="1">
        <w:r w:rsidR="00EC0C43">
          <w:rPr>
            <w:rFonts w:ascii="Times New Roman" w:hAnsi="Times New Roman" w:cs="Times New Roman"/>
            <w:lang w:val="en-GB"/>
          </w:rPr>
          <w:fldChar w:fldCharType="begin"/>
        </w:r>
        <w:r w:rsidR="00EC0C43">
          <w:rPr>
            <w:rFonts w:ascii="Times New Roman" w:hAnsi="Times New Roman" w:cs="Times New Roman"/>
            <w:lang w:val="en-GB"/>
          </w:rPr>
          <w:instrText xml:space="preserve"> ADDIN EN.CITE &lt;EndNote&gt;&lt;Cite&gt;&lt;Author&gt;EUCAST&lt;/Author&gt;&lt;Year&gt;2016&lt;/Year&gt;&lt;RecNum&gt;1269&lt;/RecNum&gt;&lt;DisplayText&gt;&lt;style face="superscript"&gt;7&lt;/style&gt;&lt;/DisplayText&gt;&lt;record&gt;&lt;rec-number&gt;1269&lt;/rec-number&gt;&lt;foreign-keys&gt;&lt;key app="EN" db-id="paz59evx1v29r1e0ds9xx597e5vapvv2z2w0" timestamp="1358521705"&gt;1269&lt;/key&gt;&lt;/foreign-keys&gt;&lt;ref-type name="Journal Article"&gt;17&lt;/ref-type&gt;&lt;contributors&gt;&lt;authors&gt;&lt;author&gt;EUCAST&lt;/author&gt;&lt;/authors&gt;&lt;/contributors&gt;&lt;titles&gt;&lt;title&gt;European Committee on Antimicrobial Susceptibility Testing. Breakpoint tables for interpretation of MICs and zone diameters. Version 6.0&lt;/title&gt;&lt;/titles&gt;&lt;dates&gt;&lt;year&gt;2016&lt;/year&gt;&lt;/dates&gt;&lt;urls&gt;&lt;/urls&gt;&lt;/record&gt;&lt;/Cite&gt;&lt;/EndNote&gt;</w:instrText>
        </w:r>
        <w:r w:rsidR="00EC0C43">
          <w:rPr>
            <w:rFonts w:ascii="Times New Roman" w:hAnsi="Times New Roman" w:cs="Times New Roman"/>
            <w:lang w:val="en-GB"/>
          </w:rPr>
          <w:fldChar w:fldCharType="separate"/>
        </w:r>
        <w:r w:rsidR="00EC0C43" w:rsidRPr="00B8257A">
          <w:rPr>
            <w:rFonts w:ascii="Times New Roman" w:hAnsi="Times New Roman" w:cs="Times New Roman"/>
            <w:noProof/>
            <w:vertAlign w:val="superscript"/>
            <w:lang w:val="en-GB"/>
          </w:rPr>
          <w:t>7</w:t>
        </w:r>
        <w:r w:rsidR="00EC0C43">
          <w:rPr>
            <w:rFonts w:ascii="Times New Roman" w:hAnsi="Times New Roman" w:cs="Times New Roman"/>
            <w:lang w:val="en-GB"/>
          </w:rPr>
          <w:fldChar w:fldCharType="end"/>
        </w:r>
      </w:hyperlink>
      <w:r w:rsidRPr="00F16242">
        <w:rPr>
          <w:rFonts w:ascii="Times New Roman" w:hAnsi="Times New Roman" w:cs="Times New Roman"/>
          <w:lang w:val="en-GB"/>
        </w:rPr>
        <w:t>.</w:t>
      </w:r>
      <w:r w:rsidR="0096368E" w:rsidRPr="00F16242">
        <w:rPr>
          <w:rFonts w:ascii="Times New Roman" w:hAnsi="Times New Roman" w:cs="Times New Roman"/>
          <w:lang w:val="en-GB"/>
        </w:rPr>
        <w:t xml:space="preserve"> </w:t>
      </w:r>
    </w:p>
    <w:p w:rsidR="0096368E" w:rsidRPr="00F16242" w:rsidRDefault="0096368E" w:rsidP="00A61DEF">
      <w:pPr>
        <w:autoSpaceDE w:val="0"/>
        <w:autoSpaceDN w:val="0"/>
        <w:adjustRightInd w:val="0"/>
        <w:spacing w:before="240" w:after="0" w:line="480" w:lineRule="auto"/>
        <w:ind w:left="360" w:right="203"/>
        <w:jc w:val="both"/>
        <w:rPr>
          <w:rFonts w:ascii="Times New Roman" w:hAnsi="Times New Roman" w:cs="Times New Roman"/>
          <w:lang w:val="en-GB"/>
        </w:rPr>
      </w:pPr>
      <w:proofErr w:type="gramStart"/>
      <w:r w:rsidRPr="00F16242">
        <w:rPr>
          <w:rFonts w:ascii="Times New Roman" w:hAnsi="Times New Roman" w:cs="Times New Roman"/>
          <w:b/>
          <w:lang w:val="en-GB"/>
        </w:rPr>
        <w:t>Antibiotic susceptibility testing.</w:t>
      </w:r>
      <w:proofErr w:type="gramEnd"/>
      <w:r w:rsidRPr="00F16242">
        <w:rPr>
          <w:rFonts w:ascii="Times New Roman" w:hAnsi="Times New Roman" w:cs="Times New Roman"/>
          <w:lang w:val="en-GB"/>
        </w:rPr>
        <w:t xml:space="preserve"> Antimicrobial susceptibility testing was performed by the disk diffusion method following EUCAST standard procedures</w:t>
      </w:r>
      <w:r w:rsidR="00FC057B">
        <w:rPr>
          <w:rFonts w:ascii="Times New Roman" w:hAnsi="Times New Roman" w:cs="Times New Roman"/>
          <w:lang w:val="en-GB"/>
        </w:rPr>
        <w:t xml:space="preserve"> </w:t>
      </w:r>
      <w:hyperlink w:anchor="_ENREF_7" w:tooltip="EUCAST, 2016 #1269" w:history="1">
        <w:r w:rsidR="00EC0C43">
          <w:rPr>
            <w:rFonts w:ascii="Times New Roman" w:hAnsi="Times New Roman" w:cs="Times New Roman"/>
            <w:lang w:val="en-GB"/>
          </w:rPr>
          <w:fldChar w:fldCharType="begin"/>
        </w:r>
        <w:r w:rsidR="00EC0C43">
          <w:rPr>
            <w:rFonts w:ascii="Times New Roman" w:hAnsi="Times New Roman" w:cs="Times New Roman"/>
            <w:lang w:val="en-GB"/>
          </w:rPr>
          <w:instrText xml:space="preserve"> ADDIN EN.CITE &lt;EndNote&gt;&lt;Cite&gt;&lt;Author&gt;EUCAST&lt;/Author&gt;&lt;Year&gt;2016&lt;/Year&gt;&lt;RecNum&gt;1269&lt;/RecNum&gt;&lt;DisplayText&gt;&lt;style face="superscript"&gt;7&lt;/style&gt;&lt;/DisplayText&gt;&lt;record&gt;&lt;rec-number&gt;1269&lt;/rec-number&gt;&lt;foreign-keys&gt;&lt;key app="EN" db-id="paz59evx1v29r1e0ds9xx597e5vapvv2z2w0" timestamp="1358521705"&gt;1269&lt;/key&gt;&lt;/foreign-keys&gt;&lt;ref-type name="Journal Article"&gt;17&lt;/ref-type&gt;&lt;contributors&gt;&lt;authors&gt;&lt;author&gt;EUCAST&lt;/author&gt;&lt;/authors&gt;&lt;/contributors&gt;&lt;titles&gt;&lt;title&gt;European Committee on Antimicrobial Susceptibility Testing. Breakpoint tables for interpretation of MICs and zone diameters. Version 6.0&lt;/title&gt;&lt;/titles&gt;&lt;dates&gt;&lt;year&gt;2016&lt;/year&gt;&lt;/dates&gt;&lt;urls&gt;&lt;/urls&gt;&lt;/record&gt;&lt;/Cite&gt;&lt;/EndNote&gt;</w:instrText>
        </w:r>
        <w:r w:rsidR="00EC0C43">
          <w:rPr>
            <w:rFonts w:ascii="Times New Roman" w:hAnsi="Times New Roman" w:cs="Times New Roman"/>
            <w:lang w:val="en-GB"/>
          </w:rPr>
          <w:fldChar w:fldCharType="separate"/>
        </w:r>
        <w:r w:rsidR="00EC0C43" w:rsidRPr="00FC057B">
          <w:rPr>
            <w:rFonts w:ascii="Times New Roman" w:hAnsi="Times New Roman" w:cs="Times New Roman"/>
            <w:noProof/>
            <w:vertAlign w:val="superscript"/>
            <w:lang w:val="en-GB"/>
          </w:rPr>
          <w:t>7</w:t>
        </w:r>
        <w:r w:rsidR="00EC0C43">
          <w:rPr>
            <w:rFonts w:ascii="Times New Roman" w:hAnsi="Times New Roman" w:cs="Times New Roman"/>
            <w:lang w:val="en-GB"/>
          </w:rPr>
          <w:fldChar w:fldCharType="end"/>
        </w:r>
      </w:hyperlink>
      <w:r w:rsidRPr="00F16242">
        <w:rPr>
          <w:rFonts w:ascii="Times New Roman" w:hAnsi="Times New Roman" w:cs="Times New Roman"/>
          <w:lang w:val="en-GB"/>
        </w:rPr>
        <w:t xml:space="preserve"> (</w:t>
      </w:r>
      <w:r w:rsidR="00DF5CAA" w:rsidRPr="00DF5CAA">
        <w:rPr>
          <w:rFonts w:ascii="Times New Roman" w:hAnsi="Times New Roman" w:cs="Times New Roman"/>
          <w:highlight w:val="cyan"/>
          <w:lang w:val="en-GB"/>
        </w:rPr>
        <w:t>EUCAST 2016</w:t>
      </w:r>
      <w:r w:rsidRPr="00F16242">
        <w:rPr>
          <w:rFonts w:ascii="Times New Roman" w:hAnsi="Times New Roman" w:cs="Times New Roman"/>
          <w:lang w:val="en-GB"/>
        </w:rPr>
        <w:t>) on Müller-Hinton II agar (Beckton-Dickinson, Franklin Lakes, NJ, USA) and with antibiotic discs from i2a (Montpellier, France). Inhibition zone diameters were recorded automatically using the Sirscan/Sirweb system (i2a, Montpellier, France)</w:t>
      </w:r>
      <w:r w:rsidR="00FC057B">
        <w:rPr>
          <w:rFonts w:ascii="Times New Roman" w:hAnsi="Times New Roman" w:cs="Times New Roman"/>
          <w:lang w:val="en-GB"/>
        </w:rPr>
        <w:t xml:space="preserve"> </w:t>
      </w:r>
      <w:hyperlink w:anchor="_ENREF_8" w:tooltip="Hombach, 2013 #2495" w:history="1">
        <w:r w:rsidR="00EC0C43">
          <w:rPr>
            <w:rFonts w:ascii="Times New Roman" w:hAnsi="Times New Roman" w:cs="Times New Roman"/>
            <w:lang w:val="en-GB"/>
          </w:rPr>
          <w:fldChar w:fldCharType="begin"/>
        </w:r>
        <w:r w:rsidR="00EC0C43">
          <w:rPr>
            <w:rFonts w:ascii="Times New Roman" w:hAnsi="Times New Roman" w:cs="Times New Roman"/>
            <w:lang w:val="en-GB"/>
          </w:rPr>
          <w:instrText xml:space="preserve"> ADDIN EN.CITE &lt;EndNote&gt;&lt;Cite&gt;&lt;Author&gt;Hombach&lt;/Author&gt;&lt;Year&gt;2013&lt;/Year&gt;&lt;RecNum&gt;2495&lt;/RecNum&gt;&lt;DisplayText&gt;&lt;style face="superscript"&gt;8&lt;/style&gt;&lt;/DisplayText&gt;&lt;record&gt;&lt;rec-number&gt;2495&lt;/rec-number&gt;&lt;foreign-keys&gt;&lt;key app="EN" db-id="paz59evx1v29r1e0ds9xx597e5vapvv2z2w0" timestamp="1468663627"&gt;2495&lt;/key&gt;&lt;/foreign-keys&gt;&lt;ref-type name="Journal Article"&gt;17&lt;/ref-type&gt;&lt;contributors&gt;&lt;authors&gt;&lt;author&gt;Hombach, M.&lt;/author&gt;&lt;author&gt;Zbinden, R.&lt;/author&gt;&lt;author&gt;Bottger, E. C.&lt;/author&gt;&lt;/authors&gt;&lt;/contributors&gt;&lt;auth-address&gt;Institut fur Medizinische Mikrobiologie, Universitat Zurich, Gloriastrasse 30/32, 8006 Zurich, Switzerland. mhombach@imm.uzh.ch.&lt;/auth-address&gt;&lt;titles&gt;&lt;title&gt;Standardisation of disk diffusion results for antibiotic susceptibility testing using the sirscan automated zone reader&lt;/title&gt;&lt;secondary-title&gt;BMC Microbiol&lt;/secondary-title&gt;&lt;alt-title&gt;BMC microbiology&lt;/alt-title&gt;&lt;/titles&gt;&lt;periodical&gt;&lt;full-title&gt;BMC Microbiol&lt;/full-title&gt;&lt;/periodical&gt;&lt;pages&gt;225&lt;/pages&gt;&lt;volume&gt;13&lt;/volume&gt;&lt;keywords&gt;&lt;keyword&gt;Anti-Bacterial Agents/*pharmacology&lt;/keyword&gt;&lt;keyword&gt;Automation, Laboratory/*methods&lt;/keyword&gt;&lt;keyword&gt;Bacteria/*drug effects&lt;/keyword&gt;&lt;keyword&gt;Bacterial Infections/microbiology&lt;/keyword&gt;&lt;keyword&gt;Humans&lt;/keyword&gt;&lt;keyword&gt;Microbial Sensitivity Tests/*methods/*standards&lt;/keyword&gt;&lt;keyword&gt;Reproducibility of Results&lt;/keyword&gt;&lt;/keywords&gt;&lt;dates&gt;&lt;year&gt;2013&lt;/year&gt;&lt;/dates&gt;&lt;isbn&gt;1471-2180 (Electronic)&amp;#xD;1471-2180 (Linking)&lt;/isbn&gt;&lt;accession-num&gt;24099061&lt;/accession-num&gt;&lt;urls&gt;&lt;related-urls&gt;&lt;url&gt;http://www.ncbi.nlm.nih.gov/pubmed/24099061&lt;/url&gt;&lt;/related-urls&gt;&lt;/urls&gt;&lt;custom2&gt;3852248&lt;/custom2&gt;&lt;electronic-resource-num&gt;10.1186/1471-2180-13-225&lt;/electronic-resource-num&gt;&lt;/record&gt;&lt;/Cite&gt;&lt;/EndNote&gt;</w:instrText>
        </w:r>
        <w:r w:rsidR="00EC0C43">
          <w:rPr>
            <w:rFonts w:ascii="Times New Roman" w:hAnsi="Times New Roman" w:cs="Times New Roman"/>
            <w:lang w:val="en-GB"/>
          </w:rPr>
          <w:fldChar w:fldCharType="separate"/>
        </w:r>
        <w:r w:rsidR="00EC0C43" w:rsidRPr="00FC057B">
          <w:rPr>
            <w:rFonts w:ascii="Times New Roman" w:hAnsi="Times New Roman" w:cs="Times New Roman"/>
            <w:noProof/>
            <w:vertAlign w:val="superscript"/>
            <w:lang w:val="en-GB"/>
          </w:rPr>
          <w:t>8</w:t>
        </w:r>
        <w:r w:rsidR="00EC0C43">
          <w:rPr>
            <w:rFonts w:ascii="Times New Roman" w:hAnsi="Times New Roman" w:cs="Times New Roman"/>
            <w:lang w:val="en-GB"/>
          </w:rPr>
          <w:fldChar w:fldCharType="end"/>
        </w:r>
      </w:hyperlink>
      <w:r w:rsidR="008A100F" w:rsidRPr="00F16242">
        <w:rPr>
          <w:rFonts w:ascii="Times New Roman" w:hAnsi="Times New Roman" w:cs="Times New Roman"/>
          <w:lang w:val="en-GB"/>
        </w:rPr>
        <w:t xml:space="preserve"> (</w:t>
      </w:r>
      <w:r w:rsidR="008A100F" w:rsidRPr="00F16242">
        <w:rPr>
          <w:rFonts w:ascii="Times New Roman" w:hAnsi="Times New Roman" w:cs="Times New Roman"/>
          <w:highlight w:val="cyan"/>
          <w:lang w:val="en-GB"/>
        </w:rPr>
        <w:t xml:space="preserve">REF </w:t>
      </w:r>
      <w:proofErr w:type="spellStart"/>
      <w:r w:rsidR="008A100F" w:rsidRPr="00F16242">
        <w:rPr>
          <w:rFonts w:ascii="Times New Roman" w:hAnsi="Times New Roman" w:cs="Times New Roman"/>
          <w:highlight w:val="cyan"/>
          <w:lang w:val="en-GB"/>
        </w:rPr>
        <w:t>Zbinden</w:t>
      </w:r>
      <w:proofErr w:type="spellEnd"/>
      <w:r w:rsidR="008A100F" w:rsidRPr="00F16242">
        <w:rPr>
          <w:rFonts w:ascii="Times New Roman" w:hAnsi="Times New Roman" w:cs="Times New Roman"/>
          <w:highlight w:val="cyan"/>
          <w:lang w:val="en-GB"/>
        </w:rPr>
        <w:t>/</w:t>
      </w:r>
      <w:proofErr w:type="spellStart"/>
      <w:r w:rsidR="008A100F" w:rsidRPr="00F16242">
        <w:rPr>
          <w:rFonts w:ascii="Times New Roman" w:hAnsi="Times New Roman" w:cs="Times New Roman"/>
          <w:highlight w:val="cyan"/>
          <w:lang w:val="en-GB"/>
        </w:rPr>
        <w:t>Hombach</w:t>
      </w:r>
      <w:proofErr w:type="spellEnd"/>
      <w:r w:rsidR="008A100F" w:rsidRPr="00F16242">
        <w:rPr>
          <w:rFonts w:ascii="Times New Roman" w:hAnsi="Times New Roman" w:cs="Times New Roman"/>
          <w:highlight w:val="cyan"/>
          <w:lang w:val="en-GB"/>
        </w:rPr>
        <w:t>)</w:t>
      </w:r>
      <w:r w:rsidRPr="00F16242">
        <w:rPr>
          <w:rFonts w:ascii="Times New Roman" w:hAnsi="Times New Roman" w:cs="Times New Roman"/>
          <w:highlight w:val="cyan"/>
          <w:lang w:val="en-GB"/>
        </w:rPr>
        <w:t>.</w:t>
      </w:r>
      <w:r w:rsidR="00533A7F" w:rsidRPr="00533A7F">
        <w:rPr>
          <w:rFonts w:ascii="Times New Roman" w:hAnsi="Times New Roman" w:cs="Times New Roman"/>
          <w:lang w:val="en-GB"/>
        </w:rPr>
        <w:t xml:space="preserve"> </w:t>
      </w:r>
      <w:r w:rsidR="00533A7F" w:rsidRPr="00F16242">
        <w:rPr>
          <w:rFonts w:ascii="Times New Roman" w:hAnsi="Times New Roman" w:cs="Times New Roman"/>
          <w:lang w:val="en-GB"/>
        </w:rPr>
        <w:t xml:space="preserve">Isolates with inhibition zone sizes in the left tail area of the distribution curves were verified by visual inspection of the automated antibiogram pictures. Isolates were eliminated from the data set if errors were found (e.g. no plates, contaminated plates, wrong identification, inhibition zones wrongly measured, </w:t>
      </w:r>
      <w:r w:rsidR="00533A7F">
        <w:rPr>
          <w:rFonts w:ascii="Times New Roman" w:hAnsi="Times New Roman" w:cs="Times New Roman"/>
          <w:lang w:val="en-GB"/>
        </w:rPr>
        <w:t>or</w:t>
      </w:r>
      <w:r w:rsidR="00533A7F" w:rsidRPr="00F16242">
        <w:rPr>
          <w:rFonts w:ascii="Times New Roman" w:hAnsi="Times New Roman" w:cs="Times New Roman"/>
          <w:lang w:val="en-GB"/>
        </w:rPr>
        <w:t xml:space="preserve"> incompatibility with wild-type definition due to resistance to other beta-lactams).</w:t>
      </w:r>
      <w:ins w:id="0" w:author="Nicolas Blöchliger" w:date="2016-10-18T15:09:00Z">
        <w:r w:rsidR="00D14B73">
          <w:rPr>
            <w:rFonts w:ascii="Times New Roman" w:hAnsi="Times New Roman" w:cs="Times New Roman"/>
            <w:lang w:val="en-GB"/>
          </w:rPr>
          <w:t xml:space="preserve"> </w:t>
        </w:r>
        <w:r w:rsidR="00D14B73" w:rsidRPr="00D14B73">
          <w:rPr>
            <w:rFonts w:ascii="Times New Roman" w:hAnsi="Times New Roman" w:cs="Times New Roman"/>
            <w:lang w:val="en-GB"/>
          </w:rPr>
          <w:t xml:space="preserve">Our data set comprised data from 9766 strains for the </w:t>
        </w:r>
        <w:r w:rsidR="00D14B73">
          <w:rPr>
            <w:rFonts w:ascii="Times New Roman" w:hAnsi="Times New Roman" w:cs="Times New Roman"/>
            <w:lang w:val="en-GB"/>
          </w:rPr>
          <w:t>β-</w:t>
        </w:r>
        <w:r w:rsidR="00D14B73" w:rsidRPr="00D14B73">
          <w:rPr>
            <w:rFonts w:ascii="Times New Roman" w:hAnsi="Times New Roman" w:cs="Times New Roman"/>
            <w:lang w:val="en-GB"/>
          </w:rPr>
          <w:t xml:space="preserve">lactams, 3521 strains for the aminoglycosides, </w:t>
        </w:r>
        <w:r w:rsidR="00D14B73">
          <w:rPr>
            <w:rFonts w:ascii="Times New Roman" w:hAnsi="Times New Roman" w:cs="Times New Roman"/>
            <w:lang w:val="en-GB"/>
          </w:rPr>
          <w:t xml:space="preserve">and </w:t>
        </w:r>
        <w:bookmarkStart w:id="1" w:name="_GoBack"/>
        <w:bookmarkEnd w:id="1"/>
        <w:r w:rsidR="00D14B73">
          <w:rPr>
            <w:rFonts w:ascii="Times New Roman" w:hAnsi="Times New Roman" w:cs="Times New Roman"/>
            <w:lang w:val="en-GB"/>
          </w:rPr>
          <w:t>9761 strains for the quinolones</w:t>
        </w:r>
        <w:r w:rsidR="00D14B73" w:rsidRPr="00D14B73">
          <w:rPr>
            <w:rFonts w:ascii="Times New Roman" w:hAnsi="Times New Roman" w:cs="Times New Roman"/>
            <w:lang w:val="en-GB"/>
          </w:rPr>
          <w:t>.</w:t>
        </w:r>
      </w:ins>
      <w:r w:rsidR="00533A7F">
        <w:rPr>
          <w:rFonts w:ascii="Times New Roman" w:hAnsi="Times New Roman" w:cs="Times New Roman"/>
          <w:lang w:val="en-GB"/>
        </w:rPr>
        <w:t xml:space="preserve"> </w:t>
      </w:r>
      <w:commentRangeStart w:id="2"/>
      <w:r w:rsidR="00533A7F" w:rsidRPr="0008362E">
        <w:rPr>
          <w:rFonts w:ascii="Times New Roman" w:hAnsi="Times New Roman" w:cs="Times New Roman"/>
          <w:highlight w:val="magenta"/>
          <w:lang w:val="en-GB"/>
        </w:rPr>
        <w:t xml:space="preserve">WE have to insert here the number of </w:t>
      </w:r>
      <w:proofErr w:type="spellStart"/>
      <w:r w:rsidR="00533A7F" w:rsidRPr="0008362E">
        <w:rPr>
          <w:rFonts w:ascii="Times New Roman" w:hAnsi="Times New Roman" w:cs="Times New Roman"/>
          <w:highlight w:val="magenta"/>
          <w:lang w:val="en-GB"/>
        </w:rPr>
        <w:t>datapoints</w:t>
      </w:r>
      <w:proofErr w:type="spellEnd"/>
      <w:r w:rsidR="00533A7F" w:rsidRPr="0008362E">
        <w:rPr>
          <w:rFonts w:ascii="Times New Roman" w:hAnsi="Times New Roman" w:cs="Times New Roman"/>
          <w:highlight w:val="magenta"/>
          <w:lang w:val="en-GB"/>
        </w:rPr>
        <w:t xml:space="preserve"> for each drug class.</w:t>
      </w:r>
      <w:commentRangeEnd w:id="2"/>
      <w:r w:rsidR="00395C15">
        <w:rPr>
          <w:rStyle w:val="CommentReference"/>
        </w:rPr>
        <w:commentReference w:id="2"/>
      </w:r>
    </w:p>
    <w:p w:rsidR="00B122F5" w:rsidRPr="00266804" w:rsidRDefault="00B122F5" w:rsidP="000F21F9">
      <w:pPr>
        <w:autoSpaceDE w:val="0"/>
        <w:autoSpaceDN w:val="0"/>
        <w:adjustRightInd w:val="0"/>
        <w:spacing w:before="240" w:after="0" w:line="480" w:lineRule="auto"/>
        <w:ind w:left="360" w:right="203"/>
        <w:jc w:val="both"/>
        <w:rPr>
          <w:rFonts w:ascii="Times New Roman" w:hAnsi="Times New Roman" w:cs="Times New Roman"/>
          <w:lang w:val="en-GB"/>
        </w:rPr>
      </w:pPr>
      <w:proofErr w:type="gramStart"/>
      <w:r w:rsidRPr="00877154">
        <w:rPr>
          <w:rFonts w:ascii="Times New Roman" w:hAnsi="Times New Roman" w:cs="Times New Roman"/>
          <w:b/>
          <w:lang w:val="en-GB"/>
        </w:rPr>
        <w:t>Model for true and observed inhibition zone diameters.</w:t>
      </w:r>
      <w:proofErr w:type="gramEnd"/>
      <w:r w:rsidRPr="00877154">
        <w:rPr>
          <w:rFonts w:ascii="Times New Roman" w:hAnsi="Times New Roman" w:cs="Times New Roman"/>
          <w:b/>
          <w:lang w:val="en-GB"/>
        </w:rPr>
        <w:t xml:space="preserve"> </w:t>
      </w:r>
      <w:r w:rsidRPr="00266804">
        <w:rPr>
          <w:rFonts w:ascii="Times New Roman" w:hAnsi="Times New Roman" w:cs="Times New Roman"/>
          <w:lang w:val="en-GB"/>
        </w:rPr>
        <w:t>We developed a model to determine the methodological error for categori</w:t>
      </w:r>
      <w:r w:rsidR="00A77A29">
        <w:rPr>
          <w:rFonts w:ascii="Times New Roman" w:hAnsi="Times New Roman" w:cs="Times New Roman"/>
          <w:lang w:val="en-GB"/>
        </w:rPr>
        <w:t>z</w:t>
      </w:r>
      <w:r w:rsidRPr="00266804">
        <w:rPr>
          <w:rFonts w:ascii="Times New Roman" w:hAnsi="Times New Roman" w:cs="Times New Roman"/>
          <w:lang w:val="en-GB"/>
        </w:rPr>
        <w:t xml:space="preserve">ation of </w:t>
      </w:r>
      <w:r w:rsidR="00A77A29">
        <w:rPr>
          <w:rFonts w:ascii="Times New Roman" w:hAnsi="Times New Roman" w:cs="Times New Roman"/>
          <w:lang w:val="en-GB"/>
        </w:rPr>
        <w:t>inhibition</w:t>
      </w:r>
      <w:r w:rsidRPr="00266804">
        <w:rPr>
          <w:rFonts w:ascii="Times New Roman" w:hAnsi="Times New Roman" w:cs="Times New Roman"/>
          <w:lang w:val="en-GB"/>
        </w:rPr>
        <w:t xml:space="preserve"> zone diameters. Our model distinguishes between an observed inhibition zone diameter Y that suffers from methodological</w:t>
      </w:r>
      <w:r w:rsidR="00AE78CE">
        <w:rPr>
          <w:rFonts w:ascii="Times New Roman" w:hAnsi="Times New Roman" w:cs="Times New Roman"/>
          <w:lang w:val="en-GB"/>
        </w:rPr>
        <w:t xml:space="preserve"> (i.e. technical and biological)</w:t>
      </w:r>
      <w:r w:rsidRPr="00266804">
        <w:rPr>
          <w:rFonts w:ascii="Times New Roman" w:hAnsi="Times New Roman" w:cs="Times New Roman"/>
          <w:lang w:val="en-GB"/>
        </w:rPr>
        <w:t xml:space="preserve"> variation and an underlying true diameter X that is not observed. The relationship between X and Y is given by Y = X + E, where E models the methodological variation.</w:t>
      </w:r>
      <w:r w:rsidR="00266804">
        <w:rPr>
          <w:rFonts w:ascii="Times New Roman" w:hAnsi="Times New Roman" w:cs="Times New Roman"/>
          <w:lang w:val="en-GB"/>
        </w:rPr>
        <w:t xml:space="preserve"> </w:t>
      </w:r>
      <w:r w:rsidRPr="00266804">
        <w:rPr>
          <w:rFonts w:ascii="Times New Roman" w:hAnsi="Times New Roman" w:cs="Times New Roman"/>
          <w:lang w:val="en-GB"/>
        </w:rPr>
        <w:t>We use</w:t>
      </w:r>
      <w:r w:rsidR="00A77A29">
        <w:rPr>
          <w:rFonts w:ascii="Times New Roman" w:hAnsi="Times New Roman" w:cs="Times New Roman"/>
          <w:lang w:val="en-GB"/>
        </w:rPr>
        <w:t>d</w:t>
      </w:r>
      <w:r w:rsidRPr="00266804">
        <w:rPr>
          <w:rFonts w:ascii="Times New Roman" w:hAnsi="Times New Roman" w:cs="Times New Roman"/>
          <w:lang w:val="en-GB"/>
        </w:rPr>
        <w:t xml:space="preserve"> a normal mixture model to describe the distribution of the true diameter X and we assume</w:t>
      </w:r>
      <w:r w:rsidR="00A77A29">
        <w:rPr>
          <w:rFonts w:ascii="Times New Roman" w:hAnsi="Times New Roman" w:cs="Times New Roman"/>
          <w:lang w:val="en-GB"/>
        </w:rPr>
        <w:t>d</w:t>
      </w:r>
      <w:r w:rsidRPr="00266804">
        <w:rPr>
          <w:rFonts w:ascii="Times New Roman" w:hAnsi="Times New Roman" w:cs="Times New Roman"/>
          <w:lang w:val="en-GB"/>
        </w:rPr>
        <w:t xml:space="preserve"> E to be normally distributed and independent of X with zero mean. We </w:t>
      </w:r>
      <w:r w:rsidRPr="00266804">
        <w:rPr>
          <w:rFonts w:ascii="Times New Roman" w:hAnsi="Times New Roman" w:cs="Times New Roman"/>
          <w:lang w:val="en-GB"/>
        </w:rPr>
        <w:lastRenderedPageBreak/>
        <w:t>estimate</w:t>
      </w:r>
      <w:r w:rsidR="00A77A29">
        <w:rPr>
          <w:rFonts w:ascii="Times New Roman" w:hAnsi="Times New Roman" w:cs="Times New Roman"/>
          <w:lang w:val="en-GB"/>
        </w:rPr>
        <w:t>d</w:t>
      </w:r>
      <w:r w:rsidRPr="00266804">
        <w:rPr>
          <w:rFonts w:ascii="Times New Roman" w:hAnsi="Times New Roman" w:cs="Times New Roman"/>
          <w:lang w:val="en-GB"/>
        </w:rPr>
        <w:t xml:space="preserve"> the standard deviation of E from</w:t>
      </w:r>
      <w:r w:rsidR="00A77A29">
        <w:rPr>
          <w:rFonts w:ascii="Times New Roman" w:hAnsi="Times New Roman" w:cs="Times New Roman"/>
          <w:lang w:val="en-GB"/>
        </w:rPr>
        <w:t xml:space="preserve"> 153</w:t>
      </w:r>
      <w:r w:rsidRPr="00266804">
        <w:rPr>
          <w:rFonts w:ascii="Times New Roman" w:hAnsi="Times New Roman" w:cs="Times New Roman"/>
          <w:lang w:val="en-GB"/>
        </w:rPr>
        <w:t xml:space="preserve"> independent repeated </w:t>
      </w:r>
      <w:r w:rsidR="00266804" w:rsidRPr="00266804">
        <w:rPr>
          <w:rFonts w:ascii="Times New Roman" w:hAnsi="Times New Roman" w:cs="Times New Roman"/>
          <w:lang w:val="en-GB"/>
        </w:rPr>
        <w:t>measurements</w:t>
      </w:r>
      <w:r w:rsidRPr="00266804">
        <w:rPr>
          <w:rFonts w:ascii="Times New Roman" w:hAnsi="Times New Roman" w:cs="Times New Roman"/>
          <w:lang w:val="en-GB"/>
        </w:rPr>
        <w:t xml:space="preserve"> of inhibition zone diameters for the quality control strain ATCC 25922. Observed diameters of 6 mm are treated differently, as described in detail elsewhere</w:t>
      </w:r>
      <w:r w:rsidR="00FC057B">
        <w:rPr>
          <w:rFonts w:ascii="Times New Roman" w:hAnsi="Times New Roman" w:cs="Times New Roman"/>
          <w:lang w:val="en-GB"/>
        </w:rPr>
        <w:t xml:space="preserve"> </w:t>
      </w:r>
      <w:hyperlink w:anchor="_ENREF_6" w:tooltip="Blöchliger, 2016 #2614" w:history="1">
        <w:r w:rsidR="00EC0C43">
          <w:rPr>
            <w:rFonts w:ascii="Times New Roman" w:hAnsi="Times New Roman" w:cs="Times New Roman"/>
            <w:lang w:val="en-GB"/>
          </w:rPr>
          <w:fldChar w:fldCharType="begin"/>
        </w:r>
        <w:r w:rsidR="00EC0C43">
          <w:rPr>
            <w:rFonts w:ascii="Times New Roman" w:hAnsi="Times New Roman" w:cs="Times New Roman"/>
            <w:lang w:val="en-GB"/>
          </w:rPr>
          <w:instrText xml:space="preserve"> ADDIN EN.CITE &lt;EndNote&gt;&lt;Cite&gt;&lt;Author&gt;Blöchliger&lt;/Author&gt;&lt;Year&gt;2016&lt;/Year&gt;&lt;RecNum&gt;2614&lt;/RecNum&gt;&lt;DisplayText&gt;&lt;style face="superscript"&gt;6&lt;/style&gt;&lt;/DisplayText&gt;&lt;record&gt;&lt;rec-number&gt;2614&lt;/rec-number&gt;&lt;foreign-keys&gt;&lt;key app="EN" db-id="paz59evx1v29r1e0ds9xx597e5vapvv2z2w0" timestamp="1475838135"&gt;2614&lt;/key&gt;&lt;/foreign-keys&gt;&lt;ref-type name="Journal Article"&gt;17&lt;/ref-type&gt;&lt;contributors&gt;&lt;authors&gt;&lt;author&gt;Blöchliger, N, Keller PM, Hombach M&lt;/author&gt;&lt;/authors&gt;&lt;/contributors&gt;&lt;titles&gt;&lt;title&gt;MS 1 HOMER&lt;/title&gt;&lt;/titles&gt;&lt;dates&gt;&lt;year&gt;2016&lt;/year&gt;&lt;/dates&gt;&lt;urls&gt;&lt;/urls&gt;&lt;/record&gt;&lt;/Cite&gt;&lt;/EndNote&gt;</w:instrText>
        </w:r>
        <w:r w:rsidR="00EC0C43">
          <w:rPr>
            <w:rFonts w:ascii="Times New Roman" w:hAnsi="Times New Roman" w:cs="Times New Roman"/>
            <w:lang w:val="en-GB"/>
          </w:rPr>
          <w:fldChar w:fldCharType="separate"/>
        </w:r>
        <w:r w:rsidR="00EC0C43" w:rsidRPr="00FC057B">
          <w:rPr>
            <w:rFonts w:ascii="Times New Roman" w:hAnsi="Times New Roman" w:cs="Times New Roman"/>
            <w:noProof/>
            <w:vertAlign w:val="superscript"/>
            <w:lang w:val="en-GB"/>
          </w:rPr>
          <w:t>6</w:t>
        </w:r>
        <w:r w:rsidR="00EC0C43">
          <w:rPr>
            <w:rFonts w:ascii="Times New Roman" w:hAnsi="Times New Roman" w:cs="Times New Roman"/>
            <w:lang w:val="en-GB"/>
          </w:rPr>
          <w:fldChar w:fldCharType="end"/>
        </w:r>
      </w:hyperlink>
      <w:r w:rsidRPr="00266804">
        <w:rPr>
          <w:rFonts w:ascii="Times New Roman" w:hAnsi="Times New Roman" w:cs="Times New Roman"/>
          <w:lang w:val="en-GB"/>
        </w:rPr>
        <w:t xml:space="preserve"> (</w:t>
      </w:r>
      <w:r w:rsidRPr="00F16242">
        <w:rPr>
          <w:rFonts w:ascii="Times New Roman" w:hAnsi="Times New Roman" w:cs="Times New Roman"/>
          <w:highlight w:val="cyan"/>
          <w:lang w:val="en-GB"/>
        </w:rPr>
        <w:t>Cite MS1</w:t>
      </w:r>
      <w:r w:rsidRPr="00266804">
        <w:rPr>
          <w:rFonts w:ascii="Times New Roman" w:hAnsi="Times New Roman" w:cs="Times New Roman"/>
          <w:lang w:val="en-GB"/>
        </w:rPr>
        <w:t>).</w:t>
      </w:r>
    </w:p>
    <w:p w:rsidR="00B122F5" w:rsidRPr="00266804" w:rsidRDefault="00B122F5" w:rsidP="00A61DEF">
      <w:pPr>
        <w:autoSpaceDE w:val="0"/>
        <w:autoSpaceDN w:val="0"/>
        <w:adjustRightInd w:val="0"/>
        <w:spacing w:after="0" w:line="480" w:lineRule="auto"/>
        <w:ind w:left="360" w:right="203"/>
        <w:jc w:val="both"/>
        <w:rPr>
          <w:rFonts w:ascii="Times New Roman" w:hAnsi="Times New Roman" w:cs="Times New Roman"/>
          <w:lang w:val="en-GB"/>
        </w:rPr>
      </w:pPr>
      <w:r w:rsidRPr="00266804">
        <w:rPr>
          <w:rFonts w:ascii="Times New Roman" w:hAnsi="Times New Roman" w:cs="Times New Roman"/>
          <w:lang w:val="en-GB"/>
        </w:rPr>
        <w:t>Note that we do not account for the fact that the observed diameters are typically rounded to integer values.</w:t>
      </w:r>
    </w:p>
    <w:p w:rsidR="00B122F5" w:rsidRDefault="00B122F5" w:rsidP="00951770">
      <w:pPr>
        <w:autoSpaceDE w:val="0"/>
        <w:autoSpaceDN w:val="0"/>
        <w:adjustRightInd w:val="0"/>
        <w:spacing w:before="240" w:after="0" w:line="480" w:lineRule="auto"/>
        <w:ind w:left="360" w:right="203"/>
        <w:jc w:val="both"/>
        <w:rPr>
          <w:rFonts w:ascii="Times New Roman" w:hAnsi="Times New Roman" w:cs="Times New Roman"/>
          <w:lang w:val="en-GB"/>
        </w:rPr>
      </w:pPr>
      <w:r w:rsidRPr="00877154">
        <w:rPr>
          <w:rFonts w:ascii="Times New Roman" w:hAnsi="Times New Roman" w:cs="Times New Roman"/>
          <w:b/>
          <w:lang w:val="en-GB"/>
        </w:rPr>
        <w:t>Forecast probabilities</w:t>
      </w:r>
      <w:r>
        <w:rPr>
          <w:rFonts w:ascii="Times New Roman" w:hAnsi="Times New Roman" w:cs="Times New Roman"/>
          <w:b/>
          <w:lang w:val="en-GB"/>
        </w:rPr>
        <w:t xml:space="preserve"> and z</w:t>
      </w:r>
      <w:r w:rsidRPr="00877154">
        <w:rPr>
          <w:rFonts w:ascii="Times New Roman" w:hAnsi="Times New Roman" w:cs="Times New Roman"/>
          <w:b/>
          <w:lang w:val="en-GB"/>
        </w:rPr>
        <w:t>one</w:t>
      </w:r>
      <w:r>
        <w:rPr>
          <w:rFonts w:ascii="Times New Roman" w:hAnsi="Times New Roman" w:cs="Times New Roman"/>
          <w:b/>
          <w:lang w:val="en-GB"/>
        </w:rPr>
        <w:t>s</w:t>
      </w:r>
      <w:r w:rsidRPr="00877154">
        <w:rPr>
          <w:rFonts w:ascii="Times New Roman" w:hAnsi="Times New Roman" w:cs="Times New Roman"/>
          <w:b/>
          <w:lang w:val="en-GB"/>
        </w:rPr>
        <w:t xml:space="preserve"> of technical uncertainty.</w:t>
      </w:r>
      <w:r w:rsidRPr="00877154">
        <w:rPr>
          <w:rFonts w:ascii="Times New Roman" w:hAnsi="Times New Roman" w:cs="Times New Roman"/>
          <w:lang w:val="en-GB"/>
        </w:rPr>
        <w:t xml:space="preserve"> </w:t>
      </w:r>
      <w:r w:rsidRPr="00352EDC">
        <w:rPr>
          <w:rFonts w:ascii="Times New Roman" w:hAnsi="Times New Roman" w:cs="Times New Roman"/>
          <w:lang w:val="en-GB"/>
        </w:rPr>
        <w:t>Given an observed diameter y, what is the probability that no major or very major error occurred due to methodological variation? We term this probability, which is a function of y, forecast probability (pf (y)) and it can be readily calculated based on our model. We can identify inhibition zone diameters for which the AST categorisation is ambiguous due to methodological</w:t>
      </w:r>
      <w:r w:rsidR="00951770">
        <w:rPr>
          <w:rFonts w:ascii="Times New Roman" w:hAnsi="Times New Roman" w:cs="Times New Roman"/>
          <w:lang w:val="en-GB"/>
        </w:rPr>
        <w:t xml:space="preserve"> </w:t>
      </w:r>
      <w:r w:rsidRPr="00352EDC">
        <w:rPr>
          <w:rFonts w:ascii="Times New Roman" w:hAnsi="Times New Roman" w:cs="Times New Roman"/>
          <w:lang w:val="en-GB"/>
        </w:rPr>
        <w:t>variation based on the forecast probabilities pf (y). In particular, we define the ZMU to encompass all the observed diameters for which the risk of a major or very major error is higher than 1% (i.e. pf (y) &lt; 0.99) or which are in the intermediate zone.</w:t>
      </w:r>
    </w:p>
    <w:p w:rsidR="00597255" w:rsidRDefault="00597255" w:rsidP="00A61DEF">
      <w:pPr>
        <w:autoSpaceDE w:val="0"/>
        <w:autoSpaceDN w:val="0"/>
        <w:adjustRightInd w:val="0"/>
        <w:spacing w:before="240" w:after="0" w:line="480" w:lineRule="auto"/>
        <w:ind w:left="360" w:right="203"/>
        <w:jc w:val="both"/>
        <w:rPr>
          <w:rFonts w:ascii="Times New Roman" w:hAnsi="Times New Roman" w:cs="Times New Roman"/>
          <w:lang w:val="en-GB"/>
        </w:rPr>
      </w:pPr>
      <w:proofErr w:type="gramStart"/>
      <w:r>
        <w:rPr>
          <w:rFonts w:ascii="Times New Roman" w:hAnsi="Times New Roman" w:cs="Times New Roman"/>
          <w:b/>
          <w:lang w:val="en-GB"/>
        </w:rPr>
        <w:t>P</w:t>
      </w:r>
      <w:r w:rsidR="00B122F5">
        <w:rPr>
          <w:rFonts w:ascii="Times New Roman" w:hAnsi="Times New Roman" w:cs="Times New Roman"/>
          <w:b/>
          <w:lang w:val="en-GB"/>
        </w:rPr>
        <w:t>robabilities of methodological misclassification errors</w:t>
      </w:r>
      <w:r w:rsidR="001D1CD3" w:rsidRPr="00F16242">
        <w:rPr>
          <w:rFonts w:ascii="Times New Roman" w:hAnsi="Times New Roman" w:cs="Times New Roman"/>
          <w:b/>
          <w:lang w:val="en-GB"/>
        </w:rPr>
        <w:t>.</w:t>
      </w:r>
      <w:proofErr w:type="gramEnd"/>
      <w:r w:rsidR="001D1CD3" w:rsidRPr="00F16242">
        <w:rPr>
          <w:rFonts w:ascii="Times New Roman" w:hAnsi="Times New Roman" w:cs="Times New Roman"/>
          <w:lang w:val="en-GB"/>
        </w:rPr>
        <w:t xml:space="preserve"> Differences in c</w:t>
      </w:r>
      <w:r w:rsidR="008A100F" w:rsidRPr="00F16242">
        <w:rPr>
          <w:rFonts w:ascii="Times New Roman" w:hAnsi="Times New Roman" w:cs="Times New Roman"/>
          <w:lang w:val="en-GB"/>
        </w:rPr>
        <w:t>linical categorization are</w:t>
      </w:r>
      <w:r w:rsidR="001D1CD3" w:rsidRPr="00F16242">
        <w:rPr>
          <w:rFonts w:ascii="Times New Roman" w:hAnsi="Times New Roman" w:cs="Times New Roman"/>
          <w:lang w:val="en-GB"/>
        </w:rPr>
        <w:t xml:space="preserve"> referred to as “</w:t>
      </w:r>
      <w:r w:rsidR="008A100F" w:rsidRPr="00F16242">
        <w:rPr>
          <w:rFonts w:ascii="Times New Roman" w:hAnsi="Times New Roman" w:cs="Times New Roman"/>
          <w:lang w:val="en-GB"/>
        </w:rPr>
        <w:t xml:space="preserve">errors”, which are traditionally </w:t>
      </w:r>
      <w:r w:rsidR="001D1CD3" w:rsidRPr="00F16242">
        <w:rPr>
          <w:rFonts w:ascii="Times New Roman" w:hAnsi="Times New Roman" w:cs="Times New Roman"/>
          <w:lang w:val="en-GB"/>
        </w:rPr>
        <w:t xml:space="preserve">are split according to </w:t>
      </w:r>
      <w:r w:rsidR="008A100F" w:rsidRPr="00F16242">
        <w:rPr>
          <w:rFonts w:ascii="Times New Roman" w:hAnsi="Times New Roman" w:cs="Times New Roman"/>
          <w:lang w:val="en-GB"/>
        </w:rPr>
        <w:t xml:space="preserve">their </w:t>
      </w:r>
      <w:r w:rsidR="001D1CD3" w:rsidRPr="00F16242">
        <w:rPr>
          <w:rFonts w:ascii="Times New Roman" w:hAnsi="Times New Roman" w:cs="Times New Roman"/>
          <w:lang w:val="en-GB"/>
        </w:rPr>
        <w:t xml:space="preserve">therapeutic implications: Erroneous </w:t>
      </w:r>
      <w:r w:rsidR="008A100F" w:rsidRPr="00F16242">
        <w:rPr>
          <w:rFonts w:ascii="Times New Roman" w:hAnsi="Times New Roman" w:cs="Times New Roman"/>
          <w:lang w:val="en-GB"/>
        </w:rPr>
        <w:t>categorization</w:t>
      </w:r>
      <w:r w:rsidR="001D1CD3" w:rsidRPr="00F16242">
        <w:rPr>
          <w:rFonts w:ascii="Times New Roman" w:hAnsi="Times New Roman" w:cs="Times New Roman"/>
          <w:lang w:val="en-GB"/>
        </w:rPr>
        <w:t xml:space="preserve"> of true-susceptible isolates as resistant are referred to as “major errors”</w:t>
      </w:r>
      <w:r w:rsidR="008A100F" w:rsidRPr="00F16242">
        <w:rPr>
          <w:rFonts w:ascii="Times New Roman" w:hAnsi="Times New Roman" w:cs="Times New Roman"/>
          <w:lang w:val="en-GB"/>
        </w:rPr>
        <w:t xml:space="preserve"> (ME)</w:t>
      </w:r>
      <w:r w:rsidR="001D1CD3" w:rsidRPr="00F16242">
        <w:rPr>
          <w:rFonts w:ascii="Times New Roman" w:hAnsi="Times New Roman" w:cs="Times New Roman"/>
          <w:lang w:val="en-GB"/>
        </w:rPr>
        <w:t xml:space="preserve"> leading to unnecessary res</w:t>
      </w:r>
      <w:r w:rsidR="008A100F" w:rsidRPr="00F16242">
        <w:rPr>
          <w:rFonts w:ascii="Times New Roman" w:hAnsi="Times New Roman" w:cs="Times New Roman"/>
          <w:lang w:val="en-GB"/>
        </w:rPr>
        <w:t>triction of therapeutic options, whereas t</w:t>
      </w:r>
      <w:r w:rsidR="001D1CD3" w:rsidRPr="00F16242">
        <w:rPr>
          <w:rFonts w:ascii="Times New Roman" w:hAnsi="Times New Roman" w:cs="Times New Roman"/>
          <w:lang w:val="en-GB"/>
        </w:rPr>
        <w:t>he most serious clinical implications</w:t>
      </w:r>
      <w:r w:rsidR="008A100F" w:rsidRPr="00F16242">
        <w:rPr>
          <w:rFonts w:ascii="Times New Roman" w:hAnsi="Times New Roman" w:cs="Times New Roman"/>
          <w:lang w:val="en-GB"/>
        </w:rPr>
        <w:t xml:space="preserve"> do</w:t>
      </w:r>
      <w:r w:rsidR="001D1CD3" w:rsidRPr="00F16242">
        <w:rPr>
          <w:rFonts w:ascii="Times New Roman" w:hAnsi="Times New Roman" w:cs="Times New Roman"/>
          <w:lang w:val="en-GB"/>
        </w:rPr>
        <w:t xml:space="preserve"> result from “very major errors”</w:t>
      </w:r>
      <w:r w:rsidR="008A100F" w:rsidRPr="00F16242">
        <w:rPr>
          <w:rFonts w:ascii="Times New Roman" w:hAnsi="Times New Roman" w:cs="Times New Roman"/>
          <w:lang w:val="en-GB"/>
        </w:rPr>
        <w:t xml:space="preserve"> (</w:t>
      </w:r>
      <w:proofErr w:type="spellStart"/>
      <w:r w:rsidR="008A100F" w:rsidRPr="00F16242">
        <w:rPr>
          <w:rFonts w:ascii="Times New Roman" w:hAnsi="Times New Roman" w:cs="Times New Roman"/>
          <w:lang w:val="en-GB"/>
        </w:rPr>
        <w:t>vME</w:t>
      </w:r>
      <w:proofErr w:type="spellEnd"/>
      <w:r w:rsidR="008A100F" w:rsidRPr="00F16242">
        <w:rPr>
          <w:rFonts w:ascii="Times New Roman" w:hAnsi="Times New Roman" w:cs="Times New Roman"/>
          <w:lang w:val="en-GB"/>
        </w:rPr>
        <w:t>)</w:t>
      </w:r>
      <w:r w:rsidR="001D1CD3" w:rsidRPr="00F16242">
        <w:rPr>
          <w:rFonts w:ascii="Times New Roman" w:hAnsi="Times New Roman" w:cs="Times New Roman"/>
          <w:lang w:val="en-GB"/>
        </w:rPr>
        <w:t xml:space="preserve">, i.e. </w:t>
      </w:r>
      <w:r w:rsidR="00F92767" w:rsidRPr="00F16242">
        <w:rPr>
          <w:rFonts w:ascii="Times New Roman" w:hAnsi="Times New Roman" w:cs="Times New Roman"/>
          <w:lang w:val="en-GB"/>
        </w:rPr>
        <w:t>categorization</w:t>
      </w:r>
      <w:r w:rsidR="001D1CD3" w:rsidRPr="00F16242">
        <w:rPr>
          <w:rFonts w:ascii="Times New Roman" w:hAnsi="Times New Roman" w:cs="Times New Roman"/>
          <w:lang w:val="en-GB"/>
        </w:rPr>
        <w:t xml:space="preserve"> of true-resistant isolates as susceptible, as there is a high likelihood of therapeutic failure</w:t>
      </w:r>
      <w:r w:rsidR="007D2810">
        <w:rPr>
          <w:rFonts w:ascii="Times New Roman" w:hAnsi="Times New Roman" w:cs="Times New Roman"/>
          <w:lang w:val="en-GB"/>
        </w:rPr>
        <w:t xml:space="preserve">. The US Food and Drug Administration (FDA) requires </w:t>
      </w:r>
      <w:proofErr w:type="spellStart"/>
      <w:r w:rsidR="007D2810">
        <w:rPr>
          <w:rFonts w:ascii="Times New Roman" w:hAnsi="Times New Roman" w:cs="Times New Roman"/>
          <w:lang w:val="en-GB"/>
        </w:rPr>
        <w:t>mE</w:t>
      </w:r>
      <w:proofErr w:type="spellEnd"/>
      <w:r w:rsidR="007D2810">
        <w:rPr>
          <w:rFonts w:ascii="Times New Roman" w:hAnsi="Times New Roman" w:cs="Times New Roman"/>
          <w:lang w:val="en-GB"/>
        </w:rPr>
        <w:t xml:space="preserve"> and </w:t>
      </w:r>
      <w:proofErr w:type="spellStart"/>
      <w:r w:rsidR="007D2810">
        <w:rPr>
          <w:rFonts w:ascii="Times New Roman" w:hAnsi="Times New Roman" w:cs="Times New Roman"/>
          <w:lang w:val="en-GB"/>
        </w:rPr>
        <w:t>vME</w:t>
      </w:r>
      <w:proofErr w:type="spellEnd"/>
      <w:r w:rsidR="007D2810">
        <w:rPr>
          <w:rFonts w:ascii="Times New Roman" w:hAnsi="Times New Roman" w:cs="Times New Roman"/>
          <w:lang w:val="en-GB"/>
        </w:rPr>
        <w:t xml:space="preserve"> rates to be &lt;1% for AST devices for acceptable performance</w:t>
      </w:r>
      <w:hyperlink w:anchor="_ENREF_9" w:tooltip="Administration, 2009 #2617" w:history="1">
        <w:r w:rsidR="00EC0C43">
          <w:rPr>
            <w:rFonts w:ascii="Times New Roman" w:hAnsi="Times New Roman" w:cs="Times New Roman"/>
            <w:lang w:val="en-GB"/>
          </w:rPr>
          <w:fldChar w:fldCharType="begin"/>
        </w:r>
        <w:r w:rsidR="00EC0C43">
          <w:rPr>
            <w:rFonts w:ascii="Times New Roman" w:hAnsi="Times New Roman" w:cs="Times New Roman"/>
            <w:lang w:val="en-GB"/>
          </w:rPr>
          <w:instrText xml:space="preserve"> ADDIN EN.CITE &lt;EndNote&gt;&lt;Cite&gt;&lt;Author&gt;Administration&lt;/Author&gt;&lt;Year&gt;2009&lt;/Year&gt;&lt;RecNum&gt;2617&lt;/RecNum&gt;&lt;DisplayText&gt;&lt;style face="superscript"&gt;9&lt;/style&gt;&lt;/DisplayText&gt;&lt;record&gt;&lt;rec-number&gt;2617&lt;/rec-number&gt;&lt;foreign-keys&gt;&lt;key app="EN" db-id="paz59evx1v29r1e0ds9xx597e5vapvv2z2w0" timestamp="1476776400"&gt;2617&lt;/key&gt;&lt;/foreign-keys&gt;&lt;ref-type name="Journal Article"&gt;17&lt;/ref-type&gt;&lt;contributors&gt;&lt;authors&gt;&lt;author&gt;U.S. Department of Health and Human Services Food and Drug Administration&lt;/author&gt;&lt;/authors&gt;&lt;/contributors&gt;&lt;titles&gt;&lt;title&gt;Class II Special Controls Guidance Document: Antimicrobial Susceptibility Test (AST) Systems&lt;/title&gt;&lt;/titles&gt;&lt;dates&gt;&lt;year&gt;2009&lt;/year&gt;&lt;/dates&gt;&lt;urls&gt;&lt;/urls&gt;&lt;/record&gt;&lt;/Cite&gt;&lt;/EndNote&gt;</w:instrText>
        </w:r>
        <w:r w:rsidR="00EC0C43">
          <w:rPr>
            <w:rFonts w:ascii="Times New Roman" w:hAnsi="Times New Roman" w:cs="Times New Roman"/>
            <w:lang w:val="en-GB"/>
          </w:rPr>
          <w:fldChar w:fldCharType="separate"/>
        </w:r>
        <w:r w:rsidR="00EC0C43" w:rsidRPr="00B8257A">
          <w:rPr>
            <w:rFonts w:ascii="Times New Roman" w:hAnsi="Times New Roman" w:cs="Times New Roman"/>
            <w:noProof/>
            <w:vertAlign w:val="superscript"/>
            <w:lang w:val="en-GB"/>
          </w:rPr>
          <w:t>9</w:t>
        </w:r>
        <w:r w:rsidR="00EC0C43">
          <w:rPr>
            <w:rFonts w:ascii="Times New Roman" w:hAnsi="Times New Roman" w:cs="Times New Roman"/>
            <w:lang w:val="en-GB"/>
          </w:rPr>
          <w:fldChar w:fldCharType="end"/>
        </w:r>
      </w:hyperlink>
      <w:r w:rsidR="007D2810">
        <w:rPr>
          <w:rFonts w:ascii="Times New Roman" w:hAnsi="Times New Roman" w:cs="Times New Roman"/>
          <w:lang w:val="en-GB"/>
        </w:rPr>
        <w:t xml:space="preserve">. In line with FDA recommendations we defined </w:t>
      </w:r>
      <w:proofErr w:type="spellStart"/>
      <w:r w:rsidR="007D2810">
        <w:rPr>
          <w:rFonts w:ascii="Times New Roman" w:hAnsi="Times New Roman" w:cs="Times New Roman"/>
          <w:lang w:val="en-GB"/>
        </w:rPr>
        <w:t>mE</w:t>
      </w:r>
      <w:proofErr w:type="spellEnd"/>
      <w:r w:rsidR="007D2810">
        <w:rPr>
          <w:rFonts w:ascii="Times New Roman" w:hAnsi="Times New Roman" w:cs="Times New Roman"/>
          <w:lang w:val="en-GB"/>
        </w:rPr>
        <w:t xml:space="preserve"> and </w:t>
      </w:r>
      <w:proofErr w:type="spellStart"/>
      <w:r w:rsidR="007D2810">
        <w:rPr>
          <w:rFonts w:ascii="Times New Roman" w:hAnsi="Times New Roman" w:cs="Times New Roman"/>
          <w:lang w:val="en-GB"/>
        </w:rPr>
        <w:t>vME</w:t>
      </w:r>
      <w:proofErr w:type="spellEnd"/>
      <w:r w:rsidR="007D2810">
        <w:rPr>
          <w:rFonts w:ascii="Times New Roman" w:hAnsi="Times New Roman" w:cs="Times New Roman"/>
          <w:lang w:val="en-GB"/>
        </w:rPr>
        <w:t xml:space="preserve"> rates of &lt;1% as acceptable. Furthermore, </w:t>
      </w:r>
      <w:r w:rsidR="005C7A99">
        <w:rPr>
          <w:rFonts w:ascii="Times New Roman" w:hAnsi="Times New Roman" w:cs="Times New Roman"/>
          <w:lang w:val="en-GB"/>
        </w:rPr>
        <w:t xml:space="preserve">we defined </w:t>
      </w:r>
      <w:proofErr w:type="spellStart"/>
      <w:r w:rsidR="005C7A99">
        <w:rPr>
          <w:rFonts w:ascii="Times New Roman" w:hAnsi="Times New Roman" w:cs="Times New Roman"/>
          <w:lang w:val="en-GB"/>
        </w:rPr>
        <w:t>mE</w:t>
      </w:r>
      <w:proofErr w:type="spellEnd"/>
      <w:r w:rsidR="005C7A99">
        <w:rPr>
          <w:rFonts w:ascii="Times New Roman" w:hAnsi="Times New Roman" w:cs="Times New Roman"/>
          <w:lang w:val="en-GB"/>
        </w:rPr>
        <w:t xml:space="preserve"> and </w:t>
      </w:r>
      <w:proofErr w:type="spellStart"/>
      <w:r w:rsidR="005C7A99">
        <w:rPr>
          <w:rFonts w:ascii="Times New Roman" w:hAnsi="Times New Roman" w:cs="Times New Roman"/>
          <w:lang w:val="en-GB"/>
        </w:rPr>
        <w:t>vME</w:t>
      </w:r>
      <w:proofErr w:type="spellEnd"/>
      <w:r w:rsidR="005C7A99">
        <w:rPr>
          <w:rFonts w:ascii="Times New Roman" w:hAnsi="Times New Roman" w:cs="Times New Roman"/>
          <w:lang w:val="en-GB"/>
        </w:rPr>
        <w:t xml:space="preserve"> rates of &lt;</w:t>
      </w:r>
      <w:r w:rsidR="007D2810">
        <w:rPr>
          <w:rFonts w:ascii="Times New Roman" w:hAnsi="Times New Roman" w:cs="Times New Roman"/>
          <w:lang w:val="en-GB"/>
        </w:rPr>
        <w:t xml:space="preserve">0.1% as desirable, considering the impact in particular of </w:t>
      </w:r>
      <w:proofErr w:type="spellStart"/>
      <w:r w:rsidR="007D2810">
        <w:rPr>
          <w:rFonts w:ascii="Times New Roman" w:hAnsi="Times New Roman" w:cs="Times New Roman"/>
          <w:lang w:val="en-GB"/>
        </w:rPr>
        <w:t>vME</w:t>
      </w:r>
      <w:proofErr w:type="spellEnd"/>
      <w:r w:rsidR="007D2810">
        <w:rPr>
          <w:rFonts w:ascii="Times New Roman" w:hAnsi="Times New Roman" w:cs="Times New Roman"/>
          <w:lang w:val="en-GB"/>
        </w:rPr>
        <w:t xml:space="preserve">, </w:t>
      </w:r>
      <w:r w:rsidR="00F153D2">
        <w:rPr>
          <w:rFonts w:ascii="Times New Roman" w:hAnsi="Times New Roman" w:cs="Times New Roman"/>
          <w:lang w:val="en-GB"/>
        </w:rPr>
        <w:t>(FDA)</w:t>
      </w:r>
      <w:r w:rsidR="001D1CD3" w:rsidRPr="00F16242">
        <w:rPr>
          <w:rFonts w:ascii="Times New Roman" w:hAnsi="Times New Roman" w:cs="Times New Roman"/>
          <w:lang w:val="en-GB"/>
        </w:rPr>
        <w:t>.</w:t>
      </w:r>
    </w:p>
    <w:p w:rsidR="001E0A79" w:rsidRPr="00F16242" w:rsidRDefault="00597255" w:rsidP="00DC389C">
      <w:pPr>
        <w:autoSpaceDE w:val="0"/>
        <w:autoSpaceDN w:val="0"/>
        <w:adjustRightInd w:val="0"/>
        <w:spacing w:after="0" w:line="480" w:lineRule="auto"/>
        <w:ind w:left="360" w:right="203" w:firstLine="180"/>
        <w:jc w:val="both"/>
        <w:rPr>
          <w:rFonts w:ascii="Times New Roman" w:hAnsi="Times New Roman" w:cs="Times New Roman"/>
          <w:b/>
          <w:sz w:val="24"/>
          <w:szCs w:val="24"/>
          <w:lang w:val="en-GB"/>
        </w:rPr>
      </w:pPr>
      <w:r>
        <w:rPr>
          <w:rFonts w:ascii="Times New Roman" w:hAnsi="Times New Roman" w:cs="Times New Roman"/>
          <w:lang w:val="en-GB"/>
        </w:rPr>
        <w:t xml:space="preserve">Our model allows </w:t>
      </w:r>
      <w:r w:rsidR="00DC389C">
        <w:rPr>
          <w:rFonts w:ascii="Times New Roman" w:hAnsi="Times New Roman" w:cs="Times New Roman"/>
          <w:lang w:val="en-GB"/>
        </w:rPr>
        <w:t xml:space="preserve">for </w:t>
      </w:r>
      <w:r>
        <w:rPr>
          <w:rFonts w:ascii="Times New Roman" w:hAnsi="Times New Roman" w:cs="Times New Roman"/>
          <w:lang w:val="en-GB"/>
        </w:rPr>
        <w:t xml:space="preserve">the calculation of the probabilities of major and very major misclassification errors only as far as they are due to methodological variation. In the present work, the probability for a very major methodological error is defined as the probability that the observed diameter </w:t>
      </w:r>
      <w:r w:rsidRPr="00F16242">
        <w:rPr>
          <w:rFonts w:ascii="Times New Roman" w:hAnsi="Times New Roman" w:cs="Times New Roman"/>
          <w:i/>
          <w:lang w:val="en-GB"/>
        </w:rPr>
        <w:t>Y</w:t>
      </w:r>
      <w:r>
        <w:rPr>
          <w:rFonts w:ascii="Times New Roman" w:hAnsi="Times New Roman" w:cs="Times New Roman"/>
          <w:lang w:val="en-GB"/>
        </w:rPr>
        <w:t xml:space="preserve"> is above the CBP defining susceptibility while the true diameter </w:t>
      </w:r>
      <w:r w:rsidRPr="00F16242">
        <w:rPr>
          <w:rFonts w:ascii="Times New Roman" w:hAnsi="Times New Roman" w:cs="Times New Roman"/>
          <w:i/>
          <w:lang w:val="en-GB"/>
        </w:rPr>
        <w:t>X</w:t>
      </w:r>
      <w:r w:rsidRPr="00F16242">
        <w:rPr>
          <w:rFonts w:ascii="Times New Roman" w:hAnsi="Times New Roman" w:cs="Times New Roman"/>
          <w:lang w:val="en-GB"/>
        </w:rPr>
        <w:t xml:space="preserve"> is </w:t>
      </w:r>
      <w:r w:rsidRPr="00F16242">
        <w:rPr>
          <w:rFonts w:ascii="Times New Roman" w:hAnsi="Times New Roman" w:cs="Times New Roman"/>
          <w:lang w:val="en-GB"/>
        </w:rPr>
        <w:lastRenderedPageBreak/>
        <w:t>below the CBP defining resistance</w:t>
      </w:r>
      <w:r w:rsidRPr="00597255">
        <w:rPr>
          <w:rFonts w:ascii="Times New Roman" w:hAnsi="Times New Roman" w:cs="Times New Roman"/>
          <w:lang w:val="en-GB"/>
        </w:rPr>
        <w:t>.</w:t>
      </w:r>
      <w:r>
        <w:rPr>
          <w:rFonts w:ascii="Times New Roman" w:hAnsi="Times New Roman" w:cs="Times New Roman"/>
          <w:lang w:val="en-GB"/>
        </w:rPr>
        <w:t xml:space="preserve"> Similarly, the probability of a major methodological error is the probability that the strain is classified as resistant based on the observed diameter while it is susceptible according to the true but unknown diameter </w:t>
      </w:r>
      <w:r w:rsidRPr="00F16242">
        <w:rPr>
          <w:rFonts w:ascii="Times New Roman" w:hAnsi="Times New Roman" w:cs="Times New Roman"/>
          <w:i/>
          <w:lang w:val="en-GB"/>
        </w:rPr>
        <w:t>X</w:t>
      </w:r>
      <w:r>
        <w:rPr>
          <w:rFonts w:ascii="Times New Roman" w:hAnsi="Times New Roman" w:cs="Times New Roman"/>
          <w:lang w:val="en-GB"/>
        </w:rPr>
        <w:t xml:space="preserve">. </w:t>
      </w:r>
    </w:p>
    <w:p w:rsidR="00C0708E" w:rsidRPr="00F16242" w:rsidRDefault="00117CF2" w:rsidP="00395C15">
      <w:pPr>
        <w:rPr>
          <w:rFonts w:ascii="Times New Roman" w:hAnsi="Times New Roman" w:cs="Times New Roman"/>
          <w:b/>
          <w:lang w:val="en-GB"/>
        </w:rPr>
      </w:pPr>
      <w:r>
        <w:rPr>
          <w:rFonts w:ascii="Times New Roman" w:hAnsi="Times New Roman" w:cs="Times New Roman"/>
          <w:b/>
          <w:lang w:val="en-GB"/>
        </w:rPr>
        <w:br w:type="page"/>
      </w:r>
      <w:r w:rsidR="00C0708E" w:rsidRPr="00F16242">
        <w:rPr>
          <w:rFonts w:ascii="Times New Roman" w:hAnsi="Times New Roman" w:cs="Times New Roman"/>
          <w:b/>
          <w:lang w:val="en-GB"/>
        </w:rPr>
        <w:lastRenderedPageBreak/>
        <w:t>Results</w:t>
      </w:r>
    </w:p>
    <w:p w:rsidR="005D310C" w:rsidRPr="00F16242" w:rsidRDefault="00A82B0D" w:rsidP="00A61DEF">
      <w:pPr>
        <w:autoSpaceDE w:val="0"/>
        <w:autoSpaceDN w:val="0"/>
        <w:adjustRightInd w:val="0"/>
        <w:spacing w:before="240" w:after="0"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For 14 out of</w:t>
      </w:r>
      <w:r w:rsidR="00E10D59" w:rsidRPr="00F16242">
        <w:rPr>
          <w:rFonts w:ascii="Times New Roman" w:hAnsi="Times New Roman" w:cs="Times New Roman"/>
          <w:lang w:val="en-GB"/>
        </w:rPr>
        <w:t xml:space="preserve"> the 18 drug</w:t>
      </w:r>
      <w:r w:rsidRPr="00F16242">
        <w:rPr>
          <w:rFonts w:ascii="Times New Roman" w:hAnsi="Times New Roman" w:cs="Times New Roman"/>
          <w:lang w:val="en-GB"/>
        </w:rPr>
        <w:t>s</w:t>
      </w:r>
      <w:r w:rsidR="00E10D59" w:rsidRPr="00F16242">
        <w:rPr>
          <w:rFonts w:ascii="Times New Roman" w:hAnsi="Times New Roman" w:cs="Times New Roman"/>
          <w:lang w:val="en-GB"/>
        </w:rPr>
        <w:t xml:space="preserve"> </w:t>
      </w:r>
      <w:proofErr w:type="spellStart"/>
      <w:r w:rsidRPr="00F16242">
        <w:rPr>
          <w:rFonts w:ascii="Times New Roman" w:hAnsi="Times New Roman" w:cs="Times New Roman"/>
          <w:lang w:val="en-GB"/>
        </w:rPr>
        <w:t>analyzed</w:t>
      </w:r>
      <w:proofErr w:type="spellEnd"/>
      <w:r w:rsidRPr="00F16242">
        <w:rPr>
          <w:rFonts w:ascii="Times New Roman" w:hAnsi="Times New Roman" w:cs="Times New Roman"/>
          <w:lang w:val="en-GB"/>
        </w:rPr>
        <w:t xml:space="preserve">, our model </w:t>
      </w:r>
      <w:r w:rsidR="00680128" w:rsidRPr="00F16242">
        <w:rPr>
          <w:rFonts w:ascii="Times New Roman" w:hAnsi="Times New Roman" w:cs="Times New Roman"/>
          <w:lang w:val="en-GB"/>
        </w:rPr>
        <w:t>predicted</w:t>
      </w:r>
      <w:r w:rsidRPr="00F16242">
        <w:rPr>
          <w:rFonts w:ascii="Times New Roman" w:hAnsi="Times New Roman" w:cs="Times New Roman"/>
          <w:lang w:val="en-GB"/>
        </w:rPr>
        <w:t xml:space="preserve"> ME and </w:t>
      </w:r>
      <w:proofErr w:type="spellStart"/>
      <w:r w:rsidRPr="00F16242">
        <w:rPr>
          <w:rFonts w:ascii="Times New Roman" w:hAnsi="Times New Roman" w:cs="Times New Roman"/>
          <w:lang w:val="en-GB"/>
        </w:rPr>
        <w:t>vME</w:t>
      </w:r>
      <w:proofErr w:type="spellEnd"/>
      <w:r w:rsidRPr="00F16242">
        <w:rPr>
          <w:rFonts w:ascii="Times New Roman" w:hAnsi="Times New Roman" w:cs="Times New Roman"/>
          <w:lang w:val="en-GB"/>
        </w:rPr>
        <w:t xml:space="preserve"> probabilities in the desirable range, i.e. &lt;0.1% (&lt;1E-03), if current EUCAST CBPs were applied </w:t>
      </w:r>
      <w:r w:rsidRPr="00F16242">
        <w:rPr>
          <w:rFonts w:ascii="Times New Roman" w:hAnsi="Times New Roman" w:cs="Times New Roman"/>
          <w:highlight w:val="cyan"/>
          <w:lang w:val="en-GB"/>
        </w:rPr>
        <w:t>(Table 1</w:t>
      </w:r>
      <w:r w:rsidRPr="00F16242">
        <w:rPr>
          <w:rFonts w:ascii="Times New Roman" w:hAnsi="Times New Roman" w:cs="Times New Roman"/>
          <w:lang w:val="en-GB"/>
        </w:rPr>
        <w:t xml:space="preserve">). For these 14 drugs </w:t>
      </w:r>
      <w:proofErr w:type="spellStart"/>
      <w:r w:rsidR="008E31C2" w:rsidRPr="00F16242">
        <w:rPr>
          <w:rFonts w:ascii="Times New Roman" w:hAnsi="Times New Roman" w:cs="Times New Roman"/>
          <w:lang w:val="en-GB"/>
        </w:rPr>
        <w:t>vME</w:t>
      </w:r>
      <w:proofErr w:type="spellEnd"/>
      <w:r w:rsidRPr="00F16242">
        <w:rPr>
          <w:rFonts w:ascii="Times New Roman" w:hAnsi="Times New Roman" w:cs="Times New Roman"/>
          <w:lang w:val="en-GB"/>
        </w:rPr>
        <w:t xml:space="preserve"> probabilities ranged from 3E-14 </w:t>
      </w:r>
      <w:r w:rsidR="00264C78" w:rsidRPr="00F16242">
        <w:rPr>
          <w:rFonts w:ascii="Times New Roman" w:hAnsi="Times New Roman" w:cs="Times New Roman"/>
          <w:lang w:val="en-GB"/>
        </w:rPr>
        <w:t>to 3E-05</w:t>
      </w:r>
      <w:r w:rsidR="00713550" w:rsidRPr="00F16242">
        <w:rPr>
          <w:rFonts w:ascii="Times New Roman" w:hAnsi="Times New Roman" w:cs="Times New Roman"/>
          <w:lang w:val="en-GB"/>
        </w:rPr>
        <w:t>,</w:t>
      </w:r>
      <w:r w:rsidR="00264C78" w:rsidRPr="00F16242">
        <w:rPr>
          <w:rFonts w:ascii="Times New Roman" w:hAnsi="Times New Roman" w:cs="Times New Roman"/>
          <w:lang w:val="en-GB"/>
        </w:rPr>
        <w:t xml:space="preserve"> and </w:t>
      </w:r>
      <w:r w:rsidR="00713550" w:rsidRPr="00F16242">
        <w:rPr>
          <w:rFonts w:ascii="Times New Roman" w:hAnsi="Times New Roman" w:cs="Times New Roman"/>
          <w:lang w:val="en-GB"/>
        </w:rPr>
        <w:t xml:space="preserve">ME probabilities ranged </w:t>
      </w:r>
      <w:r w:rsidR="00264C78" w:rsidRPr="00F16242">
        <w:rPr>
          <w:rFonts w:ascii="Times New Roman" w:hAnsi="Times New Roman" w:cs="Times New Roman"/>
          <w:lang w:val="en-GB"/>
        </w:rPr>
        <w:t>from 1E-10 to</w:t>
      </w:r>
      <w:r w:rsidR="00713550" w:rsidRPr="00F16242">
        <w:rPr>
          <w:rFonts w:ascii="Times New Roman" w:hAnsi="Times New Roman" w:cs="Times New Roman"/>
          <w:lang w:val="en-GB"/>
        </w:rPr>
        <w:t xml:space="preserve"> 1E-04</w:t>
      </w:r>
      <w:r w:rsidR="00264C78" w:rsidRPr="00F16242">
        <w:rPr>
          <w:rFonts w:ascii="Times New Roman" w:hAnsi="Times New Roman" w:cs="Times New Roman"/>
          <w:lang w:val="en-GB"/>
        </w:rPr>
        <w:t>.</w:t>
      </w:r>
      <w:r w:rsidR="008E31C2" w:rsidRPr="00F16242">
        <w:rPr>
          <w:rFonts w:ascii="Times New Roman" w:hAnsi="Times New Roman" w:cs="Times New Roman"/>
          <w:lang w:val="en-GB"/>
        </w:rPr>
        <w:t xml:space="preserve"> The CBPs for all of the 14 drugs </w:t>
      </w:r>
      <w:r w:rsidR="008C2DD2">
        <w:rPr>
          <w:rFonts w:ascii="Times New Roman" w:hAnsi="Times New Roman" w:cs="Times New Roman"/>
          <w:lang w:val="en-GB"/>
        </w:rPr>
        <w:t xml:space="preserve">that </w:t>
      </w:r>
      <w:r w:rsidR="008E31C2" w:rsidRPr="00F16242">
        <w:rPr>
          <w:rFonts w:ascii="Times New Roman" w:hAnsi="Times New Roman" w:cs="Times New Roman"/>
          <w:lang w:val="en-GB"/>
        </w:rPr>
        <w:t>display</w:t>
      </w:r>
      <w:r w:rsidR="008C2DD2">
        <w:rPr>
          <w:rFonts w:ascii="Times New Roman" w:hAnsi="Times New Roman" w:cs="Times New Roman"/>
          <w:lang w:val="en-GB"/>
        </w:rPr>
        <w:t>ed</w:t>
      </w:r>
      <w:r w:rsidR="008E31C2" w:rsidRPr="00F16242">
        <w:rPr>
          <w:rFonts w:ascii="Times New Roman" w:hAnsi="Times New Roman" w:cs="Times New Roman"/>
          <w:lang w:val="en-GB"/>
        </w:rPr>
        <w:t xml:space="preserve"> error probabilities in the desirable range </w:t>
      </w:r>
      <w:r w:rsidR="008C2DD2">
        <w:rPr>
          <w:rFonts w:ascii="Times New Roman" w:hAnsi="Times New Roman" w:cs="Times New Roman"/>
          <w:lang w:val="en-GB"/>
        </w:rPr>
        <w:t>define</w:t>
      </w:r>
      <w:r w:rsidR="008C2DD2" w:rsidRPr="00F16242">
        <w:rPr>
          <w:rFonts w:ascii="Times New Roman" w:hAnsi="Times New Roman" w:cs="Times New Roman"/>
          <w:lang w:val="en-GB"/>
        </w:rPr>
        <w:t xml:space="preserve"> </w:t>
      </w:r>
      <w:r w:rsidR="008E31C2" w:rsidRPr="00F16242">
        <w:rPr>
          <w:rFonts w:ascii="Times New Roman" w:hAnsi="Times New Roman" w:cs="Times New Roman"/>
          <w:lang w:val="en-GB"/>
        </w:rPr>
        <w:t>intermediate zones of 3 mm to 6 mm width. The lowest ME/</w:t>
      </w:r>
      <w:proofErr w:type="spellStart"/>
      <w:r w:rsidR="008E31C2" w:rsidRPr="00F16242">
        <w:rPr>
          <w:rFonts w:ascii="Times New Roman" w:hAnsi="Times New Roman" w:cs="Times New Roman"/>
          <w:lang w:val="en-GB"/>
        </w:rPr>
        <w:t>vME</w:t>
      </w:r>
      <w:proofErr w:type="spellEnd"/>
      <w:r w:rsidR="008E31C2" w:rsidRPr="00F16242">
        <w:rPr>
          <w:rFonts w:ascii="Times New Roman" w:hAnsi="Times New Roman" w:cs="Times New Roman"/>
          <w:lang w:val="en-GB"/>
        </w:rPr>
        <w:t xml:space="preserve"> probabilities were calculated for imipenem and meropenem, </w:t>
      </w:r>
      <w:r w:rsidR="00713550" w:rsidRPr="00F16242">
        <w:rPr>
          <w:rFonts w:ascii="Times New Roman" w:hAnsi="Times New Roman" w:cs="Times New Roman"/>
          <w:lang w:val="en-GB"/>
        </w:rPr>
        <w:t>for which CBPs contain</w:t>
      </w:r>
      <w:r w:rsidR="008E31C2" w:rsidRPr="00F16242">
        <w:rPr>
          <w:rFonts w:ascii="Times New Roman" w:hAnsi="Times New Roman" w:cs="Times New Roman"/>
          <w:lang w:val="en-GB"/>
        </w:rPr>
        <w:t xml:space="preserve"> the widest intermediate zones.</w:t>
      </w:r>
    </w:p>
    <w:p w:rsidR="008E31C2" w:rsidRPr="00F16242" w:rsidRDefault="007B34EA" w:rsidP="00A61DEF">
      <w:pPr>
        <w:autoSpaceDE w:val="0"/>
        <w:autoSpaceDN w:val="0"/>
        <w:adjustRightInd w:val="0"/>
        <w:spacing w:after="0"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Three drugs displayed ME/</w:t>
      </w:r>
      <w:proofErr w:type="spellStart"/>
      <w:r w:rsidRPr="00F16242">
        <w:rPr>
          <w:rFonts w:ascii="Times New Roman" w:hAnsi="Times New Roman" w:cs="Times New Roman"/>
          <w:lang w:val="en-GB"/>
        </w:rPr>
        <w:t>vME</w:t>
      </w:r>
      <w:proofErr w:type="spellEnd"/>
      <w:r w:rsidRPr="00F16242">
        <w:rPr>
          <w:rFonts w:ascii="Times New Roman" w:hAnsi="Times New Roman" w:cs="Times New Roman"/>
          <w:lang w:val="en-GB"/>
        </w:rPr>
        <w:t xml:space="preserve"> probabilities higher than the desirable range, i.e. &gt;0.1% (&gt;1E-03), if current EUCAST CBPs were applied, i.e. ampicillin, cefoxitin, and cefuroxime, whereas amoxicillin-clavulanic acid</w:t>
      </w:r>
      <w:r w:rsidR="00AE37A0" w:rsidRPr="00F16242">
        <w:rPr>
          <w:rFonts w:ascii="Times New Roman" w:hAnsi="Times New Roman" w:cs="Times New Roman"/>
          <w:lang w:val="en-GB"/>
        </w:rPr>
        <w:t xml:space="preserve"> was the only drug for which HOMER predicted </w:t>
      </w:r>
      <w:r w:rsidRPr="00F16242">
        <w:rPr>
          <w:rFonts w:ascii="Times New Roman" w:hAnsi="Times New Roman" w:cs="Times New Roman"/>
          <w:lang w:val="en-GB"/>
        </w:rPr>
        <w:t>ME/</w:t>
      </w:r>
      <w:proofErr w:type="spellStart"/>
      <w:r w:rsidRPr="00F16242">
        <w:rPr>
          <w:rFonts w:ascii="Times New Roman" w:hAnsi="Times New Roman" w:cs="Times New Roman"/>
          <w:lang w:val="en-GB"/>
        </w:rPr>
        <w:t>vME</w:t>
      </w:r>
      <w:proofErr w:type="spellEnd"/>
      <w:r w:rsidRPr="00F16242">
        <w:rPr>
          <w:rFonts w:ascii="Times New Roman" w:hAnsi="Times New Roman" w:cs="Times New Roman"/>
          <w:lang w:val="en-GB"/>
        </w:rPr>
        <w:t xml:space="preserve"> probabilities that were not acceptable, i.e. &gt;1% (</w:t>
      </w:r>
      <w:r w:rsidRPr="00F16242">
        <w:rPr>
          <w:rFonts w:ascii="Times New Roman" w:hAnsi="Times New Roman" w:cs="Times New Roman"/>
          <w:highlight w:val="cyan"/>
          <w:lang w:val="en-GB"/>
        </w:rPr>
        <w:t>Table 1</w:t>
      </w:r>
      <w:r w:rsidRPr="00F16242">
        <w:rPr>
          <w:rFonts w:ascii="Times New Roman" w:hAnsi="Times New Roman" w:cs="Times New Roman"/>
          <w:lang w:val="en-GB"/>
        </w:rPr>
        <w:t>).</w:t>
      </w:r>
    </w:p>
    <w:p w:rsidR="00F0271C" w:rsidRPr="00F16242" w:rsidRDefault="008E31C2" w:rsidP="00A61DEF">
      <w:pPr>
        <w:autoSpaceDE w:val="0"/>
        <w:autoSpaceDN w:val="0"/>
        <w:adjustRightInd w:val="0"/>
        <w:spacing w:before="240" w:after="0"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 xml:space="preserve">Calculated ZMUs </w:t>
      </w:r>
      <w:r w:rsidR="00223DC6" w:rsidRPr="00F16242">
        <w:rPr>
          <w:rFonts w:ascii="Times New Roman" w:hAnsi="Times New Roman" w:cs="Times New Roman"/>
          <w:lang w:val="en-GB"/>
        </w:rPr>
        <w:t>ranged</w:t>
      </w:r>
      <w:r w:rsidRPr="00F16242">
        <w:rPr>
          <w:rFonts w:ascii="Times New Roman" w:hAnsi="Times New Roman" w:cs="Times New Roman"/>
          <w:lang w:val="en-GB"/>
        </w:rPr>
        <w:t xml:space="preserve"> from 3 mm</w:t>
      </w:r>
      <w:r w:rsidR="00223DC6" w:rsidRPr="00F16242">
        <w:rPr>
          <w:rFonts w:ascii="Times New Roman" w:hAnsi="Times New Roman" w:cs="Times New Roman"/>
          <w:lang w:val="en-GB"/>
        </w:rPr>
        <w:t xml:space="preserve"> width</w:t>
      </w:r>
      <w:r w:rsidRPr="00F16242">
        <w:rPr>
          <w:rFonts w:ascii="Times New Roman" w:hAnsi="Times New Roman" w:cs="Times New Roman"/>
          <w:lang w:val="en-GB"/>
        </w:rPr>
        <w:t xml:space="preserve"> </w:t>
      </w:r>
      <w:r w:rsidR="008C2DD2">
        <w:rPr>
          <w:rFonts w:ascii="Times New Roman" w:hAnsi="Times New Roman" w:cs="Times New Roman"/>
          <w:lang w:val="en-GB"/>
        </w:rPr>
        <w:t>for</w:t>
      </w:r>
      <w:r w:rsidRPr="00F16242">
        <w:rPr>
          <w:rFonts w:ascii="Times New Roman" w:hAnsi="Times New Roman" w:cs="Times New Roman"/>
          <w:lang w:val="en-GB"/>
        </w:rPr>
        <w:t xml:space="preserve"> tobramycin to 8 mm</w:t>
      </w:r>
      <w:r w:rsidR="00223DC6" w:rsidRPr="00F16242">
        <w:rPr>
          <w:rFonts w:ascii="Times New Roman" w:hAnsi="Times New Roman" w:cs="Times New Roman"/>
          <w:lang w:val="en-GB"/>
        </w:rPr>
        <w:t xml:space="preserve"> width</w:t>
      </w:r>
      <w:r w:rsidRPr="00F16242">
        <w:rPr>
          <w:rFonts w:ascii="Times New Roman" w:hAnsi="Times New Roman" w:cs="Times New Roman"/>
          <w:lang w:val="en-GB"/>
        </w:rPr>
        <w:t xml:space="preserve"> </w:t>
      </w:r>
      <w:r w:rsidR="008C2DD2">
        <w:rPr>
          <w:rFonts w:ascii="Times New Roman" w:hAnsi="Times New Roman" w:cs="Times New Roman"/>
          <w:lang w:val="en-GB"/>
        </w:rPr>
        <w:t>for</w:t>
      </w:r>
      <w:r w:rsidRPr="00F16242">
        <w:rPr>
          <w:rFonts w:ascii="Times New Roman" w:hAnsi="Times New Roman" w:cs="Times New Roman"/>
          <w:lang w:val="en-GB"/>
        </w:rPr>
        <w:t xml:space="preserve"> meropenem</w:t>
      </w:r>
      <w:r w:rsidR="00517996" w:rsidRPr="00F16242">
        <w:rPr>
          <w:rFonts w:ascii="Times New Roman" w:hAnsi="Times New Roman" w:cs="Times New Roman"/>
          <w:lang w:val="en-GB"/>
        </w:rPr>
        <w:t xml:space="preserve"> (</w:t>
      </w:r>
      <w:r w:rsidR="00517996" w:rsidRPr="00F16242">
        <w:rPr>
          <w:rFonts w:ascii="Times New Roman" w:hAnsi="Times New Roman" w:cs="Times New Roman"/>
          <w:highlight w:val="cyan"/>
          <w:lang w:val="en-GB"/>
        </w:rPr>
        <w:t>Table 1</w:t>
      </w:r>
      <w:r w:rsidR="00517996" w:rsidRPr="00F16242">
        <w:rPr>
          <w:rFonts w:ascii="Times New Roman" w:hAnsi="Times New Roman" w:cs="Times New Roman"/>
          <w:lang w:val="en-GB"/>
        </w:rPr>
        <w:t>)</w:t>
      </w:r>
      <w:r w:rsidRPr="00F16242">
        <w:rPr>
          <w:rFonts w:ascii="Times New Roman" w:hAnsi="Times New Roman" w:cs="Times New Roman"/>
          <w:lang w:val="en-GB"/>
        </w:rPr>
        <w:t>. The majority of calculated ZMUs resembled the intermediate zones if present in EUCAST CBPs.</w:t>
      </w:r>
      <w:r w:rsidR="00FA29D5" w:rsidRPr="00F16242">
        <w:rPr>
          <w:rFonts w:ascii="Times New Roman" w:hAnsi="Times New Roman" w:cs="Times New Roman"/>
          <w:lang w:val="en-GB"/>
        </w:rPr>
        <w:t xml:space="preserve"> The relative number of isolates that were situated in calculated ZMUs ranged from one-digit percentages (15 out of 18 drugs) </w:t>
      </w:r>
      <w:r w:rsidR="00A14228" w:rsidRPr="00F16242">
        <w:rPr>
          <w:rFonts w:ascii="Times New Roman" w:hAnsi="Times New Roman" w:cs="Times New Roman"/>
          <w:lang w:val="en-GB"/>
        </w:rPr>
        <w:t>over</w:t>
      </w:r>
      <w:r w:rsidR="00FA29D5" w:rsidRPr="00F16242">
        <w:rPr>
          <w:rFonts w:ascii="Times New Roman" w:hAnsi="Times New Roman" w:cs="Times New Roman"/>
          <w:lang w:val="en-GB"/>
        </w:rPr>
        <w:t xml:space="preserve"> 10% for ceftazidime, 15% for piperacillin-tazobactam</w:t>
      </w:r>
      <w:r w:rsidR="00A14228" w:rsidRPr="00F16242">
        <w:rPr>
          <w:rFonts w:ascii="Times New Roman" w:hAnsi="Times New Roman" w:cs="Times New Roman"/>
          <w:lang w:val="en-GB"/>
        </w:rPr>
        <w:t xml:space="preserve"> up to</w:t>
      </w:r>
      <w:r w:rsidR="00FA29D5" w:rsidRPr="00F16242">
        <w:rPr>
          <w:rFonts w:ascii="Times New Roman" w:hAnsi="Times New Roman" w:cs="Times New Roman"/>
          <w:lang w:val="en-GB"/>
        </w:rPr>
        <w:t xml:space="preserve"> 41% for amoxicillin-clavulanic acid.</w:t>
      </w:r>
      <w:r w:rsidR="001A0C9C" w:rsidRPr="00F16242">
        <w:rPr>
          <w:rFonts w:ascii="Times New Roman" w:hAnsi="Times New Roman" w:cs="Times New Roman"/>
          <w:lang w:val="en-GB"/>
        </w:rPr>
        <w:t xml:space="preserve"> While for piperacillin-tazobactam the comparably high number of isolates</w:t>
      </w:r>
      <w:r w:rsidR="00A14228" w:rsidRPr="00F16242">
        <w:rPr>
          <w:rFonts w:ascii="Times New Roman" w:hAnsi="Times New Roman" w:cs="Times New Roman"/>
          <w:lang w:val="en-GB"/>
        </w:rPr>
        <w:t xml:space="preserve"> in the ZMU</w:t>
      </w:r>
      <w:r w:rsidR="001A0C9C" w:rsidRPr="00F16242">
        <w:rPr>
          <w:rFonts w:ascii="Times New Roman" w:hAnsi="Times New Roman" w:cs="Times New Roman"/>
          <w:lang w:val="en-GB"/>
        </w:rPr>
        <w:t xml:space="preserve"> did not result in particularly high ME/</w:t>
      </w:r>
      <w:proofErr w:type="spellStart"/>
      <w:r w:rsidR="001A0C9C" w:rsidRPr="00F16242">
        <w:rPr>
          <w:rFonts w:ascii="Times New Roman" w:hAnsi="Times New Roman" w:cs="Times New Roman"/>
          <w:lang w:val="en-GB"/>
        </w:rPr>
        <w:t>vME</w:t>
      </w:r>
      <w:proofErr w:type="spellEnd"/>
      <w:r w:rsidR="001A0C9C" w:rsidRPr="00F16242">
        <w:rPr>
          <w:rFonts w:ascii="Times New Roman" w:hAnsi="Times New Roman" w:cs="Times New Roman"/>
          <w:lang w:val="en-GB"/>
        </w:rPr>
        <w:t xml:space="preserve"> rates due to the presence of an intermediate zone, the significant part of the total population </w:t>
      </w:r>
      <w:r w:rsidR="00A14228" w:rsidRPr="00F16242">
        <w:rPr>
          <w:rFonts w:ascii="Times New Roman" w:hAnsi="Times New Roman" w:cs="Times New Roman"/>
          <w:lang w:val="en-GB"/>
        </w:rPr>
        <w:t>for amoxicillin-clavulanic acid that was situated</w:t>
      </w:r>
      <w:r w:rsidR="001A0C9C" w:rsidRPr="00F16242">
        <w:rPr>
          <w:rFonts w:ascii="Times New Roman" w:hAnsi="Times New Roman" w:cs="Times New Roman"/>
          <w:lang w:val="en-GB"/>
        </w:rPr>
        <w:t xml:space="preserve"> in the ZMU lead to unacceptably high ME/</w:t>
      </w:r>
      <w:proofErr w:type="spellStart"/>
      <w:r w:rsidR="001A0C9C" w:rsidRPr="00F16242">
        <w:rPr>
          <w:rFonts w:ascii="Times New Roman" w:hAnsi="Times New Roman" w:cs="Times New Roman"/>
          <w:lang w:val="en-GB"/>
        </w:rPr>
        <w:t>vME</w:t>
      </w:r>
      <w:proofErr w:type="spellEnd"/>
      <w:r w:rsidR="001A0C9C" w:rsidRPr="00F16242">
        <w:rPr>
          <w:rFonts w:ascii="Times New Roman" w:hAnsi="Times New Roman" w:cs="Times New Roman"/>
          <w:lang w:val="en-GB"/>
        </w:rPr>
        <w:t xml:space="preserve"> rates as no intermediate zone is defined</w:t>
      </w:r>
      <w:r w:rsidR="00280994" w:rsidRPr="00F16242">
        <w:rPr>
          <w:rFonts w:ascii="Times New Roman" w:hAnsi="Times New Roman" w:cs="Times New Roman"/>
          <w:lang w:val="en-GB"/>
        </w:rPr>
        <w:t xml:space="preserve"> by current CBPs</w:t>
      </w:r>
      <w:r w:rsidR="001A0C9C" w:rsidRPr="00F16242">
        <w:rPr>
          <w:rFonts w:ascii="Times New Roman" w:hAnsi="Times New Roman" w:cs="Times New Roman"/>
          <w:lang w:val="en-GB"/>
        </w:rPr>
        <w:t>.</w:t>
      </w:r>
    </w:p>
    <w:p w:rsidR="008E31C2" w:rsidRPr="00F16242" w:rsidRDefault="008E31C2" w:rsidP="00A61DEF">
      <w:pPr>
        <w:autoSpaceDE w:val="0"/>
        <w:autoSpaceDN w:val="0"/>
        <w:adjustRightInd w:val="0"/>
        <w:spacing w:after="0" w:line="480" w:lineRule="auto"/>
        <w:ind w:left="360" w:right="203" w:firstLine="180"/>
        <w:jc w:val="both"/>
        <w:rPr>
          <w:rFonts w:ascii="Times New Roman" w:hAnsi="Times New Roman" w:cs="Times New Roman"/>
          <w:lang w:val="en-GB"/>
        </w:rPr>
      </w:pPr>
    </w:p>
    <w:p w:rsidR="00F91050" w:rsidRPr="00F16242" w:rsidRDefault="00F91050" w:rsidP="00A61DEF">
      <w:pPr>
        <w:autoSpaceDE w:val="0"/>
        <w:autoSpaceDN w:val="0"/>
        <w:adjustRightInd w:val="0"/>
        <w:spacing w:after="0"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br w:type="page"/>
      </w:r>
    </w:p>
    <w:p w:rsidR="001744A7" w:rsidRPr="00F16242" w:rsidRDefault="001744A7" w:rsidP="009A318E">
      <w:pPr>
        <w:autoSpaceDE w:val="0"/>
        <w:autoSpaceDN w:val="0"/>
        <w:adjustRightInd w:val="0"/>
        <w:spacing w:after="0" w:line="480" w:lineRule="auto"/>
        <w:ind w:left="360" w:right="203"/>
        <w:jc w:val="both"/>
        <w:rPr>
          <w:rFonts w:ascii="Times New Roman" w:hAnsi="Times New Roman" w:cs="Times New Roman"/>
          <w:b/>
          <w:lang w:val="en-GB"/>
        </w:rPr>
      </w:pPr>
      <w:r w:rsidRPr="00F16242">
        <w:rPr>
          <w:rFonts w:ascii="Times New Roman" w:hAnsi="Times New Roman" w:cs="Times New Roman"/>
          <w:b/>
          <w:lang w:val="en-GB"/>
        </w:rPr>
        <w:lastRenderedPageBreak/>
        <w:t>Discussion</w:t>
      </w:r>
    </w:p>
    <w:p w:rsidR="002704CD" w:rsidRPr="00F16242" w:rsidRDefault="00655248" w:rsidP="00A61DEF">
      <w:pPr>
        <w:autoSpaceDE w:val="0"/>
        <w:autoSpaceDN w:val="0"/>
        <w:adjustRightInd w:val="0"/>
        <w:spacing w:before="240" w:after="0"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 xml:space="preserve">In a </w:t>
      </w:r>
      <w:r w:rsidR="002704CD" w:rsidRPr="00F16242">
        <w:rPr>
          <w:rFonts w:ascii="Times New Roman" w:hAnsi="Times New Roman" w:cs="Times New Roman"/>
          <w:lang w:val="en-GB"/>
        </w:rPr>
        <w:t>first</w:t>
      </w:r>
      <w:r w:rsidRPr="00F16242">
        <w:rPr>
          <w:rFonts w:ascii="Times New Roman" w:hAnsi="Times New Roman" w:cs="Times New Roman"/>
          <w:lang w:val="en-GB"/>
        </w:rPr>
        <w:t xml:space="preserve"> step we developed HOMER, </w:t>
      </w:r>
      <w:r w:rsidR="00CE7C30" w:rsidRPr="00F16242">
        <w:rPr>
          <w:rFonts w:ascii="Times New Roman" w:hAnsi="Times New Roman" w:cs="Times New Roman"/>
          <w:lang w:val="en-GB"/>
        </w:rPr>
        <w:t xml:space="preserve">a new tool for calculating SIR-classification error rates </w:t>
      </w:r>
      <w:r w:rsidR="008928E6" w:rsidRPr="00F16242">
        <w:rPr>
          <w:rFonts w:ascii="Times New Roman" w:hAnsi="Times New Roman" w:cs="Times New Roman"/>
          <w:lang w:val="en-GB"/>
        </w:rPr>
        <w:t xml:space="preserve">described in the companion of this article </w:t>
      </w:r>
      <w:r w:rsidR="00CE7C30" w:rsidRPr="00F16242">
        <w:rPr>
          <w:rFonts w:ascii="Times New Roman" w:hAnsi="Times New Roman" w:cs="Times New Roman"/>
          <w:lang w:val="en-GB"/>
        </w:rPr>
        <w:t xml:space="preserve">that </w:t>
      </w:r>
      <w:r w:rsidR="00DF41F6" w:rsidRPr="00F16242">
        <w:rPr>
          <w:rFonts w:ascii="Times New Roman" w:hAnsi="Times New Roman" w:cs="Times New Roman"/>
          <w:lang w:val="en-GB"/>
        </w:rPr>
        <w:t>covers</w:t>
      </w:r>
      <w:r w:rsidR="00CE7C30" w:rsidRPr="00F16242">
        <w:rPr>
          <w:rFonts w:ascii="Times New Roman" w:hAnsi="Times New Roman" w:cs="Times New Roman"/>
          <w:lang w:val="en-GB"/>
        </w:rPr>
        <w:t xml:space="preserve"> both technical variation </w:t>
      </w:r>
      <w:r w:rsidR="00DF41F6" w:rsidRPr="00F16242">
        <w:rPr>
          <w:rFonts w:ascii="Times New Roman" w:hAnsi="Times New Roman" w:cs="Times New Roman"/>
          <w:lang w:val="en-GB"/>
        </w:rPr>
        <w:t xml:space="preserve">as well as </w:t>
      </w:r>
      <w:r w:rsidR="00CE7C30" w:rsidRPr="00F16242">
        <w:rPr>
          <w:rFonts w:ascii="Times New Roman" w:hAnsi="Times New Roman" w:cs="Times New Roman"/>
          <w:lang w:val="en-GB"/>
        </w:rPr>
        <w:t>biological and epidemiological factors</w:t>
      </w:r>
      <w:r w:rsidR="00FC057B">
        <w:rPr>
          <w:rFonts w:ascii="Times New Roman" w:hAnsi="Times New Roman" w:cs="Times New Roman"/>
          <w:lang w:val="en-GB"/>
        </w:rPr>
        <w:t xml:space="preserve"> </w:t>
      </w:r>
      <w:hyperlink w:anchor="_ENREF_6" w:tooltip="Blöchliger, 2016 #2614" w:history="1">
        <w:r w:rsidR="00EC0C43">
          <w:rPr>
            <w:rFonts w:ascii="Times New Roman" w:hAnsi="Times New Roman" w:cs="Times New Roman"/>
            <w:lang w:val="en-GB"/>
          </w:rPr>
          <w:fldChar w:fldCharType="begin"/>
        </w:r>
        <w:r w:rsidR="00EC0C43">
          <w:rPr>
            <w:rFonts w:ascii="Times New Roman" w:hAnsi="Times New Roman" w:cs="Times New Roman"/>
            <w:lang w:val="en-GB"/>
          </w:rPr>
          <w:instrText xml:space="preserve"> ADDIN EN.CITE &lt;EndNote&gt;&lt;Cite&gt;&lt;Author&gt;Blöchliger&lt;/Author&gt;&lt;Year&gt;2016&lt;/Year&gt;&lt;RecNum&gt;2614&lt;/RecNum&gt;&lt;DisplayText&gt;&lt;style face="superscript"&gt;6&lt;/style&gt;&lt;/DisplayText&gt;&lt;record&gt;&lt;rec-number&gt;2614&lt;/rec-number&gt;&lt;foreign-keys&gt;&lt;key app="EN" db-id="paz59evx1v29r1e0ds9xx597e5vapvv2z2w0" timestamp="1475838135"&gt;2614&lt;/key&gt;&lt;/foreign-keys&gt;&lt;ref-type name="Journal Article"&gt;17&lt;/ref-type&gt;&lt;contributors&gt;&lt;authors&gt;&lt;author&gt;Blöchliger, N, Keller PM, Hombach M&lt;/author&gt;&lt;/authors&gt;&lt;/contributors&gt;&lt;titles&gt;&lt;title&gt;MS 1 HOMER&lt;/title&gt;&lt;/titles&gt;&lt;dates&gt;&lt;year&gt;2016&lt;/year&gt;&lt;/dates&gt;&lt;urls&gt;&lt;/urls&gt;&lt;/record&gt;&lt;/Cite&gt;&lt;/EndNote&gt;</w:instrText>
        </w:r>
        <w:r w:rsidR="00EC0C43">
          <w:rPr>
            <w:rFonts w:ascii="Times New Roman" w:hAnsi="Times New Roman" w:cs="Times New Roman"/>
            <w:lang w:val="en-GB"/>
          </w:rPr>
          <w:fldChar w:fldCharType="separate"/>
        </w:r>
        <w:r w:rsidR="00EC0C43" w:rsidRPr="00FC057B">
          <w:rPr>
            <w:rFonts w:ascii="Times New Roman" w:hAnsi="Times New Roman" w:cs="Times New Roman"/>
            <w:noProof/>
            <w:vertAlign w:val="superscript"/>
            <w:lang w:val="en-GB"/>
          </w:rPr>
          <w:t>6</w:t>
        </w:r>
        <w:r w:rsidR="00EC0C43">
          <w:rPr>
            <w:rFonts w:ascii="Times New Roman" w:hAnsi="Times New Roman" w:cs="Times New Roman"/>
            <w:lang w:val="en-GB"/>
          </w:rPr>
          <w:fldChar w:fldCharType="end"/>
        </w:r>
      </w:hyperlink>
      <w:r w:rsidRPr="00F16242">
        <w:rPr>
          <w:rFonts w:ascii="Times New Roman" w:hAnsi="Times New Roman" w:cs="Times New Roman"/>
          <w:lang w:val="en-GB"/>
        </w:rPr>
        <w:t xml:space="preserve"> (</w:t>
      </w:r>
      <w:r w:rsidRPr="00F16242">
        <w:rPr>
          <w:rFonts w:ascii="Times New Roman" w:hAnsi="Times New Roman" w:cs="Times New Roman"/>
          <w:highlight w:val="cyan"/>
          <w:lang w:val="en-GB"/>
        </w:rPr>
        <w:t>CIT</w:t>
      </w:r>
      <w:r w:rsidRPr="00F16242">
        <w:rPr>
          <w:rFonts w:ascii="Times New Roman" w:hAnsi="Times New Roman" w:cs="Times New Roman"/>
          <w:lang w:val="en-GB"/>
        </w:rPr>
        <w:t>)</w:t>
      </w:r>
      <w:r w:rsidR="00EF5E84" w:rsidRPr="00F16242">
        <w:rPr>
          <w:rFonts w:ascii="Times New Roman" w:hAnsi="Times New Roman" w:cs="Times New Roman"/>
          <w:lang w:val="en-GB"/>
        </w:rPr>
        <w:t>. HOMER</w:t>
      </w:r>
      <w:r w:rsidR="001744A7" w:rsidRPr="00F16242">
        <w:rPr>
          <w:rFonts w:ascii="Times New Roman" w:hAnsi="Times New Roman" w:cs="Times New Roman"/>
          <w:lang w:val="en-GB"/>
        </w:rPr>
        <w:t xml:space="preserve"> estimate</w:t>
      </w:r>
      <w:r w:rsidR="00EF5E84" w:rsidRPr="00F16242">
        <w:rPr>
          <w:rFonts w:ascii="Times New Roman" w:hAnsi="Times New Roman" w:cs="Times New Roman"/>
          <w:lang w:val="en-GB"/>
        </w:rPr>
        <w:t>s</w:t>
      </w:r>
      <w:r w:rsidR="001744A7" w:rsidRPr="00F16242">
        <w:rPr>
          <w:rFonts w:ascii="Times New Roman" w:hAnsi="Times New Roman" w:cs="Times New Roman"/>
          <w:lang w:val="en-GB"/>
        </w:rPr>
        <w:t xml:space="preserve"> the probability </w:t>
      </w:r>
      <w:r w:rsidR="00247B51" w:rsidRPr="00F16242">
        <w:rPr>
          <w:rFonts w:ascii="Times New Roman" w:hAnsi="Times New Roman" w:cs="Times New Roman"/>
          <w:lang w:val="en-GB"/>
        </w:rPr>
        <w:t xml:space="preserve">that </w:t>
      </w:r>
      <w:r w:rsidR="001744A7" w:rsidRPr="00F16242">
        <w:rPr>
          <w:rFonts w:ascii="Times New Roman" w:hAnsi="Times New Roman" w:cs="Times New Roman"/>
          <w:lang w:val="en-GB"/>
        </w:rPr>
        <w:t>a strain is truly susceptible given</w:t>
      </w:r>
      <w:r w:rsidR="00686AE7" w:rsidRPr="00F16242">
        <w:rPr>
          <w:rFonts w:ascii="Times New Roman" w:hAnsi="Times New Roman" w:cs="Times New Roman"/>
          <w:lang w:val="en-GB"/>
        </w:rPr>
        <w:t xml:space="preserve"> </w:t>
      </w:r>
      <w:r w:rsidR="001744A7" w:rsidRPr="00F16242">
        <w:rPr>
          <w:rFonts w:ascii="Times New Roman" w:hAnsi="Times New Roman" w:cs="Times New Roman"/>
          <w:lang w:val="en-GB"/>
        </w:rPr>
        <w:t xml:space="preserve">an observed diameter that suffers from technical uncertainty. </w:t>
      </w:r>
    </w:p>
    <w:p w:rsidR="00F4340F" w:rsidRPr="00F16242" w:rsidRDefault="007724CF" w:rsidP="00A61DEF">
      <w:pPr>
        <w:autoSpaceDE w:val="0"/>
        <w:autoSpaceDN w:val="0"/>
        <w:adjustRightInd w:val="0"/>
        <w:spacing w:after="0"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To test for the principal applicability and usefulness of HOMER for CBP setting</w:t>
      </w:r>
      <w:r w:rsidR="007E2FED" w:rsidRPr="00F16242">
        <w:rPr>
          <w:rFonts w:ascii="Times New Roman" w:hAnsi="Times New Roman" w:cs="Times New Roman"/>
          <w:lang w:val="en-GB"/>
        </w:rPr>
        <w:t xml:space="preserve"> in this study</w:t>
      </w:r>
      <w:r w:rsidRPr="00F16242">
        <w:rPr>
          <w:rFonts w:ascii="Times New Roman" w:hAnsi="Times New Roman" w:cs="Times New Roman"/>
          <w:lang w:val="en-GB"/>
        </w:rPr>
        <w:t xml:space="preserve">, we used a </w:t>
      </w:r>
      <w:r w:rsidR="00796DEB" w:rsidRPr="00F16242">
        <w:rPr>
          <w:rFonts w:ascii="Times New Roman" w:hAnsi="Times New Roman" w:cs="Times New Roman"/>
          <w:lang w:val="en-GB"/>
        </w:rPr>
        <w:t>large</w:t>
      </w:r>
      <w:r w:rsidRPr="00F16242">
        <w:rPr>
          <w:rFonts w:ascii="Times New Roman" w:hAnsi="Times New Roman" w:cs="Times New Roman"/>
          <w:lang w:val="en-GB"/>
        </w:rPr>
        <w:t xml:space="preserve"> set of inhibition zone diameters</w:t>
      </w:r>
      <w:r w:rsidR="00F4340F" w:rsidRPr="00F16242">
        <w:rPr>
          <w:rFonts w:ascii="Times New Roman" w:hAnsi="Times New Roman" w:cs="Times New Roman"/>
          <w:lang w:val="en-GB"/>
        </w:rPr>
        <w:t xml:space="preserve"> </w:t>
      </w:r>
      <w:commentRangeStart w:id="3"/>
      <w:r w:rsidR="00F4340F" w:rsidRPr="00F16242">
        <w:rPr>
          <w:rFonts w:ascii="Times New Roman" w:hAnsi="Times New Roman" w:cs="Times New Roman"/>
          <w:lang w:val="en-GB"/>
        </w:rPr>
        <w:t>(N=</w:t>
      </w:r>
      <w:proofErr w:type="spellStart"/>
      <w:r w:rsidR="00F4340F" w:rsidRPr="00F16242">
        <w:rPr>
          <w:rFonts w:ascii="Times New Roman" w:hAnsi="Times New Roman" w:cs="Times New Roman"/>
          <w:highlight w:val="cyan"/>
          <w:lang w:val="en-GB"/>
        </w:rPr>
        <w:t>xxxxxx</w:t>
      </w:r>
      <w:proofErr w:type="spellEnd"/>
      <w:r w:rsidR="00F4340F" w:rsidRPr="00F16242">
        <w:rPr>
          <w:rFonts w:ascii="Times New Roman" w:hAnsi="Times New Roman" w:cs="Times New Roman"/>
          <w:lang w:val="en-GB"/>
        </w:rPr>
        <w:t xml:space="preserve"> </w:t>
      </w:r>
      <w:r w:rsidR="00595D74" w:rsidRPr="00595D74">
        <w:rPr>
          <w:rFonts w:ascii="Times New Roman" w:hAnsi="Times New Roman" w:cs="Times New Roman"/>
          <w:highlight w:val="magenta"/>
          <w:lang w:val="en-GB"/>
        </w:rPr>
        <w:t xml:space="preserve">Nicolas could you insert the total number of </w:t>
      </w:r>
      <w:proofErr w:type="spellStart"/>
      <w:r w:rsidR="00595D74" w:rsidRPr="00595D74">
        <w:rPr>
          <w:rFonts w:ascii="Times New Roman" w:hAnsi="Times New Roman" w:cs="Times New Roman"/>
          <w:highlight w:val="magenta"/>
          <w:lang w:val="en-GB"/>
        </w:rPr>
        <w:t>datapoints</w:t>
      </w:r>
      <w:proofErr w:type="spellEnd"/>
      <w:r w:rsidR="00595D74" w:rsidRPr="00595D74">
        <w:rPr>
          <w:rFonts w:ascii="Times New Roman" w:hAnsi="Times New Roman" w:cs="Times New Roman"/>
          <w:highlight w:val="magenta"/>
          <w:lang w:val="en-GB"/>
        </w:rPr>
        <w:t xml:space="preserve"> </w:t>
      </w:r>
      <w:proofErr w:type="spellStart"/>
      <w:r w:rsidR="00595D74" w:rsidRPr="00595D74">
        <w:rPr>
          <w:rFonts w:ascii="Times New Roman" w:hAnsi="Times New Roman" w:cs="Times New Roman"/>
          <w:highlight w:val="magenta"/>
          <w:lang w:val="en-GB"/>
        </w:rPr>
        <w:t>here</w:t>
      </w:r>
      <w:proofErr w:type="gramStart"/>
      <w:r w:rsidR="00595D74" w:rsidRPr="00595D74">
        <w:rPr>
          <w:rFonts w:ascii="Times New Roman" w:hAnsi="Times New Roman" w:cs="Times New Roman"/>
          <w:highlight w:val="magenta"/>
          <w:lang w:val="en-GB"/>
        </w:rPr>
        <w:t>?</w:t>
      </w:r>
      <w:r w:rsidR="00F4340F" w:rsidRPr="00F16242">
        <w:rPr>
          <w:rFonts w:ascii="Times New Roman" w:hAnsi="Times New Roman" w:cs="Times New Roman"/>
          <w:lang w:val="en-GB"/>
        </w:rPr>
        <w:t>data</w:t>
      </w:r>
      <w:proofErr w:type="spellEnd"/>
      <w:proofErr w:type="gramEnd"/>
      <w:r w:rsidR="00F4340F" w:rsidRPr="00F16242">
        <w:rPr>
          <w:rFonts w:ascii="Times New Roman" w:hAnsi="Times New Roman" w:cs="Times New Roman"/>
          <w:lang w:val="en-GB"/>
        </w:rPr>
        <w:t xml:space="preserve"> points)</w:t>
      </w:r>
      <w:r w:rsidRPr="00F16242">
        <w:rPr>
          <w:rFonts w:ascii="Times New Roman" w:hAnsi="Times New Roman" w:cs="Times New Roman"/>
          <w:lang w:val="en-GB"/>
        </w:rPr>
        <w:t xml:space="preserve"> </w:t>
      </w:r>
      <w:commentRangeEnd w:id="3"/>
      <w:r w:rsidR="00EC0C43">
        <w:rPr>
          <w:rStyle w:val="CommentReference"/>
        </w:rPr>
        <w:commentReference w:id="3"/>
      </w:r>
      <w:r w:rsidR="00796DEB" w:rsidRPr="00F16242">
        <w:rPr>
          <w:rFonts w:ascii="Times New Roman" w:hAnsi="Times New Roman" w:cs="Times New Roman"/>
          <w:lang w:val="en-GB"/>
        </w:rPr>
        <w:t xml:space="preserve">originating from </w:t>
      </w:r>
      <w:r w:rsidR="00716645">
        <w:rPr>
          <w:rFonts w:ascii="Times New Roman" w:hAnsi="Times New Roman" w:cs="Times New Roman"/>
          <w:lang w:val="en-GB"/>
        </w:rPr>
        <w:t>up to</w:t>
      </w:r>
      <w:commentRangeStart w:id="4"/>
      <w:r w:rsidR="00716645">
        <w:rPr>
          <w:rFonts w:ascii="Times New Roman" w:hAnsi="Times New Roman" w:cs="Times New Roman"/>
          <w:lang w:val="en-GB"/>
        </w:rPr>
        <w:t xml:space="preserve"> </w:t>
      </w:r>
      <w:proofErr w:type="spellStart"/>
      <w:r w:rsidR="00796DEB" w:rsidRPr="00F16242">
        <w:rPr>
          <w:rFonts w:ascii="Times New Roman" w:hAnsi="Times New Roman" w:cs="Times New Roman"/>
          <w:highlight w:val="cyan"/>
          <w:lang w:val="en-GB"/>
        </w:rPr>
        <w:t>xxxx</w:t>
      </w:r>
      <w:proofErr w:type="spellEnd"/>
      <w:r w:rsidRPr="00F16242">
        <w:rPr>
          <w:rFonts w:ascii="Times New Roman" w:hAnsi="Times New Roman" w:cs="Times New Roman"/>
          <w:lang w:val="en-GB"/>
        </w:rPr>
        <w:t xml:space="preserve"> </w:t>
      </w:r>
      <w:commentRangeEnd w:id="4"/>
      <w:r w:rsidR="00EC0C43">
        <w:rPr>
          <w:rStyle w:val="CommentReference"/>
        </w:rPr>
        <w:commentReference w:id="4"/>
      </w:r>
      <w:r w:rsidRPr="00F16242">
        <w:rPr>
          <w:rFonts w:ascii="Times New Roman" w:hAnsi="Times New Roman" w:cs="Times New Roman"/>
          <w:lang w:val="en-GB"/>
        </w:rPr>
        <w:t xml:space="preserve">non-duplicate, non-outbreak clinical </w:t>
      </w:r>
      <w:r w:rsidRPr="00F16242">
        <w:rPr>
          <w:rFonts w:ascii="Times New Roman" w:hAnsi="Times New Roman" w:cs="Times New Roman"/>
          <w:i/>
          <w:lang w:val="en-GB"/>
        </w:rPr>
        <w:t>E. coli</w:t>
      </w:r>
      <w:r w:rsidRPr="00F16242">
        <w:rPr>
          <w:rFonts w:ascii="Times New Roman" w:hAnsi="Times New Roman" w:cs="Times New Roman"/>
          <w:lang w:val="en-GB"/>
        </w:rPr>
        <w:t xml:space="preserve"> strains</w:t>
      </w:r>
      <w:r w:rsidR="00F4340F" w:rsidRPr="00F16242">
        <w:rPr>
          <w:rFonts w:ascii="Times New Roman" w:hAnsi="Times New Roman" w:cs="Times New Roman"/>
          <w:lang w:val="en-GB"/>
        </w:rPr>
        <w:t xml:space="preserve"> and 18 antibiotic drugs</w:t>
      </w:r>
      <w:r w:rsidRPr="00F16242">
        <w:rPr>
          <w:rFonts w:ascii="Times New Roman" w:hAnsi="Times New Roman" w:cs="Times New Roman"/>
          <w:lang w:val="en-GB"/>
        </w:rPr>
        <w:t xml:space="preserve"> </w:t>
      </w:r>
      <w:r w:rsidR="00F4340F" w:rsidRPr="00F16242">
        <w:rPr>
          <w:rFonts w:ascii="Times New Roman" w:hAnsi="Times New Roman" w:cs="Times New Roman"/>
          <w:lang w:val="en-GB"/>
        </w:rPr>
        <w:t>that had been isolated in</w:t>
      </w:r>
      <w:r w:rsidRPr="00F16242">
        <w:rPr>
          <w:rFonts w:ascii="Times New Roman" w:hAnsi="Times New Roman" w:cs="Times New Roman"/>
          <w:lang w:val="en-GB"/>
        </w:rPr>
        <w:t xml:space="preserve"> our clinical laboratory</w:t>
      </w:r>
      <w:r w:rsidR="00F4340F" w:rsidRPr="00F16242">
        <w:rPr>
          <w:rFonts w:ascii="Times New Roman" w:hAnsi="Times New Roman" w:cs="Times New Roman"/>
          <w:lang w:val="en-GB"/>
        </w:rPr>
        <w:t xml:space="preserve"> from </w:t>
      </w:r>
      <w:r w:rsidR="008C2DD2">
        <w:rPr>
          <w:rFonts w:ascii="Times New Roman" w:hAnsi="Times New Roman" w:cs="Times New Roman"/>
          <w:lang w:val="en-GB"/>
        </w:rPr>
        <w:t>2010</w:t>
      </w:r>
      <w:r w:rsidR="008C2DD2" w:rsidRPr="00F16242">
        <w:rPr>
          <w:rFonts w:ascii="Times New Roman" w:hAnsi="Times New Roman" w:cs="Times New Roman"/>
          <w:lang w:val="en-GB"/>
        </w:rPr>
        <w:t xml:space="preserve"> </w:t>
      </w:r>
      <w:r w:rsidR="00F4340F" w:rsidRPr="00F16242">
        <w:rPr>
          <w:rFonts w:ascii="Times New Roman" w:hAnsi="Times New Roman" w:cs="Times New Roman"/>
          <w:lang w:val="en-GB"/>
        </w:rPr>
        <w:t xml:space="preserve">to </w:t>
      </w:r>
      <w:r w:rsidR="008C2DD2">
        <w:rPr>
          <w:rFonts w:ascii="Times New Roman" w:hAnsi="Times New Roman" w:cs="Times New Roman"/>
          <w:lang w:val="en-GB"/>
        </w:rPr>
        <w:t>2014</w:t>
      </w:r>
      <w:r w:rsidR="00F4340F" w:rsidRPr="00F16242">
        <w:rPr>
          <w:rFonts w:ascii="Times New Roman" w:hAnsi="Times New Roman" w:cs="Times New Roman"/>
          <w:lang w:val="en-GB"/>
        </w:rPr>
        <w:t>.</w:t>
      </w:r>
      <w:r w:rsidRPr="00F16242">
        <w:rPr>
          <w:rFonts w:ascii="Times New Roman" w:hAnsi="Times New Roman" w:cs="Times New Roman"/>
          <w:lang w:val="en-GB"/>
        </w:rPr>
        <w:t xml:space="preserve"> </w:t>
      </w:r>
    </w:p>
    <w:p w:rsidR="0096057A" w:rsidRPr="00F16242" w:rsidRDefault="00F4340F" w:rsidP="00A61DEF">
      <w:pPr>
        <w:autoSpaceDE w:val="0"/>
        <w:autoSpaceDN w:val="0"/>
        <w:adjustRightInd w:val="0"/>
        <w:spacing w:after="0"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 xml:space="preserve">We used </w:t>
      </w:r>
      <w:r w:rsidR="007724CF" w:rsidRPr="00F16242">
        <w:rPr>
          <w:rFonts w:ascii="Times New Roman" w:hAnsi="Times New Roman" w:cs="Times New Roman"/>
          <w:lang w:val="en-GB"/>
        </w:rPr>
        <w:t>our local epidemiology</w:t>
      </w:r>
      <w:r w:rsidRPr="00F16242">
        <w:rPr>
          <w:rFonts w:ascii="Times New Roman" w:hAnsi="Times New Roman" w:cs="Times New Roman"/>
          <w:lang w:val="en-GB"/>
        </w:rPr>
        <w:t xml:space="preserve"> as</w:t>
      </w:r>
      <w:r w:rsidR="00701FA1" w:rsidRPr="00F16242">
        <w:rPr>
          <w:rFonts w:ascii="Times New Roman" w:hAnsi="Times New Roman" w:cs="Times New Roman"/>
          <w:lang w:val="en-GB"/>
        </w:rPr>
        <w:t xml:space="preserve"> a paradigmatic</w:t>
      </w:r>
      <w:r w:rsidRPr="00F16242">
        <w:rPr>
          <w:rFonts w:ascii="Times New Roman" w:hAnsi="Times New Roman" w:cs="Times New Roman"/>
          <w:lang w:val="en-GB"/>
        </w:rPr>
        <w:t xml:space="preserve"> example</w:t>
      </w:r>
      <w:r w:rsidR="00481176" w:rsidRPr="00F16242">
        <w:rPr>
          <w:rFonts w:ascii="Times New Roman" w:hAnsi="Times New Roman" w:cs="Times New Roman"/>
          <w:lang w:val="en-GB"/>
        </w:rPr>
        <w:t xml:space="preserve"> to test for the principle usefulness of the mathematical model</w:t>
      </w:r>
      <w:r w:rsidR="00701FA1" w:rsidRPr="00F16242">
        <w:rPr>
          <w:rFonts w:ascii="Times New Roman" w:hAnsi="Times New Roman" w:cs="Times New Roman"/>
          <w:lang w:val="en-GB"/>
        </w:rPr>
        <w:t>.</w:t>
      </w:r>
      <w:r w:rsidRPr="00F16242">
        <w:rPr>
          <w:rFonts w:ascii="Times New Roman" w:hAnsi="Times New Roman" w:cs="Times New Roman"/>
          <w:lang w:val="en-GB"/>
        </w:rPr>
        <w:t xml:space="preserve"> </w:t>
      </w:r>
      <w:r w:rsidR="00701FA1" w:rsidRPr="00F16242">
        <w:rPr>
          <w:rFonts w:ascii="Times New Roman" w:hAnsi="Times New Roman" w:cs="Times New Roman"/>
          <w:lang w:val="en-GB"/>
        </w:rPr>
        <w:t>H</w:t>
      </w:r>
      <w:r w:rsidRPr="00F16242">
        <w:rPr>
          <w:rFonts w:ascii="Times New Roman" w:hAnsi="Times New Roman" w:cs="Times New Roman"/>
          <w:lang w:val="en-GB"/>
        </w:rPr>
        <w:t xml:space="preserve">owever, </w:t>
      </w:r>
      <w:r w:rsidR="00481176" w:rsidRPr="00F16242">
        <w:rPr>
          <w:rFonts w:ascii="Times New Roman" w:hAnsi="Times New Roman" w:cs="Times New Roman"/>
          <w:lang w:val="en-GB"/>
        </w:rPr>
        <w:t>HOMER</w:t>
      </w:r>
      <w:r w:rsidR="007E2FED" w:rsidRPr="00F16242">
        <w:rPr>
          <w:rFonts w:ascii="Times New Roman" w:hAnsi="Times New Roman" w:cs="Times New Roman"/>
          <w:lang w:val="en-GB"/>
        </w:rPr>
        <w:t xml:space="preserve"> is not restricted to a particular epidemiology and</w:t>
      </w:r>
      <w:r w:rsidR="00CE7C30" w:rsidRPr="00F16242">
        <w:rPr>
          <w:rFonts w:ascii="Times New Roman" w:hAnsi="Times New Roman" w:cs="Times New Roman"/>
          <w:lang w:val="en-GB"/>
        </w:rPr>
        <w:t xml:space="preserve"> can</w:t>
      </w:r>
      <w:r w:rsidR="007E2FED" w:rsidRPr="00F16242">
        <w:rPr>
          <w:rFonts w:ascii="Times New Roman" w:hAnsi="Times New Roman" w:cs="Times New Roman"/>
          <w:lang w:val="en-GB"/>
        </w:rPr>
        <w:t xml:space="preserve"> thus</w:t>
      </w:r>
      <w:r w:rsidR="00CE7C30" w:rsidRPr="00F16242">
        <w:rPr>
          <w:rFonts w:ascii="Times New Roman" w:hAnsi="Times New Roman" w:cs="Times New Roman"/>
          <w:lang w:val="en-GB"/>
        </w:rPr>
        <w:t xml:space="preserve"> be used to calculate expected error rates of CBPs in different epidemiological settings</w:t>
      </w:r>
      <w:r w:rsidR="00F91050" w:rsidRPr="00F16242">
        <w:rPr>
          <w:rFonts w:ascii="Times New Roman" w:hAnsi="Times New Roman" w:cs="Times New Roman"/>
          <w:lang w:val="en-GB"/>
        </w:rPr>
        <w:t xml:space="preserve">. </w:t>
      </w:r>
      <w:r w:rsidR="00481176" w:rsidRPr="00F16242">
        <w:rPr>
          <w:rFonts w:ascii="Times New Roman" w:hAnsi="Times New Roman" w:cs="Times New Roman"/>
          <w:lang w:val="en-GB"/>
        </w:rPr>
        <w:t>The predicted error rates that are generated by the model can lead to several practical consequences</w:t>
      </w:r>
      <w:r w:rsidR="007E2FED" w:rsidRPr="00F16242">
        <w:rPr>
          <w:rFonts w:ascii="Times New Roman" w:hAnsi="Times New Roman" w:cs="Times New Roman"/>
          <w:lang w:val="en-GB"/>
        </w:rPr>
        <w:t xml:space="preserve">: </w:t>
      </w:r>
      <w:proofErr w:type="spellStart"/>
      <w:r w:rsidR="007E2FED" w:rsidRPr="00F16242">
        <w:rPr>
          <w:rFonts w:ascii="Times New Roman" w:hAnsi="Times New Roman" w:cs="Times New Roman"/>
          <w:lang w:val="en-GB"/>
        </w:rPr>
        <w:t>i</w:t>
      </w:r>
      <w:proofErr w:type="spellEnd"/>
      <w:r w:rsidR="007E2FED" w:rsidRPr="00F16242">
        <w:rPr>
          <w:rFonts w:ascii="Times New Roman" w:hAnsi="Times New Roman" w:cs="Times New Roman"/>
          <w:lang w:val="en-GB"/>
        </w:rPr>
        <w:t>)</w:t>
      </w:r>
      <w:r w:rsidR="00CE7C30" w:rsidRPr="00F16242">
        <w:rPr>
          <w:rFonts w:ascii="Times New Roman" w:hAnsi="Times New Roman" w:cs="Times New Roman"/>
          <w:lang w:val="en-GB"/>
        </w:rPr>
        <w:t xml:space="preserve"> </w:t>
      </w:r>
      <w:r w:rsidR="00481176" w:rsidRPr="00F16242">
        <w:rPr>
          <w:rFonts w:ascii="Times New Roman" w:hAnsi="Times New Roman" w:cs="Times New Roman"/>
          <w:lang w:val="en-GB"/>
        </w:rPr>
        <w:t>General</w:t>
      </w:r>
      <w:r w:rsidR="00CE7C30" w:rsidRPr="00F16242">
        <w:rPr>
          <w:rFonts w:ascii="Times New Roman" w:hAnsi="Times New Roman" w:cs="Times New Roman"/>
          <w:lang w:val="en-GB"/>
        </w:rPr>
        <w:t xml:space="preserve"> CBPs</w:t>
      </w:r>
      <w:r w:rsidR="00481176" w:rsidRPr="00F16242">
        <w:rPr>
          <w:rFonts w:ascii="Times New Roman" w:hAnsi="Times New Roman" w:cs="Times New Roman"/>
          <w:lang w:val="en-GB"/>
        </w:rPr>
        <w:t xml:space="preserve"> that have been derived from aggregated datasets can be checked for</w:t>
      </w:r>
      <w:r w:rsidR="00CE7C30" w:rsidRPr="00F16242">
        <w:rPr>
          <w:rFonts w:ascii="Times New Roman" w:hAnsi="Times New Roman" w:cs="Times New Roman"/>
          <w:lang w:val="en-GB"/>
        </w:rPr>
        <w:t xml:space="preserve"> error rates </w:t>
      </w:r>
      <w:r w:rsidR="002C3379" w:rsidRPr="00F16242">
        <w:rPr>
          <w:rFonts w:ascii="Times New Roman" w:hAnsi="Times New Roman" w:cs="Times New Roman"/>
          <w:lang w:val="en-GB"/>
        </w:rPr>
        <w:t>in</w:t>
      </w:r>
      <w:r w:rsidR="00CE7C30" w:rsidRPr="00F16242">
        <w:rPr>
          <w:rFonts w:ascii="Times New Roman" w:hAnsi="Times New Roman" w:cs="Times New Roman"/>
          <w:lang w:val="en-GB"/>
        </w:rPr>
        <w:t xml:space="preserve"> all epidemiological setting</w:t>
      </w:r>
      <w:r w:rsidR="002C3379" w:rsidRPr="00F16242">
        <w:rPr>
          <w:rFonts w:ascii="Times New Roman" w:hAnsi="Times New Roman" w:cs="Times New Roman"/>
          <w:lang w:val="en-GB"/>
        </w:rPr>
        <w:t>s</w:t>
      </w:r>
      <w:r w:rsidR="00CE7C30" w:rsidRPr="00F16242">
        <w:rPr>
          <w:rFonts w:ascii="Times New Roman" w:hAnsi="Times New Roman" w:cs="Times New Roman"/>
          <w:lang w:val="en-GB"/>
        </w:rPr>
        <w:t xml:space="preserve"> covered by guideline issuing </w:t>
      </w:r>
      <w:r w:rsidR="002C3379" w:rsidRPr="00F16242">
        <w:rPr>
          <w:rFonts w:ascii="Times New Roman" w:hAnsi="Times New Roman" w:cs="Times New Roman"/>
          <w:lang w:val="en-GB"/>
        </w:rPr>
        <w:t>societies</w:t>
      </w:r>
      <w:r w:rsidR="007E2FED" w:rsidRPr="00F16242">
        <w:rPr>
          <w:rFonts w:ascii="Times New Roman" w:hAnsi="Times New Roman" w:cs="Times New Roman"/>
          <w:lang w:val="en-GB"/>
        </w:rPr>
        <w:t xml:space="preserve">; ii) </w:t>
      </w:r>
      <w:r w:rsidR="0004468C" w:rsidRPr="00F16242">
        <w:rPr>
          <w:rFonts w:ascii="Times New Roman" w:hAnsi="Times New Roman" w:cs="Times New Roman"/>
          <w:lang w:val="en-GB"/>
        </w:rPr>
        <w:t>Official, uniform CBPs may be</w:t>
      </w:r>
      <w:r w:rsidR="00CE7C30" w:rsidRPr="00F16242">
        <w:rPr>
          <w:rFonts w:ascii="Times New Roman" w:hAnsi="Times New Roman" w:cs="Times New Roman"/>
          <w:lang w:val="en-GB"/>
        </w:rPr>
        <w:t xml:space="preserve"> individually adjust</w:t>
      </w:r>
      <w:r w:rsidR="0004468C" w:rsidRPr="00F16242">
        <w:rPr>
          <w:rFonts w:ascii="Times New Roman" w:hAnsi="Times New Roman" w:cs="Times New Roman"/>
          <w:lang w:val="en-GB"/>
        </w:rPr>
        <w:t>ed</w:t>
      </w:r>
      <w:r w:rsidR="00CE7C30" w:rsidRPr="00F16242">
        <w:rPr>
          <w:rFonts w:ascii="Times New Roman" w:hAnsi="Times New Roman" w:cs="Times New Roman"/>
          <w:lang w:val="en-GB"/>
        </w:rPr>
        <w:t xml:space="preserve"> for </w:t>
      </w:r>
      <w:r w:rsidR="0004468C" w:rsidRPr="00F16242">
        <w:rPr>
          <w:rFonts w:ascii="Times New Roman" w:hAnsi="Times New Roman" w:cs="Times New Roman"/>
          <w:lang w:val="en-GB"/>
        </w:rPr>
        <w:t>specific</w:t>
      </w:r>
      <w:r w:rsidR="00CE7C30" w:rsidRPr="00F16242">
        <w:rPr>
          <w:rFonts w:ascii="Times New Roman" w:hAnsi="Times New Roman" w:cs="Times New Roman"/>
          <w:lang w:val="en-GB"/>
        </w:rPr>
        <w:t xml:space="preserve"> epidemiological settings</w:t>
      </w:r>
      <w:r w:rsidR="007E2FED" w:rsidRPr="00F16242">
        <w:rPr>
          <w:rFonts w:ascii="Times New Roman" w:hAnsi="Times New Roman" w:cs="Times New Roman"/>
          <w:lang w:val="en-GB"/>
        </w:rPr>
        <w:t xml:space="preserve"> and</w:t>
      </w:r>
      <w:r w:rsidR="0004468C" w:rsidRPr="00F16242">
        <w:rPr>
          <w:rFonts w:ascii="Times New Roman" w:hAnsi="Times New Roman" w:cs="Times New Roman"/>
          <w:lang w:val="en-GB"/>
        </w:rPr>
        <w:t>/or</w:t>
      </w:r>
      <w:r w:rsidR="007E2FED" w:rsidRPr="00F16242">
        <w:rPr>
          <w:rFonts w:ascii="Times New Roman" w:hAnsi="Times New Roman" w:cs="Times New Roman"/>
          <w:lang w:val="en-GB"/>
        </w:rPr>
        <w:t xml:space="preserve"> laboratory environments </w:t>
      </w:r>
      <w:r w:rsidR="0004468C" w:rsidRPr="00F16242">
        <w:rPr>
          <w:rFonts w:ascii="Times New Roman" w:hAnsi="Times New Roman" w:cs="Times New Roman"/>
          <w:lang w:val="en-GB"/>
        </w:rPr>
        <w:t>to account for</w:t>
      </w:r>
      <w:r w:rsidR="007E2FED" w:rsidRPr="00F16242">
        <w:rPr>
          <w:rFonts w:ascii="Times New Roman" w:hAnsi="Times New Roman" w:cs="Times New Roman"/>
          <w:lang w:val="en-GB"/>
        </w:rPr>
        <w:t xml:space="preserve"> varying local </w:t>
      </w:r>
      <w:r w:rsidR="0004468C" w:rsidRPr="00F16242">
        <w:rPr>
          <w:rFonts w:ascii="Times New Roman" w:hAnsi="Times New Roman" w:cs="Times New Roman"/>
          <w:lang w:val="en-GB"/>
        </w:rPr>
        <w:t xml:space="preserve">susceptibility prevalence and associated differences in AST data </w:t>
      </w:r>
      <w:r w:rsidR="007E2FED" w:rsidRPr="00F16242">
        <w:rPr>
          <w:rFonts w:ascii="Times New Roman" w:hAnsi="Times New Roman" w:cs="Times New Roman"/>
          <w:lang w:val="en-GB"/>
        </w:rPr>
        <w:t>distributions; iii) HOMER c</w:t>
      </w:r>
      <w:r w:rsidR="00CE7C30" w:rsidRPr="00F16242">
        <w:rPr>
          <w:rFonts w:ascii="Times New Roman" w:hAnsi="Times New Roman" w:cs="Times New Roman"/>
          <w:lang w:val="en-GB"/>
        </w:rPr>
        <w:t xml:space="preserve">an be used to calculate the effect of CBP changes and/or the implementation of </w:t>
      </w:r>
      <w:r w:rsidR="00C270BA">
        <w:rPr>
          <w:rFonts w:ascii="Times New Roman" w:hAnsi="Times New Roman" w:cs="Times New Roman"/>
          <w:lang w:val="en-GB"/>
        </w:rPr>
        <w:t>ZMUs</w:t>
      </w:r>
      <w:r w:rsidR="00320785" w:rsidRPr="00F16242">
        <w:rPr>
          <w:rFonts w:ascii="Times New Roman" w:hAnsi="Times New Roman" w:cs="Times New Roman"/>
          <w:lang w:val="en-GB"/>
        </w:rPr>
        <w:t xml:space="preserve"> on ME/VME rates</w:t>
      </w:r>
      <w:r w:rsidR="007E2FED" w:rsidRPr="00F16242">
        <w:rPr>
          <w:rFonts w:ascii="Times New Roman" w:hAnsi="Times New Roman" w:cs="Times New Roman"/>
          <w:lang w:val="en-GB"/>
        </w:rPr>
        <w:t xml:space="preserve"> and provide</w:t>
      </w:r>
      <w:r w:rsidR="00CE7C30" w:rsidRPr="00F16242">
        <w:rPr>
          <w:rFonts w:ascii="Times New Roman" w:hAnsi="Times New Roman" w:cs="Times New Roman"/>
          <w:lang w:val="en-GB"/>
        </w:rPr>
        <w:t xml:space="preserve"> a rationale to decide</w:t>
      </w:r>
      <w:r w:rsidR="00320785" w:rsidRPr="00F16242">
        <w:rPr>
          <w:rFonts w:ascii="Times New Roman" w:hAnsi="Times New Roman" w:cs="Times New Roman"/>
          <w:lang w:val="en-GB"/>
        </w:rPr>
        <w:t>,</w:t>
      </w:r>
      <w:r w:rsidR="00CE7C30" w:rsidRPr="00F16242">
        <w:rPr>
          <w:rFonts w:ascii="Times New Roman" w:hAnsi="Times New Roman" w:cs="Times New Roman"/>
          <w:lang w:val="en-GB"/>
        </w:rPr>
        <w:t xml:space="preserve"> </w:t>
      </w:r>
      <w:r w:rsidR="004F0F5A">
        <w:rPr>
          <w:rFonts w:ascii="Times New Roman" w:hAnsi="Times New Roman" w:cs="Times New Roman"/>
          <w:lang w:val="en-GB"/>
        </w:rPr>
        <w:t>whether</w:t>
      </w:r>
      <w:r w:rsidR="004F0F5A" w:rsidRPr="00F16242">
        <w:rPr>
          <w:rFonts w:ascii="Times New Roman" w:hAnsi="Times New Roman" w:cs="Times New Roman"/>
          <w:lang w:val="en-GB"/>
        </w:rPr>
        <w:t xml:space="preserve"> </w:t>
      </w:r>
      <w:r w:rsidR="00CE7C30" w:rsidRPr="00F16242">
        <w:rPr>
          <w:rFonts w:ascii="Times New Roman" w:hAnsi="Times New Roman" w:cs="Times New Roman"/>
          <w:lang w:val="en-GB"/>
        </w:rPr>
        <w:t>and</w:t>
      </w:r>
      <w:r w:rsidR="00C37AF7" w:rsidRPr="00F16242">
        <w:rPr>
          <w:rFonts w:ascii="Times New Roman" w:hAnsi="Times New Roman" w:cs="Times New Roman"/>
          <w:lang w:val="en-GB"/>
        </w:rPr>
        <w:t>, if necessary,</w:t>
      </w:r>
      <w:r w:rsidR="00CE7C30" w:rsidRPr="00F16242">
        <w:rPr>
          <w:rFonts w:ascii="Times New Roman" w:hAnsi="Times New Roman" w:cs="Times New Roman"/>
          <w:lang w:val="en-GB"/>
        </w:rPr>
        <w:t xml:space="preserve"> which</w:t>
      </w:r>
      <w:r w:rsidR="007E2FED" w:rsidRPr="00F16242">
        <w:rPr>
          <w:rFonts w:ascii="Times New Roman" w:hAnsi="Times New Roman" w:cs="Times New Roman"/>
          <w:lang w:val="en-GB"/>
        </w:rPr>
        <w:t xml:space="preserve"> </w:t>
      </w:r>
      <w:r w:rsidR="00CE7C30" w:rsidRPr="00F16242">
        <w:rPr>
          <w:rFonts w:ascii="Times New Roman" w:hAnsi="Times New Roman" w:cs="Times New Roman"/>
          <w:lang w:val="en-GB"/>
        </w:rPr>
        <w:t>action</w:t>
      </w:r>
      <w:r w:rsidR="007E2FED" w:rsidRPr="00F16242">
        <w:rPr>
          <w:rFonts w:ascii="Times New Roman" w:hAnsi="Times New Roman" w:cs="Times New Roman"/>
          <w:lang w:val="en-GB"/>
        </w:rPr>
        <w:t>s</w:t>
      </w:r>
      <w:r w:rsidR="00CE7C30" w:rsidRPr="00F16242">
        <w:rPr>
          <w:rFonts w:ascii="Times New Roman" w:hAnsi="Times New Roman" w:cs="Times New Roman"/>
          <w:lang w:val="en-GB"/>
        </w:rPr>
        <w:t xml:space="preserve"> should be taken on CBPs</w:t>
      </w:r>
      <w:r w:rsidR="00320785" w:rsidRPr="00F16242">
        <w:rPr>
          <w:rFonts w:ascii="Times New Roman" w:hAnsi="Times New Roman" w:cs="Times New Roman"/>
          <w:lang w:val="en-GB"/>
        </w:rPr>
        <w:t xml:space="preserve"> to ensure optimal forecast probabilities </w:t>
      </w:r>
      <w:r w:rsidR="00C37AF7" w:rsidRPr="00F16242">
        <w:rPr>
          <w:rFonts w:ascii="Times New Roman" w:hAnsi="Times New Roman" w:cs="Times New Roman"/>
          <w:lang w:val="en-GB"/>
        </w:rPr>
        <w:t>for</w:t>
      </w:r>
      <w:r w:rsidR="00320785" w:rsidRPr="00F16242">
        <w:rPr>
          <w:rFonts w:ascii="Times New Roman" w:hAnsi="Times New Roman" w:cs="Times New Roman"/>
          <w:lang w:val="en-GB"/>
        </w:rPr>
        <w:t xml:space="preserve"> therapeutic success</w:t>
      </w:r>
      <w:r w:rsidR="007E2FED" w:rsidRPr="00F16242">
        <w:rPr>
          <w:rFonts w:ascii="Times New Roman" w:hAnsi="Times New Roman" w:cs="Times New Roman"/>
          <w:lang w:val="en-GB"/>
        </w:rPr>
        <w:t>.</w:t>
      </w:r>
      <w:r w:rsidR="00FD67D8" w:rsidRPr="00F16242">
        <w:rPr>
          <w:rFonts w:ascii="Times New Roman" w:hAnsi="Times New Roman" w:cs="Times New Roman"/>
          <w:lang w:val="en-GB"/>
        </w:rPr>
        <w:t xml:space="preserve"> </w:t>
      </w:r>
    </w:p>
    <w:p w:rsidR="002B6F03" w:rsidRPr="00F16242" w:rsidRDefault="00FD67D8" w:rsidP="00A61DEF">
      <w:pPr>
        <w:autoSpaceDE w:val="0"/>
        <w:autoSpaceDN w:val="0"/>
        <w:adjustRightInd w:val="0"/>
        <w:spacing w:after="0"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 xml:space="preserve">ZMUs will be of particular importance as technical measurement variation and the </w:t>
      </w:r>
      <w:r w:rsidR="004F0F5A">
        <w:rPr>
          <w:rFonts w:ascii="Times New Roman" w:hAnsi="Times New Roman" w:cs="Times New Roman"/>
          <w:lang w:val="en-GB"/>
        </w:rPr>
        <w:t>resulting</w:t>
      </w:r>
      <w:r w:rsidR="004F0F5A" w:rsidRPr="00F16242">
        <w:rPr>
          <w:rFonts w:ascii="Times New Roman" w:hAnsi="Times New Roman" w:cs="Times New Roman"/>
          <w:lang w:val="en-GB"/>
        </w:rPr>
        <w:t xml:space="preserve"> </w:t>
      </w:r>
      <w:r w:rsidRPr="00F16242">
        <w:rPr>
          <w:rFonts w:ascii="Times New Roman" w:hAnsi="Times New Roman" w:cs="Times New Roman"/>
          <w:lang w:val="en-GB"/>
        </w:rPr>
        <w:t>error probabilities are no longer contained in the EUCAST definition of the intermediate zone that indicates the need of high dose therapy or on-site concentration of the drug only for sake of an unambiguous clinical recommendation.</w:t>
      </w:r>
      <w:r w:rsidR="00F91050" w:rsidRPr="00F16242">
        <w:rPr>
          <w:rFonts w:ascii="Times New Roman" w:hAnsi="Times New Roman" w:cs="Times New Roman"/>
          <w:lang w:val="en-GB"/>
        </w:rPr>
        <w:t xml:space="preserve"> </w:t>
      </w:r>
      <w:r w:rsidR="002B6F03" w:rsidRPr="00F16242">
        <w:rPr>
          <w:rFonts w:ascii="Times New Roman" w:hAnsi="Times New Roman" w:cs="Times New Roman"/>
          <w:lang w:val="en-GB"/>
        </w:rPr>
        <w:t>To standardize CBP setting according to accept</w:t>
      </w:r>
      <w:r w:rsidR="0081669A" w:rsidRPr="00F16242">
        <w:rPr>
          <w:rFonts w:ascii="Times New Roman" w:hAnsi="Times New Roman" w:cs="Times New Roman"/>
          <w:lang w:val="en-GB"/>
        </w:rPr>
        <w:t>able</w:t>
      </w:r>
      <w:r w:rsidR="002B6F03" w:rsidRPr="00F16242">
        <w:rPr>
          <w:rFonts w:ascii="Times New Roman" w:hAnsi="Times New Roman" w:cs="Times New Roman"/>
          <w:lang w:val="en-GB"/>
        </w:rPr>
        <w:t xml:space="preserve"> </w:t>
      </w:r>
      <w:r w:rsidR="0081669A" w:rsidRPr="00F16242">
        <w:rPr>
          <w:rFonts w:ascii="Times New Roman" w:hAnsi="Times New Roman" w:cs="Times New Roman"/>
          <w:lang w:val="en-GB"/>
        </w:rPr>
        <w:t>ME/VME</w:t>
      </w:r>
      <w:r w:rsidR="002B6F03" w:rsidRPr="00F16242">
        <w:rPr>
          <w:rFonts w:ascii="Times New Roman" w:hAnsi="Times New Roman" w:cs="Times New Roman"/>
          <w:lang w:val="en-GB"/>
        </w:rPr>
        <w:t xml:space="preserve"> rates, we used a set of rules as triggers for action on CBPs:</w:t>
      </w:r>
    </w:p>
    <w:p w:rsidR="002B6F03" w:rsidRPr="00F16242" w:rsidRDefault="007A6BAC" w:rsidP="00A61DEF">
      <w:pPr>
        <w:pStyle w:val="ListParagraph"/>
        <w:numPr>
          <w:ilvl w:val="0"/>
          <w:numId w:val="1"/>
        </w:numPr>
        <w:spacing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lastRenderedPageBreak/>
        <w:t xml:space="preserve">ME and </w:t>
      </w:r>
      <w:proofErr w:type="spellStart"/>
      <w:r w:rsidRPr="00F16242">
        <w:rPr>
          <w:rFonts w:ascii="Times New Roman" w:hAnsi="Times New Roman" w:cs="Times New Roman"/>
          <w:lang w:val="en-GB"/>
        </w:rPr>
        <w:t>vME</w:t>
      </w:r>
      <w:proofErr w:type="spellEnd"/>
      <w:r w:rsidRPr="00F16242">
        <w:rPr>
          <w:rFonts w:ascii="Times New Roman" w:hAnsi="Times New Roman" w:cs="Times New Roman"/>
          <w:lang w:val="en-GB"/>
        </w:rPr>
        <w:t xml:space="preserve"> rates of</w:t>
      </w:r>
      <w:r w:rsidR="002B6F03" w:rsidRPr="00F16242">
        <w:rPr>
          <w:rFonts w:ascii="Times New Roman" w:hAnsi="Times New Roman" w:cs="Times New Roman"/>
          <w:lang w:val="en-GB"/>
        </w:rPr>
        <w:t xml:space="preserve"> 1.0e-02 (&lt;1%) should be mandatory and ME and </w:t>
      </w:r>
      <w:proofErr w:type="spellStart"/>
      <w:r w:rsidR="002B6F03" w:rsidRPr="00F16242">
        <w:rPr>
          <w:rFonts w:ascii="Times New Roman" w:hAnsi="Times New Roman" w:cs="Times New Roman"/>
          <w:lang w:val="en-GB"/>
        </w:rPr>
        <w:t>vME</w:t>
      </w:r>
      <w:proofErr w:type="spellEnd"/>
      <w:r w:rsidR="002B6F03" w:rsidRPr="00F16242">
        <w:rPr>
          <w:rFonts w:ascii="Times New Roman" w:hAnsi="Times New Roman" w:cs="Times New Roman"/>
          <w:lang w:val="en-GB"/>
        </w:rPr>
        <w:t xml:space="preserve"> rates of 1.0e-03 (&lt;0.1%) are desirable</w:t>
      </w:r>
      <w:hyperlink w:anchor="_ENREF_9" w:tooltip="Administration, 2009 #2617" w:history="1">
        <w:r w:rsidR="00EC0C43">
          <w:rPr>
            <w:rFonts w:ascii="Times New Roman" w:hAnsi="Times New Roman" w:cs="Times New Roman"/>
            <w:lang w:val="en-GB"/>
          </w:rPr>
          <w:fldChar w:fldCharType="begin"/>
        </w:r>
        <w:r w:rsidR="00EC0C43">
          <w:rPr>
            <w:rFonts w:ascii="Times New Roman" w:hAnsi="Times New Roman" w:cs="Times New Roman"/>
            <w:lang w:val="en-GB"/>
          </w:rPr>
          <w:instrText xml:space="preserve"> ADDIN EN.CITE &lt;EndNote&gt;&lt;Cite&gt;&lt;Author&gt;Administration&lt;/Author&gt;&lt;Year&gt;2009&lt;/Year&gt;&lt;RecNum&gt;2617&lt;/RecNum&gt;&lt;DisplayText&gt;&lt;style face="superscript"&gt;9&lt;/style&gt;&lt;/DisplayText&gt;&lt;record&gt;&lt;rec-number&gt;2617&lt;/rec-number&gt;&lt;foreign-keys&gt;&lt;key app="EN" db-id="paz59evx1v29r1e0ds9xx597e5vapvv2z2w0" timestamp="1476776400"&gt;2617&lt;/key&gt;&lt;/foreign-keys&gt;&lt;ref-type name="Journal Article"&gt;17&lt;/ref-type&gt;&lt;contributors&gt;&lt;authors&gt;&lt;author&gt;U.S. Department of Health and Human Services Food and Drug Administration&lt;/author&gt;&lt;/authors&gt;&lt;/contributors&gt;&lt;titles&gt;&lt;title&gt;Class II Special Controls Guidance Document: Antimicrobial Susceptibility Test (AST) Systems&lt;/title&gt;&lt;/titles&gt;&lt;dates&gt;&lt;year&gt;2009&lt;/year&gt;&lt;/dates&gt;&lt;urls&gt;&lt;/urls&gt;&lt;/record&gt;&lt;/Cite&gt;&lt;/EndNote&gt;</w:instrText>
        </w:r>
        <w:r w:rsidR="00EC0C43">
          <w:rPr>
            <w:rFonts w:ascii="Times New Roman" w:hAnsi="Times New Roman" w:cs="Times New Roman"/>
            <w:lang w:val="en-GB"/>
          </w:rPr>
          <w:fldChar w:fldCharType="separate"/>
        </w:r>
        <w:r w:rsidR="00EC0C43" w:rsidRPr="00EC0C43">
          <w:rPr>
            <w:rFonts w:ascii="Times New Roman" w:hAnsi="Times New Roman" w:cs="Times New Roman"/>
            <w:noProof/>
            <w:vertAlign w:val="superscript"/>
            <w:lang w:val="en-GB"/>
          </w:rPr>
          <w:t>9</w:t>
        </w:r>
        <w:r w:rsidR="00EC0C43">
          <w:rPr>
            <w:rFonts w:ascii="Times New Roman" w:hAnsi="Times New Roman" w:cs="Times New Roman"/>
            <w:lang w:val="en-GB"/>
          </w:rPr>
          <w:fldChar w:fldCharType="end"/>
        </w:r>
      </w:hyperlink>
      <w:r w:rsidR="004F0F5A">
        <w:rPr>
          <w:rFonts w:ascii="Times New Roman" w:hAnsi="Times New Roman" w:cs="Times New Roman"/>
          <w:lang w:val="en-GB"/>
        </w:rPr>
        <w:t>. T</w:t>
      </w:r>
      <w:r w:rsidR="002B6F03" w:rsidRPr="00F16242">
        <w:rPr>
          <w:rFonts w:ascii="Times New Roman" w:hAnsi="Times New Roman" w:cs="Times New Roman"/>
          <w:lang w:val="en-GB"/>
        </w:rPr>
        <w:t xml:space="preserve">o avoid unnecessary changes in guidelines ME and </w:t>
      </w:r>
      <w:proofErr w:type="spellStart"/>
      <w:r w:rsidR="002B6F03" w:rsidRPr="00F16242">
        <w:rPr>
          <w:rFonts w:ascii="Times New Roman" w:hAnsi="Times New Roman" w:cs="Times New Roman"/>
          <w:lang w:val="en-GB"/>
        </w:rPr>
        <w:t>vME</w:t>
      </w:r>
      <w:proofErr w:type="spellEnd"/>
      <w:r w:rsidR="002B6F03" w:rsidRPr="00F16242">
        <w:rPr>
          <w:rFonts w:ascii="Times New Roman" w:hAnsi="Times New Roman" w:cs="Times New Roman"/>
          <w:lang w:val="en-GB"/>
        </w:rPr>
        <w:t xml:space="preserve"> rates of ≤1.0e-04 (&lt;0.01%) </w:t>
      </w:r>
      <w:r w:rsidR="004F0F5A">
        <w:rPr>
          <w:rFonts w:ascii="Times New Roman" w:hAnsi="Times New Roman" w:cs="Times New Roman"/>
          <w:lang w:val="en-GB"/>
        </w:rPr>
        <w:t>are accepted</w:t>
      </w:r>
      <w:r w:rsidR="002B6F03" w:rsidRPr="00F16242">
        <w:rPr>
          <w:rFonts w:ascii="Times New Roman" w:hAnsi="Times New Roman" w:cs="Times New Roman"/>
          <w:lang w:val="en-GB"/>
        </w:rPr>
        <w:t>.</w:t>
      </w:r>
    </w:p>
    <w:p w:rsidR="002B6F03" w:rsidRPr="00F16242" w:rsidRDefault="004F0F5A" w:rsidP="00A61DEF">
      <w:pPr>
        <w:pStyle w:val="ListParagraph"/>
        <w:numPr>
          <w:ilvl w:val="0"/>
          <w:numId w:val="1"/>
        </w:numPr>
        <w:spacing w:line="480" w:lineRule="auto"/>
        <w:ind w:left="360" w:right="203" w:firstLine="180"/>
        <w:jc w:val="both"/>
        <w:rPr>
          <w:rFonts w:ascii="Times New Roman" w:hAnsi="Times New Roman" w:cs="Times New Roman"/>
          <w:lang w:val="en-GB"/>
        </w:rPr>
      </w:pPr>
      <w:r>
        <w:rPr>
          <w:rFonts w:ascii="Times New Roman" w:hAnsi="Times New Roman" w:cs="Times New Roman"/>
          <w:lang w:val="en-GB"/>
        </w:rPr>
        <w:t>I</w:t>
      </w:r>
      <w:r w:rsidRPr="00F16242">
        <w:rPr>
          <w:rFonts w:ascii="Times New Roman" w:hAnsi="Times New Roman" w:cs="Times New Roman"/>
          <w:lang w:val="en-GB"/>
        </w:rPr>
        <w:t xml:space="preserve">ncreasing </w:t>
      </w:r>
      <w:r w:rsidR="002B6F03" w:rsidRPr="00F16242">
        <w:rPr>
          <w:rFonts w:ascii="Times New Roman" w:hAnsi="Times New Roman" w:cs="Times New Roman"/>
          <w:lang w:val="en-GB"/>
        </w:rPr>
        <w:t xml:space="preserve">S CBP and/or ZMU are recommended if any of these actions decrease ME and/or </w:t>
      </w:r>
      <w:proofErr w:type="spellStart"/>
      <w:r w:rsidR="002B6F03" w:rsidRPr="00F16242">
        <w:rPr>
          <w:rFonts w:ascii="Times New Roman" w:hAnsi="Times New Roman" w:cs="Times New Roman"/>
          <w:lang w:val="en-GB"/>
        </w:rPr>
        <w:t>vME</w:t>
      </w:r>
      <w:proofErr w:type="spellEnd"/>
      <w:r w:rsidR="002B6F03" w:rsidRPr="00F16242">
        <w:rPr>
          <w:rFonts w:ascii="Times New Roman" w:hAnsi="Times New Roman" w:cs="Times New Roman"/>
          <w:lang w:val="en-GB"/>
        </w:rPr>
        <w:t xml:space="preserve"> probability at least 1 </w:t>
      </w:r>
      <w:r>
        <w:rPr>
          <w:rFonts w:ascii="Times New Roman" w:hAnsi="Times New Roman" w:cs="Times New Roman"/>
          <w:lang w:val="en-GB"/>
        </w:rPr>
        <w:t>order of magnitude</w:t>
      </w:r>
      <w:r w:rsidR="00904CE2" w:rsidRPr="00F16242">
        <w:rPr>
          <w:rFonts w:ascii="Times New Roman" w:hAnsi="Times New Roman" w:cs="Times New Roman"/>
          <w:lang w:val="en-GB"/>
        </w:rPr>
        <w:t>.</w:t>
      </w:r>
    </w:p>
    <w:p w:rsidR="002B6F03" w:rsidRPr="00F16242" w:rsidRDefault="004F0F5A" w:rsidP="00A61DEF">
      <w:pPr>
        <w:pStyle w:val="ListParagraph"/>
        <w:numPr>
          <w:ilvl w:val="0"/>
          <w:numId w:val="1"/>
        </w:numPr>
        <w:spacing w:line="480" w:lineRule="auto"/>
        <w:ind w:left="360" w:right="203" w:firstLine="180"/>
        <w:jc w:val="both"/>
        <w:rPr>
          <w:rFonts w:ascii="Times New Roman" w:hAnsi="Times New Roman" w:cs="Times New Roman"/>
          <w:lang w:val="en-GB"/>
        </w:rPr>
      </w:pPr>
      <w:r>
        <w:rPr>
          <w:rFonts w:ascii="Times New Roman" w:hAnsi="Times New Roman" w:cs="Times New Roman"/>
          <w:lang w:val="en-GB"/>
        </w:rPr>
        <w:t>D</w:t>
      </w:r>
      <w:r w:rsidRPr="00F16242">
        <w:rPr>
          <w:rFonts w:ascii="Times New Roman" w:hAnsi="Times New Roman" w:cs="Times New Roman"/>
          <w:lang w:val="en-GB"/>
        </w:rPr>
        <w:t xml:space="preserve">ecreasing </w:t>
      </w:r>
      <w:proofErr w:type="spellStart"/>
      <w:r w:rsidR="002B6F03" w:rsidRPr="00F16242">
        <w:rPr>
          <w:rFonts w:ascii="Times New Roman" w:hAnsi="Times New Roman" w:cs="Times New Roman"/>
          <w:lang w:val="en-GB"/>
        </w:rPr>
        <w:t>vME</w:t>
      </w:r>
      <w:proofErr w:type="spellEnd"/>
      <w:r w:rsidR="002B6F03" w:rsidRPr="00F16242">
        <w:rPr>
          <w:rFonts w:ascii="Times New Roman" w:hAnsi="Times New Roman" w:cs="Times New Roman"/>
          <w:lang w:val="en-GB"/>
        </w:rPr>
        <w:t xml:space="preserve"> outweighs increasing ME if the expected overall rate does not exceed 1%</w:t>
      </w:r>
      <w:r w:rsidR="00904CE2" w:rsidRPr="00F16242">
        <w:rPr>
          <w:rFonts w:ascii="Times New Roman" w:hAnsi="Times New Roman" w:cs="Times New Roman"/>
          <w:lang w:val="en-GB"/>
        </w:rPr>
        <w:t>.</w:t>
      </w:r>
      <w:r w:rsidR="002B6F03" w:rsidRPr="00F16242">
        <w:rPr>
          <w:rFonts w:ascii="Times New Roman" w:hAnsi="Times New Roman" w:cs="Times New Roman"/>
          <w:lang w:val="en-GB"/>
        </w:rPr>
        <w:t xml:space="preserve"> </w:t>
      </w:r>
    </w:p>
    <w:p w:rsidR="002B6F03" w:rsidRPr="00F16242" w:rsidRDefault="002B6F03" w:rsidP="00A61DEF">
      <w:pPr>
        <w:pStyle w:val="ListParagraph"/>
        <w:numPr>
          <w:ilvl w:val="0"/>
          <w:numId w:val="1"/>
        </w:numPr>
        <w:spacing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 xml:space="preserve">ZMUs are recommended if not more than 10% of </w:t>
      </w:r>
      <w:r w:rsidR="004F0F5A">
        <w:rPr>
          <w:rFonts w:ascii="Times New Roman" w:hAnsi="Times New Roman" w:cs="Times New Roman"/>
          <w:lang w:val="en-GB"/>
        </w:rPr>
        <w:t xml:space="preserve">the </w:t>
      </w:r>
      <w:r w:rsidRPr="00F16242">
        <w:rPr>
          <w:rFonts w:ascii="Times New Roman" w:hAnsi="Times New Roman" w:cs="Times New Roman"/>
          <w:lang w:val="en-GB"/>
        </w:rPr>
        <w:t xml:space="preserve">isolates </w:t>
      </w:r>
      <w:proofErr w:type="gramStart"/>
      <w:r w:rsidRPr="00F16242">
        <w:rPr>
          <w:rFonts w:ascii="Times New Roman" w:hAnsi="Times New Roman" w:cs="Times New Roman"/>
          <w:lang w:val="en-GB"/>
        </w:rPr>
        <w:t>are</w:t>
      </w:r>
      <w:proofErr w:type="gramEnd"/>
      <w:r w:rsidRPr="00F16242">
        <w:rPr>
          <w:rFonts w:ascii="Times New Roman" w:hAnsi="Times New Roman" w:cs="Times New Roman"/>
          <w:lang w:val="en-GB"/>
        </w:rPr>
        <w:t xml:space="preserve"> situated in the proposed ZMU range</w:t>
      </w:r>
      <w:r w:rsidR="00904CE2" w:rsidRPr="00F16242">
        <w:rPr>
          <w:rFonts w:ascii="Times New Roman" w:hAnsi="Times New Roman" w:cs="Times New Roman"/>
          <w:lang w:val="en-GB"/>
        </w:rPr>
        <w:t>.</w:t>
      </w:r>
    </w:p>
    <w:p w:rsidR="002B6F03" w:rsidRPr="00F16242" w:rsidRDefault="002B6F03" w:rsidP="00A61DEF">
      <w:pPr>
        <w:pStyle w:val="ListParagraph"/>
        <w:numPr>
          <w:ilvl w:val="0"/>
          <w:numId w:val="1"/>
        </w:numPr>
        <w:spacing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 xml:space="preserve">If more than 10% of </w:t>
      </w:r>
      <w:r w:rsidR="004F0F5A">
        <w:rPr>
          <w:rFonts w:ascii="Times New Roman" w:hAnsi="Times New Roman" w:cs="Times New Roman"/>
          <w:lang w:val="en-GB"/>
        </w:rPr>
        <w:t xml:space="preserve">the </w:t>
      </w:r>
      <w:r w:rsidRPr="00F16242">
        <w:rPr>
          <w:rFonts w:ascii="Times New Roman" w:hAnsi="Times New Roman" w:cs="Times New Roman"/>
          <w:lang w:val="en-GB"/>
        </w:rPr>
        <w:t xml:space="preserve">isolates are situated in the proposed ZMU range AND </w:t>
      </w:r>
      <w:proofErr w:type="spellStart"/>
      <w:r w:rsidRPr="00F16242">
        <w:rPr>
          <w:rFonts w:ascii="Times New Roman" w:hAnsi="Times New Roman" w:cs="Times New Roman"/>
          <w:lang w:val="en-GB"/>
        </w:rPr>
        <w:t>vME</w:t>
      </w:r>
      <w:proofErr w:type="spellEnd"/>
      <w:r w:rsidRPr="00F16242">
        <w:rPr>
          <w:rFonts w:ascii="Times New Roman" w:hAnsi="Times New Roman" w:cs="Times New Roman"/>
          <w:lang w:val="en-GB"/>
        </w:rPr>
        <w:t xml:space="preserve"> probability of official CBPs is &gt;1% AND increasing the S CBP does not result in decreasing the </w:t>
      </w:r>
      <w:proofErr w:type="spellStart"/>
      <w:r w:rsidRPr="00F16242">
        <w:rPr>
          <w:rFonts w:ascii="Times New Roman" w:hAnsi="Times New Roman" w:cs="Times New Roman"/>
          <w:lang w:val="en-GB"/>
        </w:rPr>
        <w:t>vME</w:t>
      </w:r>
      <w:proofErr w:type="spellEnd"/>
      <w:r w:rsidRPr="00F16242">
        <w:rPr>
          <w:rFonts w:ascii="Times New Roman" w:hAnsi="Times New Roman" w:cs="Times New Roman"/>
          <w:lang w:val="en-GB"/>
        </w:rPr>
        <w:t xml:space="preserve"> rate to &lt;1%, testing of the drug should be discouraged as no results can be obtained on acceptable probability level.</w:t>
      </w:r>
    </w:p>
    <w:p w:rsidR="002B6F03" w:rsidRPr="00F16242" w:rsidRDefault="00A72EA8" w:rsidP="00A61DEF">
      <w:pPr>
        <w:spacing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For our local epidemiology this</w:t>
      </w:r>
      <w:r w:rsidR="00EF175D" w:rsidRPr="00F16242">
        <w:rPr>
          <w:rFonts w:ascii="Times New Roman" w:hAnsi="Times New Roman" w:cs="Times New Roman"/>
          <w:lang w:val="en-GB"/>
        </w:rPr>
        <w:t xml:space="preserve"> would</w:t>
      </w:r>
      <w:r w:rsidRPr="00F16242">
        <w:rPr>
          <w:rFonts w:ascii="Times New Roman" w:hAnsi="Times New Roman" w:cs="Times New Roman"/>
          <w:lang w:val="en-GB"/>
        </w:rPr>
        <w:t xml:space="preserve"> </w:t>
      </w:r>
      <w:r w:rsidR="00C05566" w:rsidRPr="00F16242">
        <w:rPr>
          <w:rFonts w:ascii="Times New Roman" w:hAnsi="Times New Roman" w:cs="Times New Roman"/>
          <w:lang w:val="en-GB"/>
        </w:rPr>
        <w:t xml:space="preserve"> have </w:t>
      </w:r>
      <w:r w:rsidR="00EF175D" w:rsidRPr="00F16242">
        <w:rPr>
          <w:rFonts w:ascii="Times New Roman" w:hAnsi="Times New Roman" w:cs="Times New Roman"/>
          <w:lang w:val="en-GB"/>
        </w:rPr>
        <w:t>trigger</w:t>
      </w:r>
      <w:r w:rsidR="00C05566" w:rsidRPr="00F16242">
        <w:rPr>
          <w:rFonts w:ascii="Times New Roman" w:hAnsi="Times New Roman" w:cs="Times New Roman"/>
          <w:lang w:val="en-GB"/>
        </w:rPr>
        <w:t>ed</w:t>
      </w:r>
      <w:r w:rsidR="00EF175D" w:rsidRPr="00F16242">
        <w:rPr>
          <w:rFonts w:ascii="Times New Roman" w:hAnsi="Times New Roman" w:cs="Times New Roman"/>
          <w:lang w:val="en-GB"/>
        </w:rPr>
        <w:t xml:space="preserve"> actions for </w:t>
      </w:r>
      <w:r w:rsidR="00EF175D" w:rsidRPr="00F16242">
        <w:rPr>
          <w:rFonts w:ascii="Times New Roman" w:hAnsi="Times New Roman" w:cs="Times New Roman"/>
          <w:i/>
          <w:lang w:val="en-GB"/>
        </w:rPr>
        <w:t>E. coli</w:t>
      </w:r>
      <w:r w:rsidR="00EF175D" w:rsidRPr="00F16242">
        <w:rPr>
          <w:rFonts w:ascii="Times New Roman" w:hAnsi="Times New Roman" w:cs="Times New Roman"/>
          <w:lang w:val="en-GB"/>
        </w:rPr>
        <w:t xml:space="preserve"> isolates on</w:t>
      </w:r>
      <w:r w:rsidR="00622A15" w:rsidRPr="00F16242">
        <w:rPr>
          <w:rFonts w:ascii="Times New Roman" w:hAnsi="Times New Roman" w:cs="Times New Roman"/>
          <w:lang w:val="en-GB"/>
        </w:rPr>
        <w:t xml:space="preserve"> four drugs with </w:t>
      </w:r>
      <w:proofErr w:type="spellStart"/>
      <w:r w:rsidR="004F0F5A">
        <w:rPr>
          <w:rFonts w:ascii="Times New Roman" w:hAnsi="Times New Roman" w:cs="Times New Roman"/>
          <w:lang w:val="en-GB"/>
        </w:rPr>
        <w:t>v</w:t>
      </w:r>
      <w:r w:rsidR="004F0F5A" w:rsidRPr="00F16242">
        <w:rPr>
          <w:rFonts w:ascii="Times New Roman" w:hAnsi="Times New Roman" w:cs="Times New Roman"/>
          <w:lang w:val="en-GB"/>
        </w:rPr>
        <w:t>ME</w:t>
      </w:r>
      <w:proofErr w:type="spellEnd"/>
      <w:r w:rsidR="00622A15" w:rsidRPr="00F16242">
        <w:rPr>
          <w:rFonts w:ascii="Times New Roman" w:hAnsi="Times New Roman" w:cs="Times New Roman"/>
          <w:lang w:val="en-GB"/>
        </w:rPr>
        <w:t>/ME rates higher than what we considered acceptable (&lt;1%) and/or desirable (&lt;0.1%), i.e.</w:t>
      </w:r>
      <w:r w:rsidR="00EF175D" w:rsidRPr="00F16242">
        <w:rPr>
          <w:rFonts w:ascii="Times New Roman" w:hAnsi="Times New Roman" w:cs="Times New Roman"/>
          <w:lang w:val="en-GB"/>
        </w:rPr>
        <w:t xml:space="preserve"> ampicillin (10 µg disc), cefoxitin, amoxicillin-clavulanic acid, and cefuroxime</w:t>
      </w:r>
      <w:r w:rsidR="00C270BA">
        <w:rPr>
          <w:rFonts w:ascii="Times New Roman" w:hAnsi="Times New Roman" w:cs="Times New Roman"/>
          <w:lang w:val="en-GB"/>
        </w:rPr>
        <w:t xml:space="preserve"> (</w:t>
      </w:r>
      <w:r w:rsidR="00C270BA" w:rsidRPr="00C270BA">
        <w:rPr>
          <w:rFonts w:ascii="Times New Roman" w:hAnsi="Times New Roman" w:cs="Times New Roman"/>
          <w:highlight w:val="cyan"/>
          <w:lang w:val="en-GB"/>
        </w:rPr>
        <w:t>Table 1 and Figure 1</w:t>
      </w:r>
      <w:r w:rsidR="00C270BA">
        <w:rPr>
          <w:rFonts w:ascii="Times New Roman" w:hAnsi="Times New Roman" w:cs="Times New Roman"/>
          <w:lang w:val="en-GB"/>
        </w:rPr>
        <w:t>)</w:t>
      </w:r>
      <w:r w:rsidR="00EF175D" w:rsidRPr="00F16242">
        <w:rPr>
          <w:rFonts w:ascii="Times New Roman" w:hAnsi="Times New Roman" w:cs="Times New Roman"/>
          <w:lang w:val="en-GB"/>
        </w:rPr>
        <w:t>. Applying the abovementioned rules</w:t>
      </w:r>
      <w:r w:rsidR="00D5380A" w:rsidRPr="00F16242">
        <w:rPr>
          <w:rFonts w:ascii="Times New Roman" w:hAnsi="Times New Roman" w:cs="Times New Roman"/>
          <w:lang w:val="en-GB"/>
        </w:rPr>
        <w:t>,</w:t>
      </w:r>
      <w:r w:rsidR="00EF175D" w:rsidRPr="00F16242">
        <w:rPr>
          <w:rFonts w:ascii="Times New Roman" w:hAnsi="Times New Roman" w:cs="Times New Roman"/>
          <w:lang w:val="en-GB"/>
        </w:rPr>
        <w:t xml:space="preserve"> the following modifications from current EUCAST CBPs seemed reasonable: Ampicillin (10 µg disc):</w:t>
      </w:r>
      <w:r w:rsidR="00226B67" w:rsidRPr="00F16242">
        <w:rPr>
          <w:rFonts w:ascii="Times New Roman" w:hAnsi="Times New Roman" w:cs="Times New Roman"/>
          <w:lang w:val="en-GB"/>
        </w:rPr>
        <w:t xml:space="preserve"> Introduction of</w:t>
      </w:r>
      <w:r w:rsidR="00EF175D" w:rsidRPr="00F16242">
        <w:rPr>
          <w:rFonts w:ascii="Times New Roman" w:hAnsi="Times New Roman" w:cs="Times New Roman"/>
          <w:lang w:val="en-GB"/>
        </w:rPr>
        <w:t xml:space="preserve"> a ZMU of 11 to 15 mm</w:t>
      </w:r>
      <w:r w:rsidR="00226B67" w:rsidRPr="00F16242">
        <w:rPr>
          <w:rFonts w:ascii="Times New Roman" w:hAnsi="Times New Roman" w:cs="Times New Roman"/>
          <w:lang w:val="en-GB"/>
        </w:rPr>
        <w:t xml:space="preserve"> is recommended</w:t>
      </w:r>
      <w:r w:rsidR="00EF175D" w:rsidRPr="00F16242">
        <w:rPr>
          <w:rFonts w:ascii="Times New Roman" w:hAnsi="Times New Roman" w:cs="Times New Roman"/>
          <w:lang w:val="en-GB"/>
        </w:rPr>
        <w:t xml:space="preserve"> as this ZMU leads to desirable ME and </w:t>
      </w:r>
      <w:proofErr w:type="spellStart"/>
      <w:r w:rsidR="00EF175D" w:rsidRPr="00F16242">
        <w:rPr>
          <w:rFonts w:ascii="Times New Roman" w:hAnsi="Times New Roman" w:cs="Times New Roman"/>
          <w:lang w:val="en-GB"/>
        </w:rPr>
        <w:t>vME</w:t>
      </w:r>
      <w:proofErr w:type="spellEnd"/>
      <w:r w:rsidR="00EF175D" w:rsidRPr="00F16242">
        <w:rPr>
          <w:rFonts w:ascii="Times New Roman" w:hAnsi="Times New Roman" w:cs="Times New Roman"/>
          <w:lang w:val="en-GB"/>
        </w:rPr>
        <w:t xml:space="preserve"> rates lower than that for increased susceptible CBPs and only 3% of isolates are situated in the ZMU; cefoxitin: this drug and the associated breakpoint serve as the AmpC screening parameter to ensure maximal sensitivity, i.e. low </w:t>
      </w:r>
      <w:proofErr w:type="spellStart"/>
      <w:r w:rsidR="00EF175D" w:rsidRPr="00F16242">
        <w:rPr>
          <w:rFonts w:ascii="Times New Roman" w:hAnsi="Times New Roman" w:cs="Times New Roman"/>
          <w:lang w:val="en-GB"/>
        </w:rPr>
        <w:t>vME</w:t>
      </w:r>
      <w:proofErr w:type="spellEnd"/>
      <w:r w:rsidR="00EF175D" w:rsidRPr="00F16242">
        <w:rPr>
          <w:rFonts w:ascii="Times New Roman" w:hAnsi="Times New Roman" w:cs="Times New Roman"/>
          <w:lang w:val="en-GB"/>
        </w:rPr>
        <w:t xml:space="preserve"> rates are most desirable. ME rates reflecting specificity are less important as results of the AmpC screening must be confirmed anyway by independent testing (EUCAST ZIT, Polsfuss et al). Introduction of a ZMU would be technically optimal to lower error rates, but it is unclear what value a ZMU would have for a screening drug that is usually not included on clinical reports; </w:t>
      </w:r>
      <w:r w:rsidR="00226B67" w:rsidRPr="00F16242">
        <w:rPr>
          <w:rFonts w:ascii="Times New Roman" w:hAnsi="Times New Roman" w:cs="Times New Roman"/>
          <w:lang w:val="en-GB"/>
        </w:rPr>
        <w:t xml:space="preserve">amoxicillin-clavulanic acid: Increasing the susceptible CBP did not lead to desirable error rates, </w:t>
      </w:r>
      <w:r w:rsidR="005B5C79" w:rsidRPr="00F16242">
        <w:rPr>
          <w:rFonts w:ascii="Times New Roman" w:hAnsi="Times New Roman" w:cs="Times New Roman"/>
          <w:lang w:val="en-GB"/>
        </w:rPr>
        <w:t>while applying a ZMU resulted</w:t>
      </w:r>
      <w:r w:rsidR="00226B67" w:rsidRPr="00F16242">
        <w:rPr>
          <w:rFonts w:ascii="Times New Roman" w:hAnsi="Times New Roman" w:cs="Times New Roman"/>
          <w:lang w:val="en-GB"/>
        </w:rPr>
        <w:t xml:space="preserve"> in acceptable error rates, but 41% of isolates would be situated in </w:t>
      </w:r>
      <w:r w:rsidR="005B5C79" w:rsidRPr="00F16242">
        <w:rPr>
          <w:rFonts w:ascii="Times New Roman" w:hAnsi="Times New Roman" w:cs="Times New Roman"/>
          <w:lang w:val="en-GB"/>
        </w:rPr>
        <w:t xml:space="preserve">the necessary </w:t>
      </w:r>
      <w:r w:rsidR="00226B67" w:rsidRPr="00F16242">
        <w:rPr>
          <w:rFonts w:ascii="Times New Roman" w:hAnsi="Times New Roman" w:cs="Times New Roman"/>
          <w:lang w:val="en-GB"/>
        </w:rPr>
        <w:t>ZMU</w:t>
      </w:r>
      <w:r w:rsidR="005B5C79" w:rsidRPr="00F16242">
        <w:rPr>
          <w:rFonts w:ascii="Times New Roman" w:hAnsi="Times New Roman" w:cs="Times New Roman"/>
          <w:lang w:val="en-GB"/>
        </w:rPr>
        <w:t xml:space="preserve">, which seems of no value. As desirable forecast probabilities cannot be achieved by either an increased CBP nor a ZMU, </w:t>
      </w:r>
      <w:r w:rsidR="005B5C79" w:rsidRPr="00F16242">
        <w:rPr>
          <w:rFonts w:ascii="Times New Roman" w:hAnsi="Times New Roman" w:cs="Times New Roman"/>
          <w:lang w:val="en-GB"/>
        </w:rPr>
        <w:lastRenderedPageBreak/>
        <w:t>testing of the drug is discouraged</w:t>
      </w:r>
      <w:r w:rsidR="001F3EFE" w:rsidRPr="00F16242">
        <w:rPr>
          <w:rFonts w:ascii="Times New Roman" w:hAnsi="Times New Roman" w:cs="Times New Roman"/>
          <w:lang w:val="en-GB"/>
        </w:rPr>
        <w:t xml:space="preserve">; cefuroxime: Introduction of a ZMU of 14 to 19 mm is recommended as this ZMU leads to desirable ME and </w:t>
      </w:r>
      <w:proofErr w:type="spellStart"/>
      <w:r w:rsidR="001F3EFE" w:rsidRPr="00F16242">
        <w:rPr>
          <w:rFonts w:ascii="Times New Roman" w:hAnsi="Times New Roman" w:cs="Times New Roman"/>
          <w:lang w:val="en-GB"/>
        </w:rPr>
        <w:t>vME</w:t>
      </w:r>
      <w:proofErr w:type="spellEnd"/>
      <w:r w:rsidR="001F3EFE" w:rsidRPr="00F16242">
        <w:rPr>
          <w:rFonts w:ascii="Times New Roman" w:hAnsi="Times New Roman" w:cs="Times New Roman"/>
          <w:lang w:val="en-GB"/>
        </w:rPr>
        <w:t xml:space="preserve"> rates lower than that for increased susceptible CBPs and only 4% of isolates are situated in the ZMU.</w:t>
      </w:r>
    </w:p>
    <w:p w:rsidR="00F91050" w:rsidRDefault="00A72EA8" w:rsidP="00A61DEF">
      <w:pPr>
        <w:spacing w:after="0"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A limitation of this study is the analysis of one regional epidemiology.</w:t>
      </w:r>
      <w:r w:rsidR="00D5380A" w:rsidRPr="00F16242">
        <w:rPr>
          <w:rFonts w:ascii="Times New Roman" w:hAnsi="Times New Roman" w:cs="Times New Roman"/>
          <w:lang w:val="en-GB"/>
        </w:rPr>
        <w:t xml:space="preserve"> However, this study was intended to serve as a</w:t>
      </w:r>
      <w:r w:rsidRPr="00F16242">
        <w:rPr>
          <w:rFonts w:ascii="Times New Roman" w:hAnsi="Times New Roman" w:cs="Times New Roman"/>
          <w:lang w:val="en-GB"/>
        </w:rPr>
        <w:t xml:space="preserve"> proof of </w:t>
      </w:r>
      <w:r w:rsidR="006A17D7">
        <w:rPr>
          <w:rFonts w:ascii="Times New Roman" w:hAnsi="Times New Roman" w:cs="Times New Roman"/>
          <w:lang w:val="en-GB"/>
        </w:rPr>
        <w:t>principle</w:t>
      </w:r>
      <w:r w:rsidR="006A17D7" w:rsidRPr="00F16242">
        <w:rPr>
          <w:rFonts w:ascii="Times New Roman" w:hAnsi="Times New Roman" w:cs="Times New Roman"/>
          <w:lang w:val="en-GB"/>
        </w:rPr>
        <w:t xml:space="preserve"> </w:t>
      </w:r>
      <w:r w:rsidRPr="00F16242">
        <w:rPr>
          <w:rFonts w:ascii="Times New Roman" w:hAnsi="Times New Roman" w:cs="Times New Roman"/>
          <w:lang w:val="en-GB"/>
        </w:rPr>
        <w:t>on the example of a</w:t>
      </w:r>
      <w:r w:rsidR="008C19B3" w:rsidRPr="00F16242">
        <w:rPr>
          <w:rFonts w:ascii="Times New Roman" w:hAnsi="Times New Roman" w:cs="Times New Roman"/>
          <w:lang w:val="en-GB"/>
        </w:rPr>
        <w:t xml:space="preserve"> single</w:t>
      </w:r>
      <w:r w:rsidR="00D5380A" w:rsidRPr="00F16242">
        <w:rPr>
          <w:rFonts w:ascii="Times New Roman" w:hAnsi="Times New Roman" w:cs="Times New Roman"/>
          <w:lang w:val="en-GB"/>
        </w:rPr>
        <w:t xml:space="preserve"> clinical AST dataset. </w:t>
      </w:r>
      <w:r w:rsidRPr="00F16242">
        <w:rPr>
          <w:rFonts w:ascii="Times New Roman" w:hAnsi="Times New Roman" w:cs="Times New Roman"/>
          <w:lang w:val="en-GB"/>
        </w:rPr>
        <w:t>HOMER</w:t>
      </w:r>
      <w:r w:rsidR="00586BEC">
        <w:rPr>
          <w:rFonts w:ascii="Times New Roman" w:hAnsi="Times New Roman" w:cs="Times New Roman"/>
          <w:lang w:val="en-GB"/>
        </w:rPr>
        <w:t xml:space="preserve"> </w:t>
      </w:r>
      <w:r w:rsidRPr="00F16242">
        <w:rPr>
          <w:rFonts w:ascii="Times New Roman" w:hAnsi="Times New Roman" w:cs="Times New Roman"/>
          <w:lang w:val="en-GB"/>
        </w:rPr>
        <w:t>can easily be applied on other local epidemiologies to check for reasonable individual actions on CBP</w:t>
      </w:r>
      <w:r w:rsidR="00D5380A" w:rsidRPr="00F16242">
        <w:rPr>
          <w:rFonts w:ascii="Times New Roman" w:hAnsi="Times New Roman" w:cs="Times New Roman"/>
          <w:lang w:val="en-GB"/>
        </w:rPr>
        <w:t>s</w:t>
      </w:r>
      <w:r w:rsidRPr="00F16242">
        <w:rPr>
          <w:rFonts w:ascii="Times New Roman" w:hAnsi="Times New Roman" w:cs="Times New Roman"/>
          <w:lang w:val="en-GB"/>
        </w:rPr>
        <w:t xml:space="preserve">, or </w:t>
      </w:r>
      <w:r w:rsidR="008C19B3" w:rsidRPr="00F16242">
        <w:rPr>
          <w:rFonts w:ascii="Times New Roman" w:hAnsi="Times New Roman" w:cs="Times New Roman"/>
          <w:lang w:val="en-GB"/>
        </w:rPr>
        <w:t>it</w:t>
      </w:r>
      <w:r w:rsidRPr="00F16242">
        <w:rPr>
          <w:rFonts w:ascii="Times New Roman" w:hAnsi="Times New Roman" w:cs="Times New Roman"/>
          <w:lang w:val="en-GB"/>
        </w:rPr>
        <w:t xml:space="preserve"> can be used on aggregated datasets used</w:t>
      </w:r>
      <w:r w:rsidR="00586BEC">
        <w:rPr>
          <w:rFonts w:ascii="Times New Roman" w:hAnsi="Times New Roman" w:cs="Times New Roman"/>
          <w:lang w:val="en-GB"/>
        </w:rPr>
        <w:t xml:space="preserve"> e.g.</w:t>
      </w:r>
      <w:r w:rsidRPr="00F16242">
        <w:rPr>
          <w:rFonts w:ascii="Times New Roman" w:hAnsi="Times New Roman" w:cs="Times New Roman"/>
          <w:lang w:val="en-GB"/>
        </w:rPr>
        <w:t xml:space="preserve"> by EUCAST and CLSI to set CBPs.</w:t>
      </w:r>
      <w:r w:rsidR="008C19B3" w:rsidRPr="00F16242">
        <w:rPr>
          <w:rFonts w:ascii="Times New Roman" w:hAnsi="Times New Roman" w:cs="Times New Roman"/>
          <w:lang w:val="en-GB"/>
        </w:rPr>
        <w:t xml:space="preserve"> </w:t>
      </w:r>
      <w:r w:rsidR="00AF3889">
        <w:rPr>
          <w:rFonts w:ascii="Times New Roman" w:hAnsi="Times New Roman" w:cs="Times New Roman"/>
          <w:lang w:val="en-GB"/>
        </w:rPr>
        <w:t>I</w:t>
      </w:r>
      <w:r w:rsidR="00AF3889" w:rsidRPr="000E6BAF">
        <w:rPr>
          <w:rFonts w:ascii="Times New Roman" w:hAnsi="Times New Roman" w:cs="Times New Roman"/>
          <w:lang w:val="en-GB"/>
        </w:rPr>
        <w:t>f an individual laboratory changes the manufacturer of antibiotic discs or agar plates the methodological variation will also change and the model needs to be adjusted</w:t>
      </w:r>
      <w:r w:rsidR="00FC057B">
        <w:rPr>
          <w:rFonts w:ascii="Times New Roman" w:hAnsi="Times New Roman" w:cs="Times New Roman"/>
          <w:lang w:val="en-GB"/>
        </w:rPr>
        <w:t xml:space="preserve"> </w:t>
      </w:r>
      <w:hyperlink w:anchor="_ENREF_10" w:tooltip="Testing., 2016 #2391" w:history="1">
        <w:r w:rsidR="00EC0C43">
          <w:rPr>
            <w:rFonts w:ascii="Times New Roman" w:hAnsi="Times New Roman" w:cs="Times New Roman"/>
            <w:lang w:val="en-GB"/>
          </w:rPr>
          <w:fldChar w:fldCharType="begin"/>
        </w:r>
        <w:r w:rsidR="00EC0C43">
          <w:rPr>
            <w:rFonts w:ascii="Times New Roman" w:hAnsi="Times New Roman" w:cs="Times New Roman"/>
            <w:lang w:val="en-GB"/>
          </w:rPr>
          <w:instrText xml:space="preserve"> ADDIN EN.CITE &lt;EndNote&gt;&lt;Cite&gt;&lt;Author&gt;Testing.&lt;/Author&gt;&lt;Year&gt;2016&lt;/Year&gt;&lt;RecNum&gt;2391&lt;/RecNum&gt;&lt;DisplayText&gt;&lt;style face="superscript"&gt;10&lt;/style&gt;&lt;/DisplayText&gt;&lt;record&gt;&lt;rec-number&gt;2391&lt;/rec-number&gt;&lt;foreign-keys&gt;&lt;key app="EN" db-id="paz59evx1v29r1e0ds9xx597e5vapvv2z2w0" timestamp="1468663367"&gt;2391&lt;/key&gt;&lt;/foreign-keys&gt;&lt;ref-type name="Journal Article"&gt;17&lt;/ref-type&gt;&lt;contributors&gt;&lt;authors&gt;&lt;author&gt;The European Committee on Antimicrobial Susceptibility Testing.&lt;/author&gt;&lt;/authors&gt;&lt;/contributors&gt;&lt;titles&gt;&lt;title&gt;Routine and extended internal quality control for MIC determination and disk diffusion as recommended by EUCAST. Version 6.1, 2016.&lt;/title&gt;&lt;secondary-title&gt;http://www.eucast.org/ast_of_bacteria/qc_tables/&lt;/secondary-title&gt;&lt;/titles&gt;&lt;periodical&gt;&lt;full-title&gt;http://www.eucast.org/ast_of_bacteria/qc_tables/&lt;/full-title&gt;&lt;/periodical&gt;&lt;dates&gt;&lt;year&gt;2016&lt;/year&gt;&lt;/dates&gt;&lt;urls&gt;&lt;/urls&gt;&lt;/record&gt;&lt;/Cite&gt;&lt;/EndNote&gt;</w:instrText>
        </w:r>
        <w:r w:rsidR="00EC0C43">
          <w:rPr>
            <w:rFonts w:ascii="Times New Roman" w:hAnsi="Times New Roman" w:cs="Times New Roman"/>
            <w:lang w:val="en-GB"/>
          </w:rPr>
          <w:fldChar w:fldCharType="separate"/>
        </w:r>
        <w:r w:rsidR="00EC0C43" w:rsidRPr="00B8257A">
          <w:rPr>
            <w:rFonts w:ascii="Times New Roman" w:hAnsi="Times New Roman" w:cs="Times New Roman"/>
            <w:noProof/>
            <w:vertAlign w:val="superscript"/>
            <w:lang w:val="en-GB"/>
          </w:rPr>
          <w:t>10</w:t>
        </w:r>
        <w:r w:rsidR="00EC0C43">
          <w:rPr>
            <w:rFonts w:ascii="Times New Roman" w:hAnsi="Times New Roman" w:cs="Times New Roman"/>
            <w:lang w:val="en-GB"/>
          </w:rPr>
          <w:fldChar w:fldCharType="end"/>
        </w:r>
      </w:hyperlink>
      <w:r w:rsidR="00586BEC">
        <w:rPr>
          <w:rFonts w:ascii="Times New Roman" w:hAnsi="Times New Roman" w:cs="Times New Roman"/>
          <w:lang w:val="en-GB"/>
        </w:rPr>
        <w:t xml:space="preserve"> </w:t>
      </w:r>
      <w:r w:rsidR="00586BEC" w:rsidRPr="000E6BAF">
        <w:rPr>
          <w:rFonts w:ascii="Times New Roman" w:hAnsi="Times New Roman" w:cs="Times New Roman"/>
          <w:lang w:val="en-GB"/>
        </w:rPr>
        <w:t>(</w:t>
      </w:r>
      <w:r w:rsidR="00586BEC" w:rsidRPr="000E6BAF">
        <w:rPr>
          <w:rFonts w:ascii="Times New Roman" w:hAnsi="Times New Roman" w:cs="Times New Roman"/>
          <w:highlight w:val="cyan"/>
          <w:lang w:val="en-GB"/>
        </w:rPr>
        <w:t xml:space="preserve">EUCAST </w:t>
      </w:r>
      <w:proofErr w:type="spellStart"/>
      <w:r w:rsidR="00586BEC" w:rsidRPr="000E6BAF">
        <w:rPr>
          <w:rFonts w:ascii="Times New Roman" w:hAnsi="Times New Roman" w:cs="Times New Roman"/>
          <w:highlight w:val="cyan"/>
          <w:lang w:val="en-GB"/>
        </w:rPr>
        <w:t>Dok</w:t>
      </w:r>
      <w:proofErr w:type="spellEnd"/>
      <w:r w:rsidR="00586BEC" w:rsidRPr="000E6BAF">
        <w:rPr>
          <w:rFonts w:ascii="Times New Roman" w:hAnsi="Times New Roman" w:cs="Times New Roman"/>
          <w:highlight w:val="cyan"/>
          <w:lang w:val="en-GB"/>
        </w:rPr>
        <w:t xml:space="preserve"> ZIT</w:t>
      </w:r>
      <w:r w:rsidR="00586BEC" w:rsidRPr="000E6BAF">
        <w:rPr>
          <w:rFonts w:ascii="Times New Roman" w:hAnsi="Times New Roman" w:cs="Times New Roman"/>
          <w:lang w:val="en-GB"/>
        </w:rPr>
        <w:t>)</w:t>
      </w:r>
      <w:r w:rsidR="00AF3889" w:rsidRPr="000E6BAF">
        <w:rPr>
          <w:rFonts w:ascii="Times New Roman" w:hAnsi="Times New Roman" w:cs="Times New Roman"/>
          <w:lang w:val="en-GB"/>
        </w:rPr>
        <w:t>.</w:t>
      </w:r>
      <w:r w:rsidR="00586BEC">
        <w:rPr>
          <w:rFonts w:ascii="Times New Roman" w:hAnsi="Times New Roman" w:cs="Times New Roman"/>
          <w:lang w:val="en-GB"/>
        </w:rPr>
        <w:t xml:space="preserve"> </w:t>
      </w:r>
      <w:r w:rsidR="00FA59C6">
        <w:rPr>
          <w:rFonts w:ascii="Times New Roman" w:hAnsi="Times New Roman" w:cs="Times New Roman"/>
          <w:lang w:val="en-GB"/>
        </w:rPr>
        <w:t>If</w:t>
      </w:r>
      <w:r w:rsidR="00BC2199">
        <w:rPr>
          <w:rFonts w:ascii="Times New Roman" w:hAnsi="Times New Roman" w:cs="Times New Roman"/>
          <w:lang w:val="en-GB"/>
        </w:rPr>
        <w:t xml:space="preserve"> </w:t>
      </w:r>
      <w:r w:rsidR="002704CD" w:rsidRPr="00F16242">
        <w:rPr>
          <w:rFonts w:ascii="Times New Roman" w:hAnsi="Times New Roman" w:cs="Times New Roman"/>
          <w:lang w:val="en-GB"/>
        </w:rPr>
        <w:t xml:space="preserve">aggregated data are </w:t>
      </w:r>
      <w:r w:rsidR="00FA59C6" w:rsidRPr="00FA59C6">
        <w:rPr>
          <w:rFonts w:ascii="Times New Roman" w:hAnsi="Times New Roman" w:cs="Times New Roman"/>
          <w:lang w:val="en-GB"/>
        </w:rPr>
        <w:t>used</w:t>
      </w:r>
      <w:r w:rsidR="00FA59C6">
        <w:rPr>
          <w:rFonts w:ascii="Times New Roman" w:hAnsi="Times New Roman" w:cs="Times New Roman"/>
          <w:lang w:val="en-GB"/>
        </w:rPr>
        <w:t>,</w:t>
      </w:r>
      <w:r w:rsidR="00FA59C6" w:rsidRPr="00FA59C6">
        <w:rPr>
          <w:rFonts w:ascii="Times New Roman" w:hAnsi="Times New Roman" w:cs="Times New Roman"/>
          <w:lang w:val="en-GB"/>
        </w:rPr>
        <w:t xml:space="preserve"> an</w:t>
      </w:r>
      <w:r w:rsidR="00FA59C6">
        <w:rPr>
          <w:rFonts w:ascii="Times New Roman" w:hAnsi="Times New Roman" w:cs="Times New Roman"/>
          <w:lang w:val="en-GB"/>
        </w:rPr>
        <w:t xml:space="preserve"> according</w:t>
      </w:r>
      <w:r w:rsidR="00BC2199">
        <w:rPr>
          <w:rFonts w:ascii="Times New Roman" w:hAnsi="Times New Roman" w:cs="Times New Roman"/>
          <w:lang w:val="en-GB"/>
        </w:rPr>
        <w:t xml:space="preserve"> measure for methodological variation </w:t>
      </w:r>
      <w:r w:rsidR="00FA59C6">
        <w:rPr>
          <w:rFonts w:ascii="Times New Roman" w:hAnsi="Times New Roman" w:cs="Times New Roman"/>
          <w:lang w:val="en-GB"/>
        </w:rPr>
        <w:t>in such</w:t>
      </w:r>
      <w:r w:rsidR="00BC2199">
        <w:rPr>
          <w:rFonts w:ascii="Times New Roman" w:hAnsi="Times New Roman" w:cs="Times New Roman"/>
          <w:lang w:val="en-GB"/>
        </w:rPr>
        <w:t xml:space="preserve"> aggregated data</w:t>
      </w:r>
      <w:r w:rsidR="00586BEC">
        <w:rPr>
          <w:rFonts w:ascii="Times New Roman" w:hAnsi="Times New Roman" w:cs="Times New Roman"/>
          <w:lang w:val="en-GB"/>
        </w:rPr>
        <w:t>sets</w:t>
      </w:r>
      <w:r w:rsidR="00BC2199">
        <w:rPr>
          <w:rFonts w:ascii="Times New Roman" w:hAnsi="Times New Roman" w:cs="Times New Roman"/>
          <w:lang w:val="en-GB"/>
        </w:rPr>
        <w:t xml:space="preserve"> is needed to apply our model. The </w:t>
      </w:r>
      <w:r w:rsidR="002704CD" w:rsidRPr="00F16242">
        <w:rPr>
          <w:rFonts w:ascii="Times New Roman" w:hAnsi="Times New Roman" w:cs="Times New Roman"/>
          <w:lang w:val="en-GB"/>
        </w:rPr>
        <w:t>QC ranges</w:t>
      </w:r>
      <w:r w:rsidR="00FA59C6">
        <w:rPr>
          <w:rFonts w:ascii="Times New Roman" w:hAnsi="Times New Roman" w:cs="Times New Roman"/>
          <w:lang w:val="en-GB"/>
        </w:rPr>
        <w:t xml:space="preserve"> of EUCAST and CLSI</w:t>
      </w:r>
      <w:r w:rsidR="002704CD" w:rsidRPr="00F16242">
        <w:rPr>
          <w:rFonts w:ascii="Times New Roman" w:hAnsi="Times New Roman" w:cs="Times New Roman"/>
          <w:lang w:val="en-GB"/>
        </w:rPr>
        <w:t xml:space="preserve"> </w:t>
      </w:r>
      <w:r w:rsidR="00527797">
        <w:rPr>
          <w:rFonts w:ascii="Times New Roman" w:hAnsi="Times New Roman" w:cs="Times New Roman"/>
          <w:lang w:val="en-GB"/>
        </w:rPr>
        <w:t>can indicate</w:t>
      </w:r>
      <w:r w:rsidR="00BC2199">
        <w:rPr>
          <w:rFonts w:ascii="Times New Roman" w:hAnsi="Times New Roman" w:cs="Times New Roman"/>
          <w:lang w:val="en-GB"/>
        </w:rPr>
        <w:t xml:space="preserve"> the aggregated</w:t>
      </w:r>
      <w:r w:rsidR="002704CD" w:rsidRPr="00F16242">
        <w:rPr>
          <w:rFonts w:ascii="Times New Roman" w:hAnsi="Times New Roman" w:cs="Times New Roman"/>
          <w:lang w:val="en-GB"/>
        </w:rPr>
        <w:t xml:space="preserve"> technical variation</w:t>
      </w:r>
      <w:r w:rsidR="00FA59C6">
        <w:rPr>
          <w:rFonts w:ascii="Times New Roman" w:hAnsi="Times New Roman" w:cs="Times New Roman"/>
          <w:lang w:val="en-GB"/>
        </w:rPr>
        <w:t xml:space="preserve"> as</w:t>
      </w:r>
      <w:r w:rsidR="002704CD" w:rsidRPr="00F16242">
        <w:rPr>
          <w:rFonts w:ascii="Times New Roman" w:hAnsi="Times New Roman" w:cs="Times New Roman"/>
          <w:lang w:val="en-GB"/>
        </w:rPr>
        <w:t xml:space="preserve"> </w:t>
      </w:r>
      <w:r w:rsidR="00FA59C6">
        <w:rPr>
          <w:rFonts w:ascii="Times New Roman" w:hAnsi="Times New Roman" w:cs="Times New Roman"/>
          <w:lang w:val="en-GB"/>
        </w:rPr>
        <w:t>they</w:t>
      </w:r>
      <w:r w:rsidR="00BC2199">
        <w:rPr>
          <w:rFonts w:ascii="Times New Roman" w:hAnsi="Times New Roman" w:cs="Times New Roman"/>
          <w:lang w:val="en-GB"/>
        </w:rPr>
        <w:t xml:space="preserve"> are derived from </w:t>
      </w:r>
      <w:r w:rsidR="002551C8">
        <w:rPr>
          <w:rFonts w:ascii="Times New Roman" w:hAnsi="Times New Roman" w:cs="Times New Roman"/>
          <w:lang w:val="en-GB"/>
        </w:rPr>
        <w:t xml:space="preserve">multiple sources, </w:t>
      </w:r>
      <w:r w:rsidR="005C1281">
        <w:rPr>
          <w:rFonts w:ascii="Times New Roman" w:hAnsi="Times New Roman" w:cs="Times New Roman"/>
          <w:lang w:val="en-GB"/>
        </w:rPr>
        <w:t xml:space="preserve">different </w:t>
      </w:r>
      <w:r w:rsidR="005C1281" w:rsidRPr="00527797">
        <w:rPr>
          <w:rFonts w:ascii="Times New Roman" w:hAnsi="Times New Roman" w:cs="Times New Roman"/>
          <w:lang w:val="en-GB"/>
        </w:rPr>
        <w:t>combinations</w:t>
      </w:r>
      <w:r w:rsidR="00527797" w:rsidRPr="00877154">
        <w:rPr>
          <w:rFonts w:ascii="Times New Roman" w:hAnsi="Times New Roman" w:cs="Times New Roman"/>
          <w:lang w:val="en-GB"/>
        </w:rPr>
        <w:t xml:space="preserve"> </w:t>
      </w:r>
      <w:r w:rsidR="00527797">
        <w:rPr>
          <w:rFonts w:ascii="Times New Roman" w:hAnsi="Times New Roman" w:cs="Times New Roman"/>
          <w:lang w:val="en-GB"/>
        </w:rPr>
        <w:t xml:space="preserve">of </w:t>
      </w:r>
      <w:r w:rsidR="00527797" w:rsidRPr="00877154">
        <w:rPr>
          <w:rFonts w:ascii="Times New Roman" w:hAnsi="Times New Roman" w:cs="Times New Roman"/>
          <w:lang w:val="en-GB"/>
        </w:rPr>
        <w:t>disk/agar plate manufacturer</w:t>
      </w:r>
      <w:r w:rsidR="002551C8">
        <w:rPr>
          <w:rFonts w:ascii="Times New Roman" w:hAnsi="Times New Roman" w:cs="Times New Roman"/>
          <w:lang w:val="en-GB"/>
        </w:rPr>
        <w:t>s, different geographical areas, and from different periods of time</w:t>
      </w:r>
      <w:r w:rsidR="00FC057B">
        <w:rPr>
          <w:rFonts w:ascii="Times New Roman" w:hAnsi="Times New Roman" w:cs="Times New Roman"/>
          <w:lang w:val="en-GB"/>
        </w:rPr>
        <w:t xml:space="preserve"> </w:t>
      </w:r>
      <w:r w:rsidR="00FC057B">
        <w:rPr>
          <w:rFonts w:ascii="Times New Roman" w:hAnsi="Times New Roman" w:cs="Times New Roman"/>
          <w:lang w:val="en-GB"/>
        </w:rPr>
        <w:fldChar w:fldCharType="begin"/>
      </w:r>
      <w:r w:rsidR="00B8257A">
        <w:rPr>
          <w:rFonts w:ascii="Times New Roman" w:hAnsi="Times New Roman" w:cs="Times New Roman"/>
          <w:lang w:val="en-GB"/>
        </w:rPr>
        <w:instrText xml:space="preserve"> ADDIN EN.CITE &lt;EndNote&gt;&lt;Cite&gt;&lt;Author&gt;EUCAST&lt;/Author&gt;&lt;Year&gt;2016&lt;/Year&gt;&lt;RecNum&gt;1269&lt;/RecNum&gt;&lt;DisplayText&gt;&lt;style face="superscript"&gt;7, 11&lt;/style&gt;&lt;/DisplayText&gt;&lt;record&gt;&lt;rec-number&gt;1269&lt;/rec-number&gt;&lt;foreign-keys&gt;&lt;key app="EN" db-id="paz59evx1v29r1e0ds9xx597e5vapvv2z2w0" timestamp="1358521705"&gt;1269&lt;/key&gt;&lt;/foreign-keys&gt;&lt;ref-type name="Journal Article"&gt;17&lt;/ref-type&gt;&lt;contributors&gt;&lt;authors&gt;&lt;author&gt;EUCAST&lt;/author&gt;&lt;/authors&gt;&lt;/contributors&gt;&lt;titles&gt;&lt;title&gt;European Committee on Antimicrobial Susceptibility Testing. Breakpoint tables for interpretation of MICs and zone diameters. Version 6.0&lt;/title&gt;&lt;/titles&gt;&lt;dates&gt;&lt;year&gt;2016&lt;/year&gt;&lt;/dates&gt;&lt;urls&gt;&lt;/urls&gt;&lt;/record&gt;&lt;/Cite&gt;&lt;Cite&gt;&lt;Author&gt;Institute.&lt;/Author&gt;&lt;Year&gt;2015&lt;/Year&gt;&lt;RecNum&gt;1533&lt;/RecNum&gt;&lt;record&gt;&lt;rec-number&gt;1533&lt;/rec-number&gt;&lt;foreign-keys&gt;&lt;key app="EN" db-id="paz59evx1v29r1e0ds9xx597e5vapvv2z2w0" timestamp="1389025512"&gt;1533&lt;/key&gt;&lt;/foreign-keys&gt;&lt;ref-type name="Journal Article"&gt;17&lt;/ref-type&gt;&lt;contributors&gt;&lt;authors&gt;&lt;author&gt;&lt;style face="normal" font="Times New Roman" size="100%"&gt;Clinical Laboratory Standards Institute.&lt;/style&gt;&lt;/author&gt;&lt;/authors&gt;&lt;/contributors&gt;&lt;titles&gt;&lt;title&gt;&lt;style face="normal" font="Times New Roman" size="100%"&gt;Performance Standards for Antimicrobial Susceptibility Testing; Tweny-fifth Informational Supplement.&lt;/style&gt;&lt;/title&gt;&lt;secondary-title&gt;&lt;style face="normal" font="Times New Roman" size="100%"&gt;CLSI document M 100-S 245&lt;/style&gt;&lt;/secondary-title&gt;&lt;/titles&gt;&lt;periodical&gt;&lt;full-title&gt;CLSI document M 100-S 245&lt;/full-title&gt;&lt;/periodical&gt;&lt;number&gt;Clinical and Laboratory Standards Institute 940 West Valley Road, Suite 1400, Wayne, PA&lt;/number&gt;&lt;dates&gt;&lt;year&gt;2015&lt;/year&gt;&lt;/dates&gt;&lt;urls&gt;&lt;/urls&gt;&lt;/record&gt;&lt;/Cite&gt;&lt;/EndNote&gt;</w:instrText>
      </w:r>
      <w:r w:rsidR="00FC057B">
        <w:rPr>
          <w:rFonts w:ascii="Times New Roman" w:hAnsi="Times New Roman" w:cs="Times New Roman"/>
          <w:lang w:val="en-GB"/>
        </w:rPr>
        <w:fldChar w:fldCharType="separate"/>
      </w:r>
      <w:hyperlink w:anchor="_ENREF_7" w:tooltip="EUCAST, 2016 #1269" w:history="1">
        <w:r w:rsidR="00EC0C43" w:rsidRPr="00B8257A">
          <w:rPr>
            <w:rFonts w:ascii="Times New Roman" w:hAnsi="Times New Roman" w:cs="Times New Roman"/>
            <w:noProof/>
            <w:vertAlign w:val="superscript"/>
            <w:lang w:val="en-GB"/>
          </w:rPr>
          <w:t>7</w:t>
        </w:r>
      </w:hyperlink>
      <w:r w:rsidR="00B8257A" w:rsidRPr="00B8257A">
        <w:rPr>
          <w:rFonts w:ascii="Times New Roman" w:hAnsi="Times New Roman" w:cs="Times New Roman"/>
          <w:noProof/>
          <w:vertAlign w:val="superscript"/>
          <w:lang w:val="en-GB"/>
        </w:rPr>
        <w:t xml:space="preserve">, </w:t>
      </w:r>
      <w:hyperlink w:anchor="_ENREF_11" w:tooltip="Institute., 2015 #1533" w:history="1">
        <w:r w:rsidR="00EC0C43" w:rsidRPr="00B8257A">
          <w:rPr>
            <w:rFonts w:ascii="Times New Roman" w:hAnsi="Times New Roman" w:cs="Times New Roman"/>
            <w:noProof/>
            <w:vertAlign w:val="superscript"/>
            <w:lang w:val="en-GB"/>
          </w:rPr>
          <w:t>11</w:t>
        </w:r>
      </w:hyperlink>
      <w:r w:rsidR="00FC057B">
        <w:rPr>
          <w:rFonts w:ascii="Times New Roman" w:hAnsi="Times New Roman" w:cs="Times New Roman"/>
          <w:lang w:val="en-GB"/>
        </w:rPr>
        <w:fldChar w:fldCharType="end"/>
      </w:r>
      <w:r w:rsidR="00586BEC">
        <w:rPr>
          <w:rFonts w:ascii="Times New Roman" w:hAnsi="Times New Roman" w:cs="Times New Roman"/>
          <w:lang w:val="en-GB"/>
        </w:rPr>
        <w:t xml:space="preserve"> (</w:t>
      </w:r>
      <w:r w:rsidR="00586BEC" w:rsidRPr="00586BEC">
        <w:rPr>
          <w:rFonts w:ascii="Times New Roman" w:hAnsi="Times New Roman" w:cs="Times New Roman"/>
          <w:highlight w:val="cyan"/>
          <w:lang w:val="en-GB"/>
        </w:rPr>
        <w:t>EUCAST QC Tables 6.1</w:t>
      </w:r>
      <w:r w:rsidR="00200565" w:rsidRPr="00200565">
        <w:rPr>
          <w:rFonts w:ascii="Times New Roman" w:hAnsi="Times New Roman" w:cs="Times New Roman"/>
          <w:highlight w:val="cyan"/>
          <w:lang w:val="en-GB"/>
        </w:rPr>
        <w:t>, CLSI 2016</w:t>
      </w:r>
      <w:r w:rsidR="00586BEC">
        <w:rPr>
          <w:rFonts w:ascii="Times New Roman" w:hAnsi="Times New Roman" w:cs="Times New Roman"/>
          <w:lang w:val="en-GB"/>
        </w:rPr>
        <w:t>)</w:t>
      </w:r>
      <w:r w:rsidR="002551C8">
        <w:rPr>
          <w:rFonts w:ascii="Times New Roman" w:hAnsi="Times New Roman" w:cs="Times New Roman"/>
          <w:lang w:val="en-GB"/>
        </w:rPr>
        <w:t>.</w:t>
      </w:r>
      <w:r w:rsidR="00272B3B">
        <w:rPr>
          <w:rFonts w:ascii="Times New Roman" w:hAnsi="Times New Roman" w:cs="Times New Roman"/>
          <w:lang w:val="en-GB"/>
        </w:rPr>
        <w:t xml:space="preserve"> </w:t>
      </w:r>
      <w:r w:rsidR="00527797">
        <w:rPr>
          <w:rFonts w:ascii="Times New Roman" w:hAnsi="Times New Roman" w:cs="Times New Roman"/>
          <w:lang w:val="en-GB"/>
        </w:rPr>
        <w:t xml:space="preserve">QC ranges </w:t>
      </w:r>
      <w:r w:rsidR="00586BEC">
        <w:rPr>
          <w:rFonts w:ascii="Times New Roman" w:hAnsi="Times New Roman" w:cs="Times New Roman"/>
          <w:lang w:val="en-GB"/>
        </w:rPr>
        <w:t xml:space="preserve">then </w:t>
      </w:r>
      <w:r w:rsidR="00527797">
        <w:rPr>
          <w:rFonts w:ascii="Times New Roman" w:hAnsi="Times New Roman" w:cs="Times New Roman"/>
          <w:lang w:val="en-GB"/>
        </w:rPr>
        <w:t xml:space="preserve">reflect the </w:t>
      </w:r>
      <w:r w:rsidR="002704CD" w:rsidRPr="00F16242">
        <w:rPr>
          <w:rFonts w:ascii="Times New Roman" w:hAnsi="Times New Roman" w:cs="Times New Roman"/>
          <w:lang w:val="en-GB"/>
        </w:rPr>
        <w:t xml:space="preserve">2-fold standard deviation next to </w:t>
      </w:r>
      <w:r w:rsidR="00836B4D">
        <w:rPr>
          <w:rFonts w:ascii="Times New Roman" w:hAnsi="Times New Roman" w:cs="Times New Roman"/>
          <w:lang w:val="en-GB"/>
        </w:rPr>
        <w:t>the</w:t>
      </w:r>
      <w:r w:rsidR="002704CD" w:rsidRPr="00F16242">
        <w:rPr>
          <w:rFonts w:ascii="Times New Roman" w:hAnsi="Times New Roman" w:cs="Times New Roman"/>
          <w:lang w:val="en-GB"/>
        </w:rPr>
        <w:t xml:space="preserve"> mean value</w:t>
      </w:r>
      <w:r w:rsidR="00FA59C6">
        <w:rPr>
          <w:rFonts w:ascii="Times New Roman" w:hAnsi="Times New Roman" w:cs="Times New Roman"/>
          <w:lang w:val="en-GB"/>
        </w:rPr>
        <w:t xml:space="preserve"> as the target</w:t>
      </w:r>
      <w:r w:rsidR="002704CD" w:rsidRPr="00F16242">
        <w:rPr>
          <w:rFonts w:ascii="Times New Roman" w:hAnsi="Times New Roman" w:cs="Times New Roman"/>
          <w:lang w:val="en-GB"/>
        </w:rPr>
        <w:t>.</w:t>
      </w:r>
      <w:r w:rsidR="006A17D7" w:rsidRPr="006A17D7">
        <w:rPr>
          <w:rFonts w:ascii="Times New Roman" w:hAnsi="Times New Roman" w:cs="Times New Roman"/>
          <w:lang w:val="en-GB"/>
        </w:rPr>
        <w:t xml:space="preserve"> </w:t>
      </w:r>
    </w:p>
    <w:p w:rsidR="003A5062" w:rsidRDefault="002902AA" w:rsidP="00A61DEF">
      <w:pPr>
        <w:spacing w:line="480" w:lineRule="auto"/>
        <w:ind w:left="360" w:right="203" w:firstLine="180"/>
        <w:jc w:val="both"/>
        <w:rPr>
          <w:rFonts w:ascii="Times New Roman" w:hAnsi="Times New Roman" w:cs="Times New Roman"/>
          <w:lang w:val="en-GB"/>
        </w:rPr>
      </w:pPr>
      <w:r w:rsidRPr="00F16242">
        <w:rPr>
          <w:rFonts w:ascii="Times New Roman" w:hAnsi="Times New Roman" w:cs="Times New Roman"/>
          <w:lang w:val="en-GB"/>
        </w:rPr>
        <w:t xml:space="preserve">In conclusion, this study demonstrates that CBPs can be optimized in a standardized process with the view to keep </w:t>
      </w:r>
      <w:r w:rsidR="006A17D7">
        <w:rPr>
          <w:rFonts w:ascii="Times New Roman" w:hAnsi="Times New Roman" w:cs="Times New Roman"/>
          <w:lang w:val="en-GB"/>
        </w:rPr>
        <w:t xml:space="preserve">methodological </w:t>
      </w:r>
      <w:r w:rsidRPr="00F16242">
        <w:rPr>
          <w:rFonts w:ascii="Times New Roman" w:hAnsi="Times New Roman" w:cs="Times New Roman"/>
          <w:lang w:val="en-GB"/>
        </w:rPr>
        <w:t>categorization error rates as low as possible.</w:t>
      </w:r>
      <w:r w:rsidRPr="00272B3B">
        <w:rPr>
          <w:rFonts w:ascii="Times New Roman" w:hAnsi="Times New Roman" w:cs="Times New Roman"/>
          <w:lang w:val="en-GB"/>
        </w:rPr>
        <w:t xml:space="preserve"> </w:t>
      </w:r>
      <w:r w:rsidR="00D475FA" w:rsidRPr="00272B3B">
        <w:rPr>
          <w:rFonts w:ascii="Times New Roman" w:hAnsi="Times New Roman" w:cs="Times New Roman"/>
          <w:lang w:val="en-GB"/>
        </w:rPr>
        <w:t xml:space="preserve">ZMUs may be introduced, if an intermediate zone is not reasonable for PK/PD and/or drug dosing reasons, the expected rate of ME and </w:t>
      </w:r>
      <w:proofErr w:type="spellStart"/>
      <w:r w:rsidR="00D475FA" w:rsidRPr="00272B3B">
        <w:rPr>
          <w:rFonts w:ascii="Times New Roman" w:hAnsi="Times New Roman" w:cs="Times New Roman"/>
          <w:lang w:val="en-GB"/>
        </w:rPr>
        <w:t>vME</w:t>
      </w:r>
      <w:proofErr w:type="spellEnd"/>
      <w:r w:rsidR="00D475FA" w:rsidRPr="00272B3B">
        <w:rPr>
          <w:rFonts w:ascii="Times New Roman" w:hAnsi="Times New Roman" w:cs="Times New Roman"/>
          <w:lang w:val="en-GB"/>
        </w:rPr>
        <w:t xml:space="preserve"> using a single S/R CBP is not acceptable</w:t>
      </w:r>
      <w:r w:rsidR="003846F1">
        <w:rPr>
          <w:rFonts w:ascii="Times New Roman" w:hAnsi="Times New Roman" w:cs="Times New Roman"/>
          <w:lang w:val="en-GB"/>
        </w:rPr>
        <w:t>,</w:t>
      </w:r>
      <w:r w:rsidR="00D475FA" w:rsidRPr="00272B3B">
        <w:rPr>
          <w:rFonts w:ascii="Times New Roman" w:hAnsi="Times New Roman" w:cs="Times New Roman"/>
          <w:lang w:val="en-GB"/>
        </w:rPr>
        <w:t xml:space="preserve"> and </w:t>
      </w:r>
      <w:r w:rsidR="003846F1">
        <w:rPr>
          <w:rFonts w:ascii="Times New Roman" w:hAnsi="Times New Roman" w:cs="Times New Roman"/>
          <w:lang w:val="en-GB"/>
        </w:rPr>
        <w:t xml:space="preserve">error rates </w:t>
      </w:r>
      <w:r w:rsidR="00D475FA" w:rsidRPr="00272B3B">
        <w:rPr>
          <w:rFonts w:ascii="Times New Roman" w:hAnsi="Times New Roman" w:cs="Times New Roman"/>
          <w:lang w:val="en-GB"/>
        </w:rPr>
        <w:t>cannot be decreased by CBP changes. Optimized CBPs with a standardized level of forecast probability will ameliorate the medical value of AST reports providing an answer to the frequently asked question from clinicians how reliable a “susceptible” categorization is.</w:t>
      </w:r>
    </w:p>
    <w:p w:rsidR="003A5062" w:rsidRPr="003A5062" w:rsidRDefault="004B0711" w:rsidP="00A61DEF">
      <w:pPr>
        <w:spacing w:after="0" w:line="480" w:lineRule="auto"/>
        <w:ind w:left="360" w:right="203"/>
        <w:jc w:val="both"/>
        <w:rPr>
          <w:rFonts w:ascii="Times New Roman" w:hAnsi="Times New Roman" w:cs="Times New Roman"/>
          <w:b/>
          <w:lang w:val="en-GB"/>
        </w:rPr>
      </w:pPr>
      <w:r>
        <w:rPr>
          <w:rFonts w:ascii="LMRoman12-Bold" w:hAnsi="LMRoman12-Bold" w:cs="LMRoman12-Bold"/>
          <w:b/>
          <w:bCs/>
          <w:color w:val="000000"/>
          <w:sz w:val="29"/>
          <w:szCs w:val="29"/>
          <w:lang w:val="en-GB"/>
        </w:rPr>
        <w:br w:type="page"/>
      </w:r>
      <w:r w:rsidR="003A5062" w:rsidRPr="003A5062">
        <w:rPr>
          <w:rFonts w:ascii="Times New Roman" w:hAnsi="Times New Roman" w:cs="Times New Roman"/>
          <w:b/>
          <w:lang w:val="en-GB"/>
        </w:rPr>
        <w:lastRenderedPageBreak/>
        <w:t>Acknowledgments</w:t>
      </w:r>
    </w:p>
    <w:p w:rsidR="003A5062" w:rsidRPr="003A5062" w:rsidRDefault="003A5062" w:rsidP="00A61DEF">
      <w:pPr>
        <w:spacing w:after="0" w:line="480" w:lineRule="auto"/>
        <w:ind w:left="360" w:right="203"/>
        <w:jc w:val="both"/>
        <w:rPr>
          <w:rFonts w:ascii="Times New Roman" w:hAnsi="Times New Roman" w:cs="Times New Roman"/>
          <w:lang w:val="en-GB"/>
        </w:rPr>
      </w:pPr>
      <w:r w:rsidRPr="003A5062">
        <w:rPr>
          <w:rFonts w:ascii="Times New Roman" w:hAnsi="Times New Roman" w:cs="Times New Roman"/>
          <w:lang w:val="en-GB"/>
        </w:rPr>
        <w:t xml:space="preserve">We are grateful to the laboratory technicians </w:t>
      </w:r>
      <w:r w:rsidR="00395C15">
        <w:rPr>
          <w:rFonts w:ascii="Times New Roman" w:hAnsi="Times New Roman" w:cs="Times New Roman"/>
          <w:lang w:val="en-GB"/>
        </w:rPr>
        <w:t>and</w:t>
      </w:r>
      <w:r w:rsidRPr="003A5062">
        <w:rPr>
          <w:rFonts w:ascii="Times New Roman" w:hAnsi="Times New Roman" w:cs="Times New Roman"/>
          <w:lang w:val="en-GB"/>
        </w:rPr>
        <w:t xml:space="preserve"> the Institute of Medical Microbiology, University of </w:t>
      </w:r>
      <w:r>
        <w:rPr>
          <w:rFonts w:ascii="Times New Roman" w:hAnsi="Times New Roman" w:cs="Times New Roman"/>
          <w:lang w:val="en-GB"/>
        </w:rPr>
        <w:t xml:space="preserve">Zurich for their dedicated </w:t>
      </w:r>
      <w:proofErr w:type="gramStart"/>
      <w:r>
        <w:rPr>
          <w:rFonts w:ascii="Times New Roman" w:hAnsi="Times New Roman" w:cs="Times New Roman"/>
          <w:lang w:val="en-GB"/>
        </w:rPr>
        <w:t>help,</w:t>
      </w:r>
      <w:proofErr w:type="gramEnd"/>
      <w:r>
        <w:rPr>
          <w:rFonts w:ascii="Times New Roman" w:hAnsi="Times New Roman" w:cs="Times New Roman"/>
          <w:lang w:val="en-GB"/>
        </w:rPr>
        <w:t xml:space="preserve"> and to Erik Böttger and Patrice Courvalin for continuous support. We thank Giorgia Valsesia for providing clean datasets and Florian Maurer for valuable discussions on forecast probabilities.</w:t>
      </w:r>
    </w:p>
    <w:p w:rsidR="003A5062" w:rsidRPr="003A5062" w:rsidRDefault="003A5062" w:rsidP="00A61DEF">
      <w:pPr>
        <w:spacing w:before="240" w:after="0" w:line="480" w:lineRule="auto"/>
        <w:ind w:left="360" w:right="203"/>
        <w:jc w:val="both"/>
        <w:rPr>
          <w:rFonts w:ascii="Times New Roman" w:hAnsi="Times New Roman" w:cs="Times New Roman"/>
          <w:b/>
          <w:lang w:val="en-GB"/>
        </w:rPr>
      </w:pPr>
      <w:r w:rsidRPr="003A5062">
        <w:rPr>
          <w:rFonts w:ascii="Times New Roman" w:hAnsi="Times New Roman" w:cs="Times New Roman"/>
          <w:b/>
          <w:lang w:val="en-GB"/>
        </w:rPr>
        <w:t>Funding</w:t>
      </w:r>
    </w:p>
    <w:p w:rsidR="003A5062" w:rsidRPr="003A5062" w:rsidRDefault="003A5062" w:rsidP="00A61DEF">
      <w:pPr>
        <w:spacing w:after="0" w:line="480" w:lineRule="auto"/>
        <w:ind w:left="360" w:right="203"/>
        <w:jc w:val="both"/>
        <w:rPr>
          <w:rFonts w:ascii="Times New Roman" w:hAnsi="Times New Roman" w:cs="Times New Roman"/>
          <w:lang w:val="en-GB"/>
        </w:rPr>
      </w:pPr>
      <w:r w:rsidRPr="003A5062">
        <w:rPr>
          <w:rFonts w:ascii="Times New Roman" w:hAnsi="Times New Roman" w:cs="Times New Roman"/>
          <w:lang w:val="en-GB"/>
        </w:rPr>
        <w:t>This work was supported by the University of Zurich.</w:t>
      </w:r>
    </w:p>
    <w:p w:rsidR="003A5062" w:rsidRPr="003A5062" w:rsidRDefault="003A5062" w:rsidP="00A61DEF">
      <w:pPr>
        <w:spacing w:before="240" w:after="0" w:line="480" w:lineRule="auto"/>
        <w:ind w:left="360" w:right="203"/>
        <w:jc w:val="both"/>
        <w:rPr>
          <w:rFonts w:ascii="Times New Roman" w:hAnsi="Times New Roman" w:cs="Times New Roman"/>
          <w:b/>
          <w:lang w:val="en-GB"/>
        </w:rPr>
      </w:pPr>
      <w:r w:rsidRPr="003A5062">
        <w:rPr>
          <w:rFonts w:ascii="Times New Roman" w:hAnsi="Times New Roman" w:cs="Times New Roman"/>
          <w:b/>
          <w:lang w:val="en-GB"/>
        </w:rPr>
        <w:t>Transparency declaration</w:t>
      </w:r>
    </w:p>
    <w:p w:rsidR="003A5062" w:rsidRDefault="003A5062" w:rsidP="00A61DEF">
      <w:pPr>
        <w:spacing w:after="0" w:line="480" w:lineRule="auto"/>
        <w:ind w:left="360" w:right="203"/>
        <w:jc w:val="both"/>
        <w:rPr>
          <w:rFonts w:ascii="LMRoman12-Bold" w:hAnsi="LMRoman12-Bold" w:cs="LMRoman12-Bold"/>
          <w:b/>
          <w:bCs/>
          <w:color w:val="000000"/>
          <w:sz w:val="29"/>
          <w:szCs w:val="29"/>
          <w:lang w:val="en-GB"/>
        </w:rPr>
      </w:pPr>
      <w:r w:rsidRPr="003A5062">
        <w:rPr>
          <w:rFonts w:ascii="Times New Roman" w:hAnsi="Times New Roman" w:cs="Times New Roman"/>
          <w:lang w:val="en-GB"/>
        </w:rPr>
        <w:t>All authors: No conflicts of interest to declare.</w:t>
      </w:r>
    </w:p>
    <w:p w:rsidR="000E7815" w:rsidRDefault="000E7815" w:rsidP="00A61DEF">
      <w:pPr>
        <w:ind w:left="360" w:right="203"/>
        <w:rPr>
          <w:rFonts w:ascii="LMRoman12-Bold" w:hAnsi="LMRoman12-Bold" w:cs="LMRoman12-Bold"/>
          <w:b/>
          <w:bCs/>
          <w:color w:val="000000"/>
          <w:sz w:val="29"/>
          <w:szCs w:val="29"/>
          <w:lang w:val="en-GB"/>
        </w:rPr>
      </w:pPr>
      <w:r>
        <w:rPr>
          <w:rFonts w:ascii="LMRoman12-Bold" w:hAnsi="LMRoman12-Bold" w:cs="LMRoman12-Bold"/>
          <w:b/>
          <w:bCs/>
          <w:color w:val="000000"/>
          <w:sz w:val="29"/>
          <w:szCs w:val="29"/>
          <w:lang w:val="en-GB"/>
        </w:rPr>
        <w:br w:type="page"/>
      </w:r>
    </w:p>
    <w:p w:rsidR="00D531BB" w:rsidRPr="00393784" w:rsidRDefault="003A5062" w:rsidP="00A61DEF">
      <w:pPr>
        <w:autoSpaceDE w:val="0"/>
        <w:autoSpaceDN w:val="0"/>
        <w:adjustRightInd w:val="0"/>
        <w:spacing w:after="0" w:line="240" w:lineRule="auto"/>
        <w:ind w:left="360" w:right="203"/>
        <w:jc w:val="both"/>
        <w:rPr>
          <w:rFonts w:ascii="Times New Roman" w:hAnsi="Times New Roman" w:cs="Times New Roman"/>
          <w:b/>
          <w:bCs/>
          <w:color w:val="000000"/>
          <w:lang w:val="en-GB"/>
        </w:rPr>
      </w:pPr>
      <w:r w:rsidRPr="00393784">
        <w:rPr>
          <w:rFonts w:ascii="Times New Roman" w:hAnsi="Times New Roman" w:cs="Times New Roman"/>
          <w:b/>
          <w:bCs/>
          <w:color w:val="000000"/>
          <w:lang w:val="en-GB"/>
        </w:rPr>
        <w:lastRenderedPageBreak/>
        <w:t>R</w:t>
      </w:r>
      <w:r w:rsidR="00D531BB" w:rsidRPr="00393784">
        <w:rPr>
          <w:rFonts w:ascii="Times New Roman" w:hAnsi="Times New Roman" w:cs="Times New Roman"/>
          <w:b/>
          <w:bCs/>
          <w:color w:val="000000"/>
          <w:lang w:val="en-GB"/>
        </w:rPr>
        <w:t>e</w:t>
      </w:r>
      <w:r w:rsidR="001722DE" w:rsidRPr="00393784">
        <w:rPr>
          <w:rFonts w:ascii="Times New Roman" w:hAnsi="Times New Roman" w:cs="Times New Roman"/>
          <w:b/>
          <w:bCs/>
          <w:color w:val="000000"/>
          <w:lang w:val="en-GB"/>
        </w:rPr>
        <w:t>fe</w:t>
      </w:r>
      <w:r w:rsidR="00D531BB" w:rsidRPr="00393784">
        <w:rPr>
          <w:rFonts w:ascii="Times New Roman" w:hAnsi="Times New Roman" w:cs="Times New Roman"/>
          <w:b/>
          <w:bCs/>
          <w:color w:val="000000"/>
          <w:lang w:val="en-GB"/>
        </w:rPr>
        <w:t>rences</w:t>
      </w:r>
      <w:r w:rsidR="002B6881">
        <w:rPr>
          <w:rFonts w:ascii="Times New Roman" w:hAnsi="Times New Roman" w:cs="Times New Roman"/>
          <w:b/>
          <w:bCs/>
          <w:color w:val="000000"/>
          <w:lang w:val="en-GB"/>
        </w:rPr>
        <w:t xml:space="preserve"> </w:t>
      </w:r>
      <w:r w:rsidR="002B6881" w:rsidRPr="002B6881">
        <w:rPr>
          <w:rFonts w:ascii="Times New Roman" w:hAnsi="Times New Roman" w:cs="Times New Roman"/>
          <w:b/>
          <w:bCs/>
          <w:color w:val="000000"/>
          <w:highlight w:val="cyan"/>
          <w:lang w:val="en-GB"/>
        </w:rPr>
        <w:t>TO BE CLEANED PRIOR TO SUBMISSION</w:t>
      </w:r>
    </w:p>
    <w:p w:rsidR="00EC0C43" w:rsidRPr="00EC0C43" w:rsidRDefault="00DB4D11" w:rsidP="00EC0C43">
      <w:pPr>
        <w:pStyle w:val="EndNoteBibliography"/>
        <w:spacing w:after="0"/>
      </w:pPr>
      <w:r w:rsidRPr="00DB4D11">
        <w:rPr>
          <w:rFonts w:ascii="Times New Roman" w:hAnsi="Times New Roman" w:cs="Times New Roman"/>
          <w:lang w:val="en-GB"/>
        </w:rPr>
        <w:fldChar w:fldCharType="begin"/>
      </w:r>
      <w:r w:rsidRPr="00DB4D11">
        <w:rPr>
          <w:rFonts w:ascii="Times New Roman" w:hAnsi="Times New Roman" w:cs="Times New Roman"/>
          <w:lang w:val="en-GB"/>
        </w:rPr>
        <w:instrText xml:space="preserve"> ADDIN EN.REFLIST </w:instrText>
      </w:r>
      <w:r w:rsidRPr="00DB4D11">
        <w:rPr>
          <w:rFonts w:ascii="Times New Roman" w:hAnsi="Times New Roman" w:cs="Times New Roman"/>
          <w:lang w:val="en-GB"/>
        </w:rPr>
        <w:fldChar w:fldCharType="separate"/>
      </w:r>
      <w:bookmarkStart w:id="5" w:name="_ENREF_1"/>
      <w:r w:rsidR="00EC0C43" w:rsidRPr="00EC0C43">
        <w:t>1.</w:t>
      </w:r>
      <w:r w:rsidR="00EC0C43" w:rsidRPr="00EC0C43">
        <w:tab/>
        <w:t xml:space="preserve">Testing ECoAS. Consultation on a proposed change in the EUCAST definition of the intermediate category. </w:t>
      </w:r>
      <w:hyperlink r:id="rId8" w:history="1">
        <w:r w:rsidR="00EC0C43" w:rsidRPr="00EC0C43">
          <w:rPr>
            <w:rStyle w:val="Hyperlink"/>
            <w:i/>
          </w:rPr>
          <w:t>http://wwweucastorg/eucast_news/news_singleview/?tx_ttnews%5Btt_news%5D=151&amp;cHash=24813f2b9f862507db854ab7cafd2059</w:t>
        </w:r>
      </w:hyperlink>
      <w:r w:rsidR="00EC0C43" w:rsidRPr="00EC0C43">
        <w:rPr>
          <w:i/>
        </w:rPr>
        <w:t xml:space="preserve"> </w:t>
      </w:r>
      <w:r w:rsidR="00EC0C43" w:rsidRPr="00EC0C43">
        <w:t>2015.</w:t>
      </w:r>
      <w:bookmarkEnd w:id="5"/>
    </w:p>
    <w:p w:rsidR="00EC0C43" w:rsidRPr="00EC0C43" w:rsidRDefault="00EC0C43" w:rsidP="00EC0C43">
      <w:pPr>
        <w:pStyle w:val="EndNoteBibliography"/>
        <w:spacing w:after="0"/>
      </w:pPr>
      <w:bookmarkStart w:id="6" w:name="_ENREF_2"/>
      <w:r w:rsidRPr="00EC0C43">
        <w:t>2.</w:t>
      </w:r>
      <w:r w:rsidRPr="00EC0C43">
        <w:tab/>
        <w:t xml:space="preserve">EUCAST. </w:t>
      </w:r>
      <w:r w:rsidRPr="00EC0C43">
        <w:rPr>
          <w:b/>
        </w:rPr>
        <w:t xml:space="preserve">EUCAST definitions </w:t>
      </w:r>
      <w:hyperlink r:id="rId9" w:history="1">
        <w:r w:rsidRPr="00EC0C43">
          <w:rPr>
            <w:rStyle w:val="Hyperlink"/>
            <w:sz w:val="12"/>
          </w:rPr>
          <w:t>http://www.srga.org/Eucastwt/eucastdefinitions.htm</w:t>
        </w:r>
        <w:r w:rsidRPr="00EC0C43">
          <w:rPr>
            <w:rStyle w:val="Hyperlink"/>
            <w:b/>
            <w:sz w:val="12"/>
          </w:rPr>
          <w:t>,</w:t>
        </w:r>
      </w:hyperlink>
      <w:r w:rsidRPr="00EC0C43">
        <w:t>.</w:t>
      </w:r>
      <w:bookmarkEnd w:id="6"/>
    </w:p>
    <w:p w:rsidR="00EC0C43" w:rsidRPr="00395C15" w:rsidRDefault="00EC0C43" w:rsidP="00EC0C43">
      <w:pPr>
        <w:pStyle w:val="EndNoteBibliography"/>
        <w:spacing w:after="0"/>
        <w:rPr>
          <w:lang w:val="fr-CH"/>
        </w:rPr>
      </w:pPr>
      <w:bookmarkStart w:id="7" w:name="_ENREF_3"/>
      <w:r w:rsidRPr="00EC0C43">
        <w:t>3.</w:t>
      </w:r>
      <w:r w:rsidRPr="00EC0C43">
        <w:tab/>
        <w:t xml:space="preserve">Hombach M, Bottger EC, Roos M. The critical influence of the intermediate category on interpretation errors in revised EUCAST and CLSI antimicrobial susceptibility testing guidelines. </w:t>
      </w:r>
      <w:r w:rsidRPr="00395C15">
        <w:rPr>
          <w:i/>
          <w:lang w:val="fr-CH"/>
        </w:rPr>
        <w:t xml:space="preserve">Clin Microbiol Infect </w:t>
      </w:r>
      <w:r w:rsidRPr="00395C15">
        <w:rPr>
          <w:lang w:val="fr-CH"/>
        </w:rPr>
        <w:t xml:space="preserve">2013; </w:t>
      </w:r>
      <w:r w:rsidRPr="00395C15">
        <w:rPr>
          <w:b/>
          <w:lang w:val="fr-CH"/>
        </w:rPr>
        <w:t>19</w:t>
      </w:r>
      <w:r w:rsidRPr="00395C15">
        <w:rPr>
          <w:lang w:val="fr-CH"/>
        </w:rPr>
        <w:t>: E59-71.</w:t>
      </w:r>
      <w:bookmarkEnd w:id="7"/>
    </w:p>
    <w:p w:rsidR="00EC0C43" w:rsidRPr="00395C15" w:rsidRDefault="00EC0C43" w:rsidP="00EC0C43">
      <w:pPr>
        <w:pStyle w:val="EndNoteBibliography"/>
        <w:spacing w:after="0"/>
        <w:rPr>
          <w:lang w:val="fr-CH"/>
        </w:rPr>
      </w:pPr>
      <w:bookmarkStart w:id="8" w:name="_ENREF_4"/>
      <w:r w:rsidRPr="00395C15">
        <w:rPr>
          <w:lang w:val="fr-CH"/>
        </w:rPr>
        <w:t>4.</w:t>
      </w:r>
      <w:r w:rsidRPr="00395C15">
        <w:rPr>
          <w:lang w:val="fr-CH"/>
        </w:rPr>
        <w:tab/>
        <w:t xml:space="preserve">Hombach M, Ochoa C, Maurer FP et al. </w:t>
      </w:r>
      <w:r w:rsidRPr="00EC0C43">
        <w:t xml:space="preserve">Relative contribution of biological variation and technical variables to zone diameter variations of disc diffusion susceptibility testing. </w:t>
      </w:r>
      <w:r w:rsidRPr="00395C15">
        <w:rPr>
          <w:i/>
          <w:lang w:val="fr-CH"/>
        </w:rPr>
        <w:t xml:space="preserve">J Antimicrob Chemother </w:t>
      </w:r>
      <w:r w:rsidRPr="00395C15">
        <w:rPr>
          <w:lang w:val="fr-CH"/>
        </w:rPr>
        <w:t xml:space="preserve">2016; </w:t>
      </w:r>
      <w:r w:rsidRPr="00395C15">
        <w:rPr>
          <w:b/>
          <w:lang w:val="fr-CH"/>
        </w:rPr>
        <w:t>71</w:t>
      </w:r>
      <w:r w:rsidRPr="00395C15">
        <w:rPr>
          <w:lang w:val="fr-CH"/>
        </w:rPr>
        <w:t>: 141-51.</w:t>
      </w:r>
      <w:bookmarkEnd w:id="8"/>
    </w:p>
    <w:p w:rsidR="00EC0C43" w:rsidRPr="00395C15" w:rsidRDefault="00EC0C43" w:rsidP="00EC0C43">
      <w:pPr>
        <w:pStyle w:val="EndNoteBibliography"/>
        <w:spacing w:after="0"/>
        <w:rPr>
          <w:lang w:val="de-CH"/>
        </w:rPr>
      </w:pPr>
      <w:bookmarkStart w:id="9" w:name="_ENREF_5"/>
      <w:r w:rsidRPr="00395C15">
        <w:rPr>
          <w:lang w:val="fr-CH"/>
        </w:rPr>
        <w:t>5.</w:t>
      </w:r>
      <w:r w:rsidRPr="00395C15">
        <w:rPr>
          <w:lang w:val="fr-CH"/>
        </w:rPr>
        <w:tab/>
        <w:t xml:space="preserve">Maurer FP, Courvalin P, Bottger EC et al. </w:t>
      </w:r>
      <w:r w:rsidRPr="00EC0C43">
        <w:t xml:space="preserve">Integrating forecast probabilities in antibiograms: a way to guide antimicrobial prescriptions more reliably? </w:t>
      </w:r>
      <w:r w:rsidRPr="00395C15">
        <w:rPr>
          <w:i/>
          <w:lang w:val="de-CH"/>
        </w:rPr>
        <w:t xml:space="preserve">J Clin Microbiol </w:t>
      </w:r>
      <w:r w:rsidRPr="00395C15">
        <w:rPr>
          <w:lang w:val="de-CH"/>
        </w:rPr>
        <w:t xml:space="preserve">2014; </w:t>
      </w:r>
      <w:r w:rsidRPr="00395C15">
        <w:rPr>
          <w:b/>
          <w:lang w:val="de-CH"/>
        </w:rPr>
        <w:t>52</w:t>
      </w:r>
      <w:r w:rsidRPr="00395C15">
        <w:rPr>
          <w:lang w:val="de-CH"/>
        </w:rPr>
        <w:t>: 3674-84.</w:t>
      </w:r>
      <w:bookmarkEnd w:id="9"/>
    </w:p>
    <w:p w:rsidR="00EC0C43" w:rsidRPr="00EC0C43" w:rsidRDefault="00EC0C43" w:rsidP="00EC0C43">
      <w:pPr>
        <w:pStyle w:val="EndNoteBibliography"/>
        <w:spacing w:after="0"/>
      </w:pPr>
      <w:bookmarkStart w:id="10" w:name="_ENREF_6"/>
      <w:r w:rsidRPr="00395C15">
        <w:rPr>
          <w:lang w:val="de-CH"/>
        </w:rPr>
        <w:t>6.</w:t>
      </w:r>
      <w:r w:rsidRPr="00395C15">
        <w:rPr>
          <w:lang w:val="de-CH"/>
        </w:rPr>
        <w:tab/>
        <w:t xml:space="preserve">Blöchliger N, Keller PM, Hombach M. MS 1 HOMER. </w:t>
      </w:r>
      <w:r w:rsidRPr="00EC0C43">
        <w:t>2016.</w:t>
      </w:r>
      <w:bookmarkEnd w:id="10"/>
    </w:p>
    <w:p w:rsidR="00EC0C43" w:rsidRPr="00EC0C43" w:rsidRDefault="00EC0C43" w:rsidP="00EC0C43">
      <w:pPr>
        <w:pStyle w:val="EndNoteBibliography"/>
        <w:spacing w:after="0"/>
      </w:pPr>
      <w:bookmarkStart w:id="11" w:name="_ENREF_7"/>
      <w:r w:rsidRPr="00EC0C43">
        <w:t>7.</w:t>
      </w:r>
      <w:r w:rsidRPr="00EC0C43">
        <w:tab/>
        <w:t>EUCAST. European Committee on Antimicrobial Susceptibility Testing. Breakpoint tables for interpretation of MICs and zone diameters. Version 6.0. 2016.</w:t>
      </w:r>
      <w:bookmarkEnd w:id="11"/>
    </w:p>
    <w:p w:rsidR="00EC0C43" w:rsidRPr="00EC0C43" w:rsidRDefault="00EC0C43" w:rsidP="00EC0C43">
      <w:pPr>
        <w:pStyle w:val="EndNoteBibliography"/>
        <w:spacing w:after="0"/>
      </w:pPr>
      <w:bookmarkStart w:id="12" w:name="_ENREF_8"/>
      <w:r w:rsidRPr="00EC0C43">
        <w:t>8.</w:t>
      </w:r>
      <w:r w:rsidRPr="00EC0C43">
        <w:tab/>
        <w:t xml:space="preserve">Hombach M, Zbinden R, Bottger EC. Standardisation of disk diffusion results for antibiotic susceptibility testing using the sirscan automated zone reader. </w:t>
      </w:r>
      <w:r w:rsidRPr="00EC0C43">
        <w:rPr>
          <w:i/>
        </w:rPr>
        <w:t xml:space="preserve">BMC Microbiol </w:t>
      </w:r>
      <w:r w:rsidRPr="00EC0C43">
        <w:t xml:space="preserve">2013; </w:t>
      </w:r>
      <w:r w:rsidRPr="00EC0C43">
        <w:rPr>
          <w:b/>
        </w:rPr>
        <w:t>13</w:t>
      </w:r>
      <w:r w:rsidRPr="00EC0C43">
        <w:t>: 225.</w:t>
      </w:r>
      <w:bookmarkEnd w:id="12"/>
    </w:p>
    <w:p w:rsidR="00EC0C43" w:rsidRPr="00EC0C43" w:rsidRDefault="00EC0C43" w:rsidP="00EC0C43">
      <w:pPr>
        <w:pStyle w:val="EndNoteBibliography"/>
        <w:spacing w:after="0"/>
      </w:pPr>
      <w:bookmarkStart w:id="13" w:name="_ENREF_9"/>
      <w:r w:rsidRPr="00EC0C43">
        <w:t>9.</w:t>
      </w:r>
      <w:r w:rsidRPr="00EC0C43">
        <w:tab/>
        <w:t>Administration USDoHaHSFaD. Class II Special Controls Guidance Document: Antimicrobial Susceptibility Test (AST) Systems. 2009.</w:t>
      </w:r>
      <w:bookmarkEnd w:id="13"/>
    </w:p>
    <w:p w:rsidR="00EC0C43" w:rsidRPr="00EC0C43" w:rsidRDefault="00EC0C43" w:rsidP="00EC0C43">
      <w:pPr>
        <w:pStyle w:val="EndNoteBibliography"/>
        <w:spacing w:after="0"/>
      </w:pPr>
      <w:bookmarkStart w:id="14" w:name="_ENREF_10"/>
      <w:r w:rsidRPr="00EC0C43">
        <w:t>10.</w:t>
      </w:r>
      <w:r w:rsidRPr="00EC0C43">
        <w:tab/>
        <w:t xml:space="preserve">Testing. TECoAS. Routine and extended internal quality control for MIC determination and disk diffusion as recommended by EUCAST. Version 6.1, 2016. </w:t>
      </w:r>
      <w:hyperlink r:id="rId10" w:history="1">
        <w:r w:rsidRPr="00EC0C43">
          <w:rPr>
            <w:rStyle w:val="Hyperlink"/>
            <w:i/>
          </w:rPr>
          <w:t>http://wwweucastorg/ast_of_bacteria/qc_tables/</w:t>
        </w:r>
      </w:hyperlink>
      <w:r w:rsidRPr="00EC0C43">
        <w:rPr>
          <w:i/>
        </w:rPr>
        <w:t xml:space="preserve"> </w:t>
      </w:r>
      <w:r w:rsidRPr="00EC0C43">
        <w:t>2016.</w:t>
      </w:r>
      <w:bookmarkEnd w:id="14"/>
    </w:p>
    <w:p w:rsidR="00EC0C43" w:rsidRPr="00EC0C43" w:rsidRDefault="00EC0C43" w:rsidP="00EC0C43">
      <w:pPr>
        <w:pStyle w:val="EndNoteBibliography"/>
      </w:pPr>
      <w:bookmarkStart w:id="15" w:name="_ENREF_11"/>
      <w:r w:rsidRPr="00EC0C43">
        <w:t>11.</w:t>
      </w:r>
      <w:r w:rsidRPr="00EC0C43">
        <w:tab/>
      </w:r>
      <w:r w:rsidRPr="00EC0C43">
        <w:rPr>
          <w:rFonts w:ascii="Times New Roman" w:hAnsi="Times New Roman" w:cs="Times New Roman"/>
        </w:rPr>
        <w:t>Institute. CLS</w:t>
      </w:r>
      <w:r w:rsidRPr="00EC0C43">
        <w:t xml:space="preserve">. </w:t>
      </w:r>
      <w:r w:rsidRPr="00EC0C43">
        <w:rPr>
          <w:rFonts w:ascii="Times New Roman" w:hAnsi="Times New Roman" w:cs="Times New Roman"/>
        </w:rPr>
        <w:t>Performance Standards for Antimicrobial Susceptibility Testing; Tweny-fifth Informational Supplement.</w:t>
      </w:r>
      <w:r w:rsidRPr="00EC0C43">
        <w:t xml:space="preserve"> </w:t>
      </w:r>
      <w:r w:rsidRPr="00EC0C43">
        <w:rPr>
          <w:rFonts w:ascii="Times New Roman" w:hAnsi="Times New Roman" w:cs="Times New Roman"/>
          <w:i/>
        </w:rPr>
        <w:t>CLSI document M 100-S 245</w:t>
      </w:r>
      <w:r w:rsidRPr="00EC0C43">
        <w:rPr>
          <w:i/>
        </w:rPr>
        <w:t xml:space="preserve"> </w:t>
      </w:r>
      <w:r w:rsidRPr="00EC0C43">
        <w:t>2015.</w:t>
      </w:r>
      <w:bookmarkEnd w:id="15"/>
    </w:p>
    <w:p w:rsidR="00B9571D" w:rsidRPr="00393784" w:rsidRDefault="00DB4D11" w:rsidP="00DB4D11">
      <w:pPr>
        <w:spacing w:line="360" w:lineRule="auto"/>
        <w:ind w:left="360" w:right="203"/>
        <w:jc w:val="both"/>
        <w:rPr>
          <w:rFonts w:ascii="Times New Roman" w:hAnsi="Times New Roman" w:cs="Times New Roman"/>
          <w:color w:val="000000"/>
          <w:lang w:val="en-GB"/>
        </w:rPr>
        <w:sectPr w:rsidR="00B9571D" w:rsidRPr="00393784" w:rsidSect="00595D74">
          <w:pgSz w:w="11906" w:h="16838"/>
          <w:pgMar w:top="1418" w:right="1466" w:bottom="1134" w:left="1440" w:header="709" w:footer="709" w:gutter="0"/>
          <w:lnNumType w:countBy="1" w:restart="continuous"/>
          <w:cols w:space="708"/>
          <w:docGrid w:linePitch="360"/>
        </w:sectPr>
      </w:pPr>
      <w:r w:rsidRPr="00DB4D11">
        <w:rPr>
          <w:rFonts w:ascii="Times New Roman" w:hAnsi="Times New Roman" w:cs="Times New Roman"/>
          <w:lang w:val="en-GB"/>
        </w:rPr>
        <w:fldChar w:fldCharType="end"/>
      </w:r>
    </w:p>
    <w:p w:rsidR="004B0711" w:rsidRPr="005E56F4" w:rsidRDefault="004B0711" w:rsidP="00434E1E">
      <w:pPr>
        <w:spacing w:line="480" w:lineRule="auto"/>
        <w:ind w:right="2406"/>
        <w:jc w:val="both"/>
        <w:rPr>
          <w:rFonts w:ascii="Times New Roman" w:hAnsi="Times New Roman" w:cs="Times New Roman"/>
          <w:b/>
          <w:color w:val="000000"/>
          <w:lang w:val="en-GB"/>
        </w:rPr>
      </w:pPr>
      <w:r w:rsidRPr="005E56F4">
        <w:rPr>
          <w:rFonts w:ascii="Times New Roman" w:hAnsi="Times New Roman" w:cs="Times New Roman"/>
          <w:b/>
          <w:color w:val="000000"/>
          <w:lang w:val="en-GB"/>
        </w:rPr>
        <w:lastRenderedPageBreak/>
        <w:t>Tables and Figures</w:t>
      </w:r>
    </w:p>
    <w:p w:rsidR="005E56F4" w:rsidRPr="005E56F4" w:rsidRDefault="005E56F4" w:rsidP="005E56F4">
      <w:pPr>
        <w:spacing w:line="480" w:lineRule="auto"/>
        <w:jc w:val="both"/>
        <w:rPr>
          <w:rFonts w:ascii="Times New Roman" w:hAnsi="Times New Roman" w:cs="Times New Roman"/>
          <w:b/>
          <w:color w:val="000000"/>
          <w:lang w:val="en-GB"/>
        </w:rPr>
      </w:pPr>
      <w:r w:rsidRPr="005E56F4">
        <w:rPr>
          <w:rFonts w:ascii="Times New Roman" w:hAnsi="Times New Roman" w:cs="Times New Roman"/>
          <w:b/>
          <w:color w:val="000000"/>
          <w:lang w:val="en-GB"/>
        </w:rPr>
        <w:t>Table 1: Impact of CBP changes and zones of methodological uncertainty (ZMUs) on expected error rates</w:t>
      </w:r>
    </w:p>
    <w:tbl>
      <w:tblPr>
        <w:tblStyle w:val="TableGrid"/>
        <w:tblW w:w="49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6"/>
        <w:gridCol w:w="550"/>
        <w:gridCol w:w="553"/>
        <w:gridCol w:w="550"/>
        <w:gridCol w:w="734"/>
        <w:gridCol w:w="737"/>
        <w:gridCol w:w="918"/>
        <w:gridCol w:w="1102"/>
        <w:gridCol w:w="734"/>
        <w:gridCol w:w="184"/>
        <w:gridCol w:w="56"/>
        <w:gridCol w:w="862"/>
        <w:gridCol w:w="187"/>
        <w:gridCol w:w="56"/>
        <w:gridCol w:w="1058"/>
        <w:gridCol w:w="734"/>
        <w:gridCol w:w="368"/>
        <w:gridCol w:w="734"/>
        <w:gridCol w:w="371"/>
        <w:gridCol w:w="1634"/>
      </w:tblGrid>
      <w:tr w:rsidR="00184AD1" w:rsidRPr="00CC567A" w:rsidTr="00084EA4">
        <w:trPr>
          <w:trHeight w:val="387"/>
        </w:trPr>
        <w:tc>
          <w:tcPr>
            <w:tcW w:w="854" w:type="pct"/>
          </w:tcPr>
          <w:p w:rsidR="000128B2" w:rsidRPr="00CC567A" w:rsidRDefault="000128B2" w:rsidP="00DA52A9">
            <w:pPr>
              <w:rPr>
                <w:rFonts w:ascii="Times New Roman" w:hAnsi="Times New Roman" w:cs="Times New Roman"/>
                <w:b/>
                <w:sz w:val="18"/>
              </w:rPr>
            </w:pPr>
            <w:r>
              <w:rPr>
                <w:rFonts w:ascii="Times New Roman" w:hAnsi="Times New Roman" w:cs="Times New Roman"/>
                <w:b/>
                <w:sz w:val="18"/>
              </w:rPr>
              <w:t>Drug</w:t>
            </w:r>
          </w:p>
        </w:tc>
        <w:tc>
          <w:tcPr>
            <w:tcW w:w="377" w:type="pct"/>
            <w:gridSpan w:val="2"/>
            <w:noWrap/>
            <w:hideMark/>
          </w:tcPr>
          <w:p w:rsidR="000128B2" w:rsidRDefault="000128B2" w:rsidP="00DA52A9">
            <w:pPr>
              <w:rPr>
                <w:rFonts w:ascii="Times New Roman" w:hAnsi="Times New Roman" w:cs="Times New Roman"/>
                <w:b/>
                <w:sz w:val="18"/>
              </w:rPr>
            </w:pPr>
            <w:r w:rsidRPr="00CC567A">
              <w:rPr>
                <w:rFonts w:ascii="Times New Roman" w:hAnsi="Times New Roman" w:cs="Times New Roman"/>
                <w:b/>
                <w:sz w:val="18"/>
              </w:rPr>
              <w:t xml:space="preserve">EUCAST CBPs </w:t>
            </w:r>
          </w:p>
          <w:p w:rsidR="000128B2" w:rsidRPr="00DA52A9" w:rsidRDefault="000128B2" w:rsidP="00BB2C32">
            <w:pPr>
              <w:rPr>
                <w:rFonts w:ascii="Times New Roman" w:hAnsi="Times New Roman" w:cs="Times New Roman"/>
                <w:b/>
                <w:sz w:val="18"/>
                <w:lang w:val="en-US"/>
              </w:rPr>
            </w:pPr>
            <w:r w:rsidRPr="00CC567A">
              <w:rPr>
                <w:rFonts w:ascii="Times New Roman" w:hAnsi="Times New Roman" w:cs="Times New Roman"/>
                <w:b/>
                <w:sz w:val="18"/>
              </w:rPr>
              <w:t>(mm)</w:t>
            </w:r>
          </w:p>
        </w:tc>
        <w:tc>
          <w:tcPr>
            <w:tcW w:w="691" w:type="pct"/>
            <w:gridSpan w:val="3"/>
            <w:noWrap/>
            <w:hideMark/>
          </w:tcPr>
          <w:p w:rsidR="000128B2" w:rsidRPr="00DA52A9" w:rsidRDefault="000128B2" w:rsidP="00DA52A9">
            <w:pPr>
              <w:rPr>
                <w:rFonts w:ascii="Times New Roman" w:hAnsi="Times New Roman" w:cs="Times New Roman"/>
                <w:b/>
                <w:sz w:val="18"/>
                <w:lang w:val="en-US"/>
              </w:rPr>
            </w:pPr>
            <w:r w:rsidRPr="00CC567A">
              <w:rPr>
                <w:rFonts w:ascii="Times New Roman" w:hAnsi="Times New Roman" w:cs="Times New Roman"/>
                <w:b/>
                <w:sz w:val="18"/>
              </w:rPr>
              <w:t>ZMU (mm)</w:t>
            </w:r>
            <w:r w:rsidRPr="00DA52A9">
              <w:rPr>
                <w:rFonts w:ascii="Times New Roman" w:hAnsi="Times New Roman" w:cs="Times New Roman"/>
                <w:b/>
                <w:sz w:val="18"/>
                <w:lang w:val="en-US"/>
              </w:rPr>
              <w:t> </w:t>
            </w:r>
          </w:p>
        </w:tc>
        <w:tc>
          <w:tcPr>
            <w:tcW w:w="314" w:type="pct"/>
            <w:vMerge w:val="restart"/>
            <w:noWrap/>
            <w:hideMark/>
          </w:tcPr>
          <w:p w:rsidR="000128B2" w:rsidRPr="00DA52A9" w:rsidRDefault="000128B2" w:rsidP="00BB2C32">
            <w:pPr>
              <w:rPr>
                <w:rFonts w:ascii="Times New Roman" w:hAnsi="Times New Roman" w:cs="Times New Roman"/>
                <w:b/>
                <w:sz w:val="18"/>
                <w:lang w:val="en-US"/>
              </w:rPr>
            </w:pPr>
            <w:r w:rsidRPr="00CC567A">
              <w:rPr>
                <w:rFonts w:ascii="Times New Roman" w:hAnsi="Times New Roman" w:cs="Times New Roman"/>
                <w:b/>
                <w:sz w:val="18"/>
              </w:rPr>
              <w:t>Isolates in ZMU (%)</w:t>
            </w:r>
          </w:p>
        </w:tc>
        <w:tc>
          <w:tcPr>
            <w:tcW w:w="1069" w:type="pct"/>
            <w:gridSpan w:val="6"/>
            <w:noWrap/>
            <w:hideMark/>
          </w:tcPr>
          <w:p w:rsidR="000128B2" w:rsidRPr="00CC567A" w:rsidRDefault="000128B2" w:rsidP="00ED6E86">
            <w:pPr>
              <w:rPr>
                <w:rFonts w:ascii="Times New Roman" w:hAnsi="Times New Roman" w:cs="Times New Roman"/>
                <w:b/>
                <w:sz w:val="18"/>
                <w:lang w:val="en-US"/>
              </w:rPr>
            </w:pPr>
            <w:r w:rsidRPr="00CC567A">
              <w:rPr>
                <w:rFonts w:ascii="Times New Roman" w:hAnsi="Times New Roman" w:cs="Times New Roman"/>
                <w:b/>
                <w:sz w:val="18"/>
                <w:lang w:val="en-US"/>
              </w:rPr>
              <w:t>very major technical error rates</w:t>
            </w:r>
          </w:p>
        </w:tc>
        <w:tc>
          <w:tcPr>
            <w:tcW w:w="1136" w:type="pct"/>
            <w:gridSpan w:val="6"/>
            <w:noWrap/>
            <w:hideMark/>
          </w:tcPr>
          <w:p w:rsidR="000128B2" w:rsidRPr="00CC567A" w:rsidRDefault="000128B2" w:rsidP="00ED6E86">
            <w:pPr>
              <w:rPr>
                <w:rFonts w:ascii="Times New Roman" w:hAnsi="Times New Roman" w:cs="Times New Roman"/>
                <w:b/>
                <w:sz w:val="18"/>
              </w:rPr>
            </w:pPr>
            <w:r w:rsidRPr="00CC567A">
              <w:rPr>
                <w:rFonts w:ascii="Times New Roman" w:hAnsi="Times New Roman" w:cs="Times New Roman"/>
                <w:b/>
                <w:sz w:val="18"/>
              </w:rPr>
              <w:t>major technical error rates</w:t>
            </w:r>
          </w:p>
        </w:tc>
        <w:tc>
          <w:tcPr>
            <w:tcW w:w="559" w:type="pct"/>
            <w:noWrap/>
            <w:hideMark/>
          </w:tcPr>
          <w:p w:rsidR="000128B2" w:rsidRPr="00CC567A" w:rsidRDefault="000128B2" w:rsidP="00ED6E86">
            <w:pPr>
              <w:rPr>
                <w:rFonts w:ascii="Times New Roman" w:hAnsi="Times New Roman" w:cs="Times New Roman"/>
                <w:b/>
                <w:sz w:val="18"/>
              </w:rPr>
            </w:pPr>
            <w:r w:rsidRPr="00CC567A">
              <w:rPr>
                <w:rFonts w:ascii="Times New Roman" w:hAnsi="Times New Roman" w:cs="Times New Roman"/>
                <w:b/>
                <w:sz w:val="18"/>
              </w:rPr>
              <w:t> Suggested action</w:t>
            </w:r>
          </w:p>
        </w:tc>
      </w:tr>
      <w:tr w:rsidR="00184AD1" w:rsidRPr="00D14B73" w:rsidTr="00084EA4">
        <w:trPr>
          <w:trHeight w:val="227"/>
        </w:trPr>
        <w:tc>
          <w:tcPr>
            <w:tcW w:w="854" w:type="pct"/>
          </w:tcPr>
          <w:p w:rsidR="000128B2" w:rsidRPr="000128B2" w:rsidRDefault="000128B2" w:rsidP="00B14D2E">
            <w:pPr>
              <w:rPr>
                <w:rFonts w:ascii="Times New Roman" w:hAnsi="Times New Roman" w:cs="Times New Roman"/>
                <w:sz w:val="18"/>
              </w:rPr>
            </w:pPr>
          </w:p>
        </w:tc>
        <w:tc>
          <w:tcPr>
            <w:tcW w:w="188" w:type="pct"/>
            <w:noWrap/>
            <w:vAlign w:val="bottom"/>
            <w:hideMark/>
          </w:tcPr>
          <w:p w:rsidR="000128B2" w:rsidRPr="00DA52A9" w:rsidRDefault="000128B2" w:rsidP="00B14D2E">
            <w:pPr>
              <w:rPr>
                <w:rFonts w:ascii="Times New Roman" w:hAnsi="Times New Roman" w:cs="Times New Roman"/>
                <w:b/>
                <w:sz w:val="18"/>
              </w:rPr>
            </w:pPr>
            <w:r>
              <w:rPr>
                <w:rFonts w:ascii="Times New Roman" w:hAnsi="Times New Roman" w:cs="Times New Roman"/>
                <w:b/>
                <w:sz w:val="18"/>
              </w:rPr>
              <w:t>R</w:t>
            </w:r>
          </w:p>
        </w:tc>
        <w:tc>
          <w:tcPr>
            <w:tcW w:w="189" w:type="pct"/>
            <w:vAlign w:val="bottom"/>
          </w:tcPr>
          <w:p w:rsidR="000128B2" w:rsidRPr="00DA52A9" w:rsidRDefault="000128B2" w:rsidP="00B14D2E">
            <w:pPr>
              <w:rPr>
                <w:rFonts w:ascii="Times New Roman" w:hAnsi="Times New Roman" w:cs="Times New Roman"/>
                <w:b/>
                <w:sz w:val="18"/>
              </w:rPr>
            </w:pPr>
            <w:r>
              <w:rPr>
                <w:rFonts w:ascii="Times New Roman" w:hAnsi="Times New Roman" w:cs="Times New Roman"/>
                <w:b/>
                <w:sz w:val="18"/>
              </w:rPr>
              <w:t>S</w:t>
            </w:r>
          </w:p>
        </w:tc>
        <w:tc>
          <w:tcPr>
            <w:tcW w:w="188" w:type="pct"/>
            <w:noWrap/>
            <w:vAlign w:val="bottom"/>
            <w:hideMark/>
          </w:tcPr>
          <w:p w:rsidR="000128B2" w:rsidRPr="00DA52A9" w:rsidRDefault="000128B2" w:rsidP="00B14D2E">
            <w:pPr>
              <w:rPr>
                <w:rFonts w:ascii="Times New Roman" w:hAnsi="Times New Roman" w:cs="Times New Roman"/>
                <w:b/>
                <w:sz w:val="18"/>
              </w:rPr>
            </w:pPr>
            <w:r w:rsidRPr="00DA52A9">
              <w:rPr>
                <w:rFonts w:ascii="Times New Roman" w:hAnsi="Times New Roman" w:cs="Times New Roman"/>
                <w:b/>
                <w:sz w:val="18"/>
              </w:rPr>
              <w:t>min</w:t>
            </w:r>
          </w:p>
        </w:tc>
        <w:tc>
          <w:tcPr>
            <w:tcW w:w="251" w:type="pct"/>
            <w:vAlign w:val="bottom"/>
          </w:tcPr>
          <w:p w:rsidR="000128B2" w:rsidRPr="00DA52A9" w:rsidRDefault="000128B2" w:rsidP="00B14D2E">
            <w:pPr>
              <w:rPr>
                <w:rFonts w:ascii="Times New Roman" w:hAnsi="Times New Roman" w:cs="Times New Roman"/>
                <w:b/>
                <w:sz w:val="18"/>
              </w:rPr>
            </w:pPr>
            <w:r w:rsidRPr="00DA52A9">
              <w:rPr>
                <w:rFonts w:ascii="Times New Roman" w:hAnsi="Times New Roman" w:cs="Times New Roman"/>
                <w:b/>
                <w:sz w:val="18"/>
              </w:rPr>
              <w:t>max</w:t>
            </w:r>
          </w:p>
        </w:tc>
        <w:tc>
          <w:tcPr>
            <w:tcW w:w="252" w:type="pct"/>
            <w:vAlign w:val="bottom"/>
          </w:tcPr>
          <w:p w:rsidR="000128B2" w:rsidRPr="00DA52A9" w:rsidRDefault="000128B2" w:rsidP="00B14D2E">
            <w:pPr>
              <w:rPr>
                <w:rFonts w:ascii="Times New Roman" w:hAnsi="Times New Roman" w:cs="Times New Roman"/>
                <w:b/>
                <w:sz w:val="18"/>
              </w:rPr>
            </w:pPr>
            <w:r w:rsidRPr="00DA52A9">
              <w:rPr>
                <w:rFonts w:ascii="Times New Roman" w:hAnsi="Times New Roman" w:cs="Times New Roman"/>
                <w:b/>
                <w:sz w:val="18"/>
              </w:rPr>
              <w:t>width</w:t>
            </w:r>
          </w:p>
        </w:tc>
        <w:tc>
          <w:tcPr>
            <w:tcW w:w="314" w:type="pct"/>
            <w:vMerge/>
          </w:tcPr>
          <w:p w:rsidR="000128B2" w:rsidRPr="00CC567A" w:rsidRDefault="000128B2" w:rsidP="00ED6E86">
            <w:pPr>
              <w:rPr>
                <w:rFonts w:ascii="Times New Roman" w:hAnsi="Times New Roman" w:cs="Times New Roman"/>
                <w:b/>
                <w:sz w:val="18"/>
              </w:rPr>
            </w:pPr>
          </w:p>
        </w:tc>
        <w:tc>
          <w:tcPr>
            <w:tcW w:w="377" w:type="pct"/>
            <w:noWrap/>
            <w:hideMark/>
          </w:tcPr>
          <w:p w:rsidR="000128B2" w:rsidRPr="00CC567A" w:rsidRDefault="000128B2" w:rsidP="00ED6E86">
            <w:pPr>
              <w:rPr>
                <w:rFonts w:ascii="Times New Roman" w:hAnsi="Times New Roman" w:cs="Times New Roman"/>
                <w:b/>
                <w:sz w:val="18"/>
              </w:rPr>
            </w:pPr>
            <w:r w:rsidRPr="00CC567A">
              <w:rPr>
                <w:rFonts w:ascii="Times New Roman" w:hAnsi="Times New Roman" w:cs="Times New Roman"/>
                <w:b/>
                <w:sz w:val="18"/>
              </w:rPr>
              <w:t>EUCAST CBPs</w:t>
            </w:r>
          </w:p>
        </w:tc>
        <w:tc>
          <w:tcPr>
            <w:tcW w:w="314" w:type="pct"/>
            <w:gridSpan w:val="2"/>
            <w:noWrap/>
            <w:hideMark/>
          </w:tcPr>
          <w:p w:rsidR="000128B2" w:rsidRPr="00CC567A" w:rsidRDefault="000128B2" w:rsidP="00ED6E86">
            <w:pPr>
              <w:rPr>
                <w:rFonts w:ascii="Times New Roman" w:hAnsi="Times New Roman" w:cs="Times New Roman"/>
                <w:b/>
                <w:sz w:val="18"/>
              </w:rPr>
            </w:pPr>
            <w:r w:rsidRPr="00CC567A">
              <w:rPr>
                <w:rFonts w:ascii="Times New Roman" w:hAnsi="Times New Roman" w:cs="Times New Roman"/>
                <w:b/>
                <w:sz w:val="18"/>
              </w:rPr>
              <w:t>ZMU</w:t>
            </w:r>
          </w:p>
        </w:tc>
        <w:tc>
          <w:tcPr>
            <w:tcW w:w="378" w:type="pct"/>
            <w:gridSpan w:val="3"/>
            <w:noWrap/>
            <w:hideMark/>
          </w:tcPr>
          <w:p w:rsidR="000128B2" w:rsidRPr="00CC567A" w:rsidRDefault="000128B2" w:rsidP="00ED6E86">
            <w:pPr>
              <w:rPr>
                <w:rFonts w:ascii="Times New Roman" w:hAnsi="Times New Roman" w:cs="Times New Roman"/>
                <w:b/>
                <w:sz w:val="18"/>
                <w:lang w:val="en-US"/>
              </w:rPr>
            </w:pPr>
            <w:r w:rsidRPr="00CC567A">
              <w:rPr>
                <w:rFonts w:ascii="Times New Roman" w:hAnsi="Times New Roman" w:cs="Times New Roman"/>
                <w:b/>
                <w:sz w:val="18"/>
                <w:lang w:val="en-US"/>
              </w:rPr>
              <w:t>S CBP  increased by 2 mm</w:t>
            </w:r>
          </w:p>
        </w:tc>
        <w:tc>
          <w:tcPr>
            <w:tcW w:w="381" w:type="pct"/>
            <w:gridSpan w:val="2"/>
            <w:noWrap/>
            <w:hideMark/>
          </w:tcPr>
          <w:p w:rsidR="000128B2" w:rsidRPr="00CC567A" w:rsidRDefault="000128B2" w:rsidP="00ED6E86">
            <w:pPr>
              <w:rPr>
                <w:rFonts w:ascii="Times New Roman" w:hAnsi="Times New Roman" w:cs="Times New Roman"/>
                <w:b/>
                <w:sz w:val="18"/>
              </w:rPr>
            </w:pPr>
            <w:r w:rsidRPr="00CC567A">
              <w:rPr>
                <w:rFonts w:ascii="Times New Roman" w:hAnsi="Times New Roman" w:cs="Times New Roman"/>
                <w:b/>
                <w:sz w:val="18"/>
              </w:rPr>
              <w:t>EUCAST CBPs</w:t>
            </w:r>
          </w:p>
        </w:tc>
        <w:tc>
          <w:tcPr>
            <w:tcW w:w="377" w:type="pct"/>
            <w:gridSpan w:val="2"/>
            <w:noWrap/>
            <w:hideMark/>
          </w:tcPr>
          <w:p w:rsidR="000128B2" w:rsidRPr="00CC567A" w:rsidRDefault="000128B2" w:rsidP="00ED6E86">
            <w:pPr>
              <w:rPr>
                <w:rFonts w:ascii="Times New Roman" w:hAnsi="Times New Roman" w:cs="Times New Roman"/>
                <w:b/>
                <w:sz w:val="18"/>
              </w:rPr>
            </w:pPr>
            <w:r w:rsidRPr="00CC567A">
              <w:rPr>
                <w:rFonts w:ascii="Times New Roman" w:hAnsi="Times New Roman" w:cs="Times New Roman"/>
                <w:b/>
                <w:sz w:val="18"/>
              </w:rPr>
              <w:t>ZMU</w:t>
            </w:r>
          </w:p>
        </w:tc>
        <w:tc>
          <w:tcPr>
            <w:tcW w:w="378" w:type="pct"/>
            <w:gridSpan w:val="2"/>
            <w:noWrap/>
            <w:hideMark/>
          </w:tcPr>
          <w:p w:rsidR="000128B2" w:rsidRPr="00CC567A" w:rsidRDefault="000128B2" w:rsidP="00ED6E86">
            <w:pPr>
              <w:rPr>
                <w:rFonts w:ascii="Times New Roman" w:hAnsi="Times New Roman" w:cs="Times New Roman"/>
                <w:b/>
                <w:sz w:val="18"/>
                <w:lang w:val="en-US"/>
              </w:rPr>
            </w:pPr>
            <w:r w:rsidRPr="00CC567A">
              <w:rPr>
                <w:rFonts w:ascii="Times New Roman" w:hAnsi="Times New Roman" w:cs="Times New Roman"/>
                <w:b/>
                <w:sz w:val="18"/>
                <w:lang w:val="en-US"/>
              </w:rPr>
              <w:t>S CBP increased by 2 mm</w:t>
            </w:r>
          </w:p>
        </w:tc>
        <w:tc>
          <w:tcPr>
            <w:tcW w:w="559" w:type="pct"/>
            <w:noWrap/>
            <w:hideMark/>
          </w:tcPr>
          <w:p w:rsidR="000128B2" w:rsidRPr="00DA52A9" w:rsidRDefault="000128B2" w:rsidP="00ED6E86">
            <w:pPr>
              <w:rPr>
                <w:rFonts w:ascii="Times New Roman" w:hAnsi="Times New Roman" w:cs="Times New Roman"/>
                <w:b/>
                <w:sz w:val="18"/>
                <w:lang w:val="en-US"/>
              </w:rPr>
            </w:pPr>
          </w:p>
        </w:tc>
      </w:tr>
      <w:tr w:rsidR="00EC23BB" w:rsidRPr="00D14B73" w:rsidTr="00084EA4">
        <w:trPr>
          <w:trHeight w:val="251"/>
        </w:trPr>
        <w:tc>
          <w:tcPr>
            <w:tcW w:w="854" w:type="pct"/>
          </w:tcPr>
          <w:p w:rsidR="000128B2" w:rsidRPr="00FC057B" w:rsidRDefault="000128B2" w:rsidP="00ED6E86">
            <w:pPr>
              <w:rPr>
                <w:rFonts w:ascii="Times New Roman" w:hAnsi="Times New Roman" w:cs="Times New Roman"/>
                <w:sz w:val="18"/>
                <w:lang w:val="en-US"/>
              </w:rPr>
            </w:pPr>
          </w:p>
        </w:tc>
        <w:tc>
          <w:tcPr>
            <w:tcW w:w="188" w:type="pct"/>
            <w:noWrap/>
          </w:tcPr>
          <w:p w:rsidR="000128B2" w:rsidRPr="00FC057B" w:rsidRDefault="000128B2" w:rsidP="00ED6E86">
            <w:pPr>
              <w:rPr>
                <w:rFonts w:ascii="Times New Roman" w:hAnsi="Times New Roman" w:cs="Times New Roman"/>
                <w:b/>
                <w:sz w:val="18"/>
                <w:lang w:val="en-US"/>
              </w:rPr>
            </w:pPr>
          </w:p>
        </w:tc>
        <w:tc>
          <w:tcPr>
            <w:tcW w:w="189" w:type="pct"/>
            <w:noWrap/>
          </w:tcPr>
          <w:p w:rsidR="000128B2" w:rsidRPr="00FC057B" w:rsidRDefault="000128B2" w:rsidP="00ED6E86">
            <w:pPr>
              <w:rPr>
                <w:rFonts w:ascii="Times New Roman" w:hAnsi="Times New Roman" w:cs="Times New Roman"/>
                <w:b/>
                <w:sz w:val="18"/>
                <w:lang w:val="en-US"/>
              </w:rPr>
            </w:pPr>
          </w:p>
        </w:tc>
        <w:tc>
          <w:tcPr>
            <w:tcW w:w="188" w:type="pct"/>
            <w:noWrap/>
          </w:tcPr>
          <w:p w:rsidR="000128B2" w:rsidRPr="00FC057B" w:rsidRDefault="000128B2" w:rsidP="00ED6E86">
            <w:pPr>
              <w:rPr>
                <w:rFonts w:ascii="Times New Roman" w:hAnsi="Times New Roman" w:cs="Times New Roman"/>
                <w:b/>
                <w:sz w:val="18"/>
                <w:lang w:val="en-US"/>
              </w:rPr>
            </w:pPr>
          </w:p>
        </w:tc>
        <w:tc>
          <w:tcPr>
            <w:tcW w:w="251" w:type="pct"/>
            <w:noWrap/>
          </w:tcPr>
          <w:p w:rsidR="000128B2" w:rsidRPr="00FC057B" w:rsidRDefault="000128B2" w:rsidP="00ED6E86">
            <w:pPr>
              <w:rPr>
                <w:rFonts w:ascii="Times New Roman" w:hAnsi="Times New Roman" w:cs="Times New Roman"/>
                <w:b/>
                <w:sz w:val="18"/>
                <w:lang w:val="en-US"/>
              </w:rPr>
            </w:pPr>
          </w:p>
        </w:tc>
        <w:tc>
          <w:tcPr>
            <w:tcW w:w="252" w:type="pct"/>
            <w:noWrap/>
          </w:tcPr>
          <w:p w:rsidR="000128B2" w:rsidRPr="00FC057B" w:rsidRDefault="000128B2" w:rsidP="00ED6E86">
            <w:pPr>
              <w:rPr>
                <w:rFonts w:ascii="Times New Roman" w:hAnsi="Times New Roman" w:cs="Times New Roman"/>
                <w:b/>
                <w:sz w:val="18"/>
                <w:lang w:val="en-US"/>
              </w:rPr>
            </w:pPr>
          </w:p>
        </w:tc>
        <w:tc>
          <w:tcPr>
            <w:tcW w:w="314" w:type="pct"/>
            <w:noWrap/>
            <w:hideMark/>
          </w:tcPr>
          <w:p w:rsidR="000128B2" w:rsidRPr="00FC057B" w:rsidRDefault="000128B2" w:rsidP="00ED6E86">
            <w:pPr>
              <w:rPr>
                <w:rFonts w:ascii="Times New Roman" w:hAnsi="Times New Roman" w:cs="Times New Roman"/>
                <w:b/>
                <w:sz w:val="18"/>
                <w:lang w:val="en-US"/>
              </w:rPr>
            </w:pPr>
          </w:p>
        </w:tc>
        <w:tc>
          <w:tcPr>
            <w:tcW w:w="377" w:type="pct"/>
            <w:noWrap/>
          </w:tcPr>
          <w:p w:rsidR="000128B2" w:rsidRPr="00FC057B" w:rsidRDefault="000128B2" w:rsidP="00ED6E86">
            <w:pPr>
              <w:rPr>
                <w:rFonts w:ascii="Times New Roman" w:hAnsi="Times New Roman" w:cs="Times New Roman"/>
                <w:b/>
                <w:sz w:val="18"/>
                <w:lang w:val="en-US"/>
              </w:rPr>
            </w:pPr>
          </w:p>
        </w:tc>
        <w:tc>
          <w:tcPr>
            <w:tcW w:w="251" w:type="pct"/>
            <w:noWrap/>
          </w:tcPr>
          <w:p w:rsidR="000128B2" w:rsidRPr="00FC057B" w:rsidRDefault="000128B2" w:rsidP="00ED6E86">
            <w:pPr>
              <w:rPr>
                <w:rFonts w:ascii="Times New Roman" w:hAnsi="Times New Roman" w:cs="Times New Roman"/>
                <w:b/>
                <w:sz w:val="18"/>
                <w:lang w:val="en-US"/>
              </w:rPr>
            </w:pPr>
          </w:p>
        </w:tc>
        <w:tc>
          <w:tcPr>
            <w:tcW w:w="82" w:type="pct"/>
            <w:gridSpan w:val="2"/>
            <w:noWrap/>
          </w:tcPr>
          <w:p w:rsidR="000128B2" w:rsidRPr="00FC057B" w:rsidRDefault="000128B2" w:rsidP="00ED6E86">
            <w:pPr>
              <w:rPr>
                <w:rFonts w:ascii="Times New Roman" w:hAnsi="Times New Roman" w:cs="Times New Roman"/>
                <w:b/>
                <w:sz w:val="18"/>
                <w:lang w:val="en-US"/>
              </w:rPr>
            </w:pPr>
          </w:p>
        </w:tc>
        <w:tc>
          <w:tcPr>
            <w:tcW w:w="295" w:type="pct"/>
            <w:noWrap/>
          </w:tcPr>
          <w:p w:rsidR="000128B2" w:rsidRPr="00FC057B" w:rsidRDefault="000128B2" w:rsidP="00ED6E86">
            <w:pPr>
              <w:rPr>
                <w:rFonts w:ascii="Times New Roman" w:hAnsi="Times New Roman" w:cs="Times New Roman"/>
                <w:b/>
                <w:sz w:val="18"/>
                <w:lang w:val="en-US"/>
              </w:rPr>
            </w:pPr>
          </w:p>
        </w:tc>
        <w:tc>
          <w:tcPr>
            <w:tcW w:w="83" w:type="pct"/>
            <w:gridSpan w:val="2"/>
            <w:noWrap/>
          </w:tcPr>
          <w:p w:rsidR="000128B2" w:rsidRPr="00FC057B" w:rsidRDefault="000128B2" w:rsidP="00ED6E86">
            <w:pPr>
              <w:rPr>
                <w:rFonts w:ascii="Times New Roman" w:hAnsi="Times New Roman" w:cs="Times New Roman"/>
                <w:b/>
                <w:sz w:val="18"/>
                <w:lang w:val="en-US"/>
              </w:rPr>
            </w:pPr>
          </w:p>
        </w:tc>
        <w:tc>
          <w:tcPr>
            <w:tcW w:w="362" w:type="pct"/>
            <w:noWrap/>
          </w:tcPr>
          <w:p w:rsidR="000128B2" w:rsidRPr="00FC057B" w:rsidRDefault="000128B2" w:rsidP="00ED6E86">
            <w:pPr>
              <w:rPr>
                <w:rFonts w:ascii="Times New Roman" w:hAnsi="Times New Roman" w:cs="Times New Roman"/>
                <w:b/>
                <w:sz w:val="18"/>
                <w:lang w:val="en-US"/>
              </w:rPr>
            </w:pPr>
          </w:p>
        </w:tc>
        <w:tc>
          <w:tcPr>
            <w:tcW w:w="251" w:type="pct"/>
            <w:noWrap/>
          </w:tcPr>
          <w:p w:rsidR="000128B2" w:rsidRPr="00FC057B" w:rsidRDefault="000128B2" w:rsidP="00ED6E86">
            <w:pPr>
              <w:rPr>
                <w:rFonts w:ascii="Times New Roman" w:hAnsi="Times New Roman" w:cs="Times New Roman"/>
                <w:b/>
                <w:sz w:val="18"/>
                <w:lang w:val="en-US"/>
              </w:rPr>
            </w:pPr>
          </w:p>
        </w:tc>
        <w:tc>
          <w:tcPr>
            <w:tcW w:w="126" w:type="pct"/>
            <w:noWrap/>
          </w:tcPr>
          <w:p w:rsidR="000128B2" w:rsidRPr="00FC057B" w:rsidRDefault="000128B2" w:rsidP="00ED6E86">
            <w:pPr>
              <w:rPr>
                <w:rFonts w:ascii="Times New Roman" w:hAnsi="Times New Roman" w:cs="Times New Roman"/>
                <w:b/>
                <w:sz w:val="18"/>
                <w:lang w:val="en-US"/>
              </w:rPr>
            </w:pPr>
          </w:p>
        </w:tc>
        <w:tc>
          <w:tcPr>
            <w:tcW w:w="251" w:type="pct"/>
            <w:noWrap/>
          </w:tcPr>
          <w:p w:rsidR="000128B2" w:rsidRPr="00FC057B" w:rsidRDefault="000128B2" w:rsidP="00ED6E86">
            <w:pPr>
              <w:rPr>
                <w:rFonts w:ascii="Times New Roman" w:hAnsi="Times New Roman" w:cs="Times New Roman"/>
                <w:b/>
                <w:sz w:val="18"/>
                <w:lang w:val="en-US"/>
              </w:rPr>
            </w:pPr>
          </w:p>
        </w:tc>
        <w:tc>
          <w:tcPr>
            <w:tcW w:w="127" w:type="pct"/>
            <w:noWrap/>
          </w:tcPr>
          <w:p w:rsidR="000128B2" w:rsidRPr="00FC057B" w:rsidRDefault="000128B2" w:rsidP="00ED6E86">
            <w:pPr>
              <w:rPr>
                <w:rFonts w:ascii="Times New Roman" w:hAnsi="Times New Roman" w:cs="Times New Roman"/>
                <w:b/>
                <w:sz w:val="18"/>
                <w:lang w:val="en-US"/>
              </w:rPr>
            </w:pPr>
          </w:p>
        </w:tc>
        <w:tc>
          <w:tcPr>
            <w:tcW w:w="559" w:type="pct"/>
            <w:noWrap/>
          </w:tcPr>
          <w:p w:rsidR="000128B2" w:rsidRPr="00FC057B" w:rsidRDefault="000128B2" w:rsidP="00ED6E86">
            <w:pPr>
              <w:rPr>
                <w:rFonts w:ascii="Times New Roman" w:hAnsi="Times New Roman" w:cs="Times New Roman"/>
                <w:b/>
                <w:sz w:val="18"/>
                <w:lang w:val="en-US"/>
              </w:rPr>
            </w:pP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ampicillin</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14</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14</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11</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16</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2E-03</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9E-07</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2E-04</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4E-03</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7E-07</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6E-04</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CC567A" w:rsidRDefault="000128B2" w:rsidP="00ED6E86">
            <w:pPr>
              <w:rPr>
                <w:rFonts w:ascii="Times New Roman" w:hAnsi="Times New Roman" w:cs="Times New Roman"/>
                <w:b/>
                <w:sz w:val="18"/>
              </w:rPr>
            </w:pPr>
            <w:r w:rsidRPr="00CC567A">
              <w:rPr>
                <w:rFonts w:ascii="Times New Roman" w:hAnsi="Times New Roman" w:cs="Times New Roman"/>
                <w:b/>
                <w:sz w:val="18"/>
              </w:rPr>
              <w:t>introduce ZMU</w:t>
            </w:r>
            <w:r w:rsidRPr="00CC567A">
              <w:rPr>
                <w:rFonts w:ascii="Times New Roman" w:hAnsi="Times New Roman" w:cs="Times New Roman"/>
                <w:b/>
                <w:sz w:val="18"/>
                <w:vertAlign w:val="superscript"/>
              </w:rPr>
              <w:t>1</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cefoxitin</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19</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19</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21</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4E-03</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1E-08</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4E-04</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7E-03</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7E-08</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1E-03</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CC567A" w:rsidRDefault="00013C37" w:rsidP="00ED6E86">
            <w:pPr>
              <w:rPr>
                <w:rFonts w:ascii="Times New Roman" w:hAnsi="Times New Roman" w:cs="Times New Roman"/>
                <w:b/>
                <w:sz w:val="18"/>
              </w:rPr>
            </w:pPr>
            <w:r>
              <w:rPr>
                <w:rFonts w:ascii="Times New Roman" w:hAnsi="Times New Roman" w:cs="Times New Roman"/>
                <w:b/>
                <w:sz w:val="18"/>
              </w:rPr>
              <w:t xml:space="preserve">increase S </w:t>
            </w:r>
            <w:r w:rsidR="000128B2" w:rsidRPr="00CC567A">
              <w:rPr>
                <w:rFonts w:ascii="Times New Roman" w:hAnsi="Times New Roman" w:cs="Times New Roman"/>
                <w:b/>
                <w:sz w:val="18"/>
              </w:rPr>
              <w:t>CBP</w:t>
            </w:r>
            <w:r w:rsidR="000128B2" w:rsidRPr="00CC567A">
              <w:rPr>
                <w:rFonts w:ascii="Times New Roman" w:hAnsi="Times New Roman" w:cs="Times New Roman"/>
                <w:b/>
                <w:sz w:val="18"/>
                <w:vertAlign w:val="superscript"/>
              </w:rPr>
              <w:t>2</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amoxicillin-clavulanic acid</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19</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19</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7</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41</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2E-02</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1E-08</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3E-03</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4E-02</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6E-08</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7E-03</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CC567A" w:rsidRDefault="000128B2" w:rsidP="00ED6E86">
            <w:pPr>
              <w:rPr>
                <w:rFonts w:ascii="Times New Roman" w:hAnsi="Times New Roman" w:cs="Times New Roman"/>
                <w:b/>
                <w:sz w:val="18"/>
              </w:rPr>
            </w:pPr>
            <w:r w:rsidRPr="00CC567A">
              <w:rPr>
                <w:rFonts w:ascii="Times New Roman" w:hAnsi="Times New Roman" w:cs="Times New Roman"/>
                <w:b/>
                <w:sz w:val="18"/>
              </w:rPr>
              <w:t>do not test</w:t>
            </w:r>
            <w:r w:rsidRPr="00CC567A">
              <w:rPr>
                <w:rFonts w:ascii="Times New Roman" w:hAnsi="Times New Roman" w:cs="Times New Roman"/>
                <w:b/>
                <w:sz w:val="18"/>
                <w:vertAlign w:val="superscript"/>
              </w:rPr>
              <w:t>3</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piperacillin-tazobactam</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17</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20</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16</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20</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2E-06</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1E-07</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9E-06</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1E-06</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cefuroxime</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18</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18</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20</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3E-03</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6E-09</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3E-04</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5E-03</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5E-08</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1E-03</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CC567A" w:rsidRDefault="000128B2" w:rsidP="00ED6E86">
            <w:pPr>
              <w:rPr>
                <w:rFonts w:ascii="Times New Roman" w:hAnsi="Times New Roman" w:cs="Times New Roman"/>
                <w:b/>
                <w:sz w:val="18"/>
              </w:rPr>
            </w:pPr>
            <w:r w:rsidRPr="00CC567A">
              <w:rPr>
                <w:rFonts w:ascii="Times New Roman" w:hAnsi="Times New Roman" w:cs="Times New Roman"/>
                <w:b/>
                <w:sz w:val="18"/>
              </w:rPr>
              <w:t>introduce ZMU</w:t>
            </w:r>
            <w:r w:rsidRPr="00CC567A">
              <w:rPr>
                <w:rFonts w:ascii="Times New Roman" w:hAnsi="Times New Roman" w:cs="Times New Roman"/>
                <w:b/>
                <w:sz w:val="18"/>
                <w:vertAlign w:val="superscript"/>
              </w:rPr>
              <w:t>4</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cefotaxime</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17</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20</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17</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21</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8E-06</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8E-07</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2E-06</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2E-07</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ceftazidime</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19</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18</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5E-06</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3E-07</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3E-06</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ceftriaxone</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20</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23</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19</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23</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9E-06</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6E-07</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5E-06</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9E-06</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cefepime</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21</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24</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20</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24</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8E-05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1E-06</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8E-05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4E-06</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ertapenem</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25</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25</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4E-06</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4E-06</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6E-09</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2E-05</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1E-07</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imipenem</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16</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16</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0</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2E-14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2E-14</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3E-18</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2E-10</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2E-10</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4E-13</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meropenem</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16</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7</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0</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7E-14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4E-16</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9E-17</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2E-09</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9E-11</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2E-11</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gentamicin</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14</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17</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17</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2E-08</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2E-08</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tobramycin</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14</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17</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17</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9E-05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9E-05</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7E-07</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2E-06</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norfloxacin</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19</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17</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3E-06</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7E-07</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9E-06</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3E-05</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ciprofloxacin</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19</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18</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23</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6E-06</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3E-06</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1E-05</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2E-05</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levofloxacin</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19</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18</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22</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4E-06</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3E-07</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1E-04</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2E-05</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5E-06</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r w:rsidR="00EC23BB" w:rsidRPr="00ED6E86" w:rsidTr="00084EA4">
        <w:trPr>
          <w:trHeight w:val="227"/>
        </w:trPr>
        <w:tc>
          <w:tcPr>
            <w:tcW w:w="854" w:type="pct"/>
            <w:vAlign w:val="bottom"/>
          </w:tcPr>
          <w:p w:rsidR="000128B2" w:rsidRPr="000128B2" w:rsidRDefault="000128B2">
            <w:pPr>
              <w:rPr>
                <w:rFonts w:ascii="Times New Roman" w:hAnsi="Times New Roman" w:cs="Times New Roman"/>
                <w:sz w:val="18"/>
              </w:rPr>
            </w:pPr>
            <w:r w:rsidRPr="000128B2">
              <w:rPr>
                <w:rFonts w:ascii="Times New Roman" w:hAnsi="Times New Roman" w:cs="Times New Roman"/>
                <w:sz w:val="18"/>
              </w:rPr>
              <w:t>tigecycline</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15</w:t>
            </w:r>
          </w:p>
        </w:tc>
        <w:tc>
          <w:tcPr>
            <w:tcW w:w="189"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18</w:t>
            </w:r>
          </w:p>
        </w:tc>
        <w:tc>
          <w:tcPr>
            <w:tcW w:w="188"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13</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18</w:t>
            </w:r>
          </w:p>
        </w:tc>
        <w:tc>
          <w:tcPr>
            <w:tcW w:w="25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w:t>
            </w:r>
          </w:p>
        </w:tc>
        <w:tc>
          <w:tcPr>
            <w:tcW w:w="314"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1</w:t>
            </w:r>
          </w:p>
        </w:tc>
        <w:tc>
          <w:tcPr>
            <w:tcW w:w="377"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3E-08</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2E-13</w:t>
            </w:r>
          </w:p>
        </w:tc>
        <w:tc>
          <w:tcPr>
            <w:tcW w:w="82" w:type="pct"/>
            <w:gridSpan w:val="2"/>
            <w:noWrap/>
          </w:tcPr>
          <w:p w:rsidR="000128B2" w:rsidRPr="00ED6E86" w:rsidRDefault="000128B2" w:rsidP="00ED6E86">
            <w:pPr>
              <w:rPr>
                <w:rFonts w:ascii="Times New Roman" w:hAnsi="Times New Roman" w:cs="Times New Roman"/>
                <w:sz w:val="18"/>
              </w:rPr>
            </w:pPr>
          </w:p>
        </w:tc>
        <w:tc>
          <w:tcPr>
            <w:tcW w:w="295"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5E-11</w:t>
            </w:r>
          </w:p>
        </w:tc>
        <w:tc>
          <w:tcPr>
            <w:tcW w:w="83" w:type="pct"/>
            <w:gridSpan w:val="2"/>
            <w:noWrap/>
          </w:tcPr>
          <w:p w:rsidR="000128B2" w:rsidRPr="00ED6E86" w:rsidRDefault="000128B2" w:rsidP="00ED6E86">
            <w:pPr>
              <w:rPr>
                <w:rFonts w:ascii="Times New Roman" w:hAnsi="Times New Roman" w:cs="Times New Roman"/>
                <w:sz w:val="18"/>
              </w:rPr>
            </w:pPr>
          </w:p>
        </w:tc>
        <w:tc>
          <w:tcPr>
            <w:tcW w:w="362"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3E-05</w:t>
            </w: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4E-08</w:t>
            </w:r>
          </w:p>
        </w:tc>
        <w:tc>
          <w:tcPr>
            <w:tcW w:w="126" w:type="pct"/>
            <w:noWrap/>
          </w:tcPr>
          <w:p w:rsidR="000128B2" w:rsidRPr="00ED6E86" w:rsidRDefault="000128B2" w:rsidP="00ED6E86">
            <w:pPr>
              <w:rPr>
                <w:rFonts w:ascii="Times New Roman" w:hAnsi="Times New Roman" w:cs="Times New Roman"/>
                <w:sz w:val="18"/>
              </w:rPr>
            </w:pPr>
          </w:p>
        </w:tc>
        <w:tc>
          <w:tcPr>
            <w:tcW w:w="251" w:type="pct"/>
            <w:noWrap/>
            <w:hideMark/>
          </w:tcPr>
          <w:p w:rsidR="000128B2" w:rsidRPr="00ED6E86" w:rsidRDefault="000128B2" w:rsidP="00ED6E86">
            <w:pPr>
              <w:rPr>
                <w:rFonts w:ascii="Times New Roman" w:hAnsi="Times New Roman" w:cs="Times New Roman"/>
                <w:sz w:val="18"/>
              </w:rPr>
            </w:pPr>
            <w:r w:rsidRPr="00ED6E86">
              <w:rPr>
                <w:rFonts w:ascii="Times New Roman" w:hAnsi="Times New Roman" w:cs="Times New Roman"/>
                <w:sz w:val="18"/>
              </w:rPr>
              <w:t>3E-07</w:t>
            </w:r>
          </w:p>
        </w:tc>
        <w:tc>
          <w:tcPr>
            <w:tcW w:w="127" w:type="pct"/>
            <w:noWrap/>
          </w:tcPr>
          <w:p w:rsidR="000128B2" w:rsidRPr="00ED6E86" w:rsidRDefault="000128B2" w:rsidP="00ED6E86">
            <w:pPr>
              <w:rPr>
                <w:rFonts w:ascii="Times New Roman" w:hAnsi="Times New Roman" w:cs="Times New Roman"/>
                <w:sz w:val="18"/>
              </w:rPr>
            </w:pPr>
          </w:p>
        </w:tc>
        <w:tc>
          <w:tcPr>
            <w:tcW w:w="559" w:type="pct"/>
            <w:noWrap/>
            <w:hideMark/>
          </w:tcPr>
          <w:p w:rsidR="000128B2" w:rsidRPr="00ED6E86" w:rsidRDefault="000128B2" w:rsidP="00ED6E86">
            <w:pPr>
              <w:rPr>
                <w:rFonts w:ascii="Times New Roman" w:hAnsi="Times New Roman" w:cs="Times New Roman"/>
                <w:sz w:val="18"/>
              </w:rPr>
            </w:pPr>
            <w:r>
              <w:rPr>
                <w:rFonts w:ascii="Times New Roman" w:hAnsi="Times New Roman" w:cs="Times New Roman"/>
                <w:sz w:val="18"/>
              </w:rPr>
              <w:t>none</w:t>
            </w:r>
          </w:p>
        </w:tc>
      </w:tr>
    </w:tbl>
    <w:p w:rsidR="00ED6E86" w:rsidRPr="00DA52A9" w:rsidRDefault="00ED6E86" w:rsidP="00DA52A9">
      <w:pPr>
        <w:spacing w:before="240"/>
        <w:jc w:val="both"/>
        <w:rPr>
          <w:rFonts w:ascii="Times New Roman" w:hAnsi="Times New Roman" w:cs="Times New Roman"/>
          <w:sz w:val="18"/>
          <w:lang w:val="en-GB"/>
        </w:rPr>
      </w:pPr>
      <w:r w:rsidRPr="00DA52A9">
        <w:rPr>
          <w:rFonts w:ascii="Times New Roman" w:hAnsi="Times New Roman" w:cs="Times New Roman"/>
          <w:sz w:val="18"/>
          <w:lang w:val="en-GB"/>
        </w:rPr>
        <w:t xml:space="preserve">1) </w:t>
      </w:r>
      <w:r w:rsidR="0010451D">
        <w:rPr>
          <w:rFonts w:ascii="Times New Roman" w:hAnsi="Times New Roman" w:cs="Times New Roman"/>
          <w:sz w:val="18"/>
          <w:lang w:val="en-GB"/>
        </w:rPr>
        <w:t xml:space="preserve">A </w:t>
      </w:r>
      <w:r w:rsidRPr="00DA52A9">
        <w:rPr>
          <w:rFonts w:ascii="Times New Roman" w:hAnsi="Times New Roman" w:cs="Times New Roman"/>
          <w:sz w:val="18"/>
          <w:lang w:val="en-GB"/>
        </w:rPr>
        <w:t xml:space="preserve">ZMU leads to desirable ME and </w:t>
      </w:r>
      <w:proofErr w:type="spellStart"/>
      <w:r w:rsidRPr="00DA52A9">
        <w:rPr>
          <w:rFonts w:ascii="Times New Roman" w:hAnsi="Times New Roman" w:cs="Times New Roman"/>
          <w:sz w:val="18"/>
          <w:lang w:val="en-GB"/>
        </w:rPr>
        <w:t>vME</w:t>
      </w:r>
      <w:proofErr w:type="spellEnd"/>
      <w:r w:rsidRPr="00DA52A9">
        <w:rPr>
          <w:rFonts w:ascii="Times New Roman" w:hAnsi="Times New Roman" w:cs="Times New Roman"/>
          <w:sz w:val="18"/>
          <w:lang w:val="en-GB"/>
        </w:rPr>
        <w:t xml:space="preserve"> rates lower than that for</w:t>
      </w:r>
      <w:r w:rsidR="0010451D">
        <w:rPr>
          <w:rFonts w:ascii="Times New Roman" w:hAnsi="Times New Roman" w:cs="Times New Roman"/>
          <w:sz w:val="18"/>
          <w:lang w:val="en-GB"/>
        </w:rPr>
        <w:t xml:space="preserve"> an</w:t>
      </w:r>
      <w:r w:rsidRPr="00DA52A9">
        <w:rPr>
          <w:rFonts w:ascii="Times New Roman" w:hAnsi="Times New Roman" w:cs="Times New Roman"/>
          <w:sz w:val="18"/>
          <w:lang w:val="en-GB"/>
        </w:rPr>
        <w:t xml:space="preserve"> increased S</w:t>
      </w:r>
      <w:r w:rsidR="0010451D">
        <w:rPr>
          <w:rFonts w:ascii="Times New Roman" w:hAnsi="Times New Roman" w:cs="Times New Roman"/>
          <w:sz w:val="18"/>
          <w:lang w:val="en-GB"/>
        </w:rPr>
        <w:t xml:space="preserve"> CBP and</w:t>
      </w:r>
      <w:r w:rsidRPr="00DA52A9">
        <w:rPr>
          <w:rFonts w:ascii="Times New Roman" w:hAnsi="Times New Roman" w:cs="Times New Roman"/>
          <w:sz w:val="18"/>
          <w:lang w:val="en-GB"/>
        </w:rPr>
        <w:t xml:space="preserve"> only 3% of isolates are situated in ZMU</w:t>
      </w:r>
    </w:p>
    <w:p w:rsidR="00ED6E86" w:rsidRPr="00DA52A9" w:rsidRDefault="00ED6E86" w:rsidP="00B65A56">
      <w:pPr>
        <w:jc w:val="both"/>
        <w:rPr>
          <w:rFonts w:ascii="Times New Roman" w:hAnsi="Times New Roman" w:cs="Times New Roman"/>
          <w:sz w:val="18"/>
          <w:lang w:val="en-GB"/>
        </w:rPr>
      </w:pPr>
      <w:r w:rsidRPr="00DA52A9">
        <w:rPr>
          <w:rFonts w:ascii="Times New Roman" w:hAnsi="Times New Roman" w:cs="Times New Roman"/>
          <w:sz w:val="18"/>
          <w:lang w:val="en-GB"/>
        </w:rPr>
        <w:t>2) Cefoxitin is</w:t>
      </w:r>
      <w:r w:rsidR="0010451D">
        <w:rPr>
          <w:rFonts w:ascii="Times New Roman" w:hAnsi="Times New Roman" w:cs="Times New Roman"/>
          <w:sz w:val="18"/>
          <w:lang w:val="en-GB"/>
        </w:rPr>
        <w:t xml:space="preserve"> used as</w:t>
      </w:r>
      <w:r w:rsidRPr="00DA52A9">
        <w:rPr>
          <w:rFonts w:ascii="Times New Roman" w:hAnsi="Times New Roman" w:cs="Times New Roman"/>
          <w:sz w:val="18"/>
          <w:lang w:val="en-GB"/>
        </w:rPr>
        <w:t xml:space="preserve"> the screening drug</w:t>
      </w:r>
      <w:r w:rsidR="0010451D">
        <w:rPr>
          <w:rFonts w:ascii="Times New Roman" w:hAnsi="Times New Roman" w:cs="Times New Roman"/>
          <w:sz w:val="18"/>
          <w:lang w:val="en-GB"/>
        </w:rPr>
        <w:t xml:space="preserve"> for </w:t>
      </w:r>
      <w:r w:rsidR="0010451D" w:rsidRPr="00DA52A9">
        <w:rPr>
          <w:rFonts w:ascii="Times New Roman" w:hAnsi="Times New Roman" w:cs="Times New Roman"/>
          <w:sz w:val="18"/>
          <w:lang w:val="en-GB"/>
        </w:rPr>
        <w:t>AmpC</w:t>
      </w:r>
      <w:r w:rsidR="0010451D">
        <w:rPr>
          <w:rFonts w:ascii="Times New Roman" w:hAnsi="Times New Roman" w:cs="Times New Roman"/>
          <w:sz w:val="18"/>
          <w:lang w:val="en-GB"/>
        </w:rPr>
        <w:t xml:space="preserve"> beta-lactamases</w:t>
      </w:r>
      <w:r w:rsidRPr="00DA52A9">
        <w:rPr>
          <w:rFonts w:ascii="Times New Roman" w:hAnsi="Times New Roman" w:cs="Times New Roman"/>
          <w:sz w:val="18"/>
          <w:lang w:val="en-GB"/>
        </w:rPr>
        <w:t>,</w:t>
      </w:r>
      <w:r w:rsidR="0010451D">
        <w:rPr>
          <w:rFonts w:ascii="Times New Roman" w:hAnsi="Times New Roman" w:cs="Times New Roman"/>
          <w:sz w:val="18"/>
          <w:lang w:val="en-GB"/>
        </w:rPr>
        <w:t xml:space="preserve"> a</w:t>
      </w:r>
      <w:r w:rsidRPr="00DA52A9">
        <w:rPr>
          <w:rFonts w:ascii="Times New Roman" w:hAnsi="Times New Roman" w:cs="Times New Roman"/>
          <w:sz w:val="18"/>
          <w:lang w:val="en-GB"/>
        </w:rPr>
        <w:t xml:space="preserve"> maximal sensitivity</w:t>
      </w:r>
      <w:r w:rsidR="0010451D">
        <w:rPr>
          <w:rFonts w:ascii="Times New Roman" w:hAnsi="Times New Roman" w:cs="Times New Roman"/>
          <w:sz w:val="18"/>
          <w:lang w:val="en-GB"/>
        </w:rPr>
        <w:t xml:space="preserve"> is thus desirable</w:t>
      </w:r>
      <w:r w:rsidRPr="00DA52A9">
        <w:rPr>
          <w:rFonts w:ascii="Times New Roman" w:hAnsi="Times New Roman" w:cs="Times New Roman"/>
          <w:sz w:val="18"/>
          <w:lang w:val="en-GB"/>
        </w:rPr>
        <w:t xml:space="preserve">, i.e. low </w:t>
      </w:r>
      <w:proofErr w:type="spellStart"/>
      <w:r w:rsidRPr="00DA52A9">
        <w:rPr>
          <w:rFonts w:ascii="Times New Roman" w:hAnsi="Times New Roman" w:cs="Times New Roman"/>
          <w:sz w:val="18"/>
          <w:lang w:val="en-GB"/>
        </w:rPr>
        <w:t>vME</w:t>
      </w:r>
      <w:proofErr w:type="spellEnd"/>
      <w:r w:rsidRPr="00DA52A9">
        <w:rPr>
          <w:rFonts w:ascii="Times New Roman" w:hAnsi="Times New Roman" w:cs="Times New Roman"/>
          <w:sz w:val="18"/>
          <w:lang w:val="en-GB"/>
        </w:rPr>
        <w:t xml:space="preserve"> rates, ME rates reflecting specificity are less important as results of the AmpC screening must be confirmed, </w:t>
      </w:r>
      <w:r w:rsidR="0010451D">
        <w:rPr>
          <w:rFonts w:ascii="Times New Roman" w:hAnsi="Times New Roman" w:cs="Times New Roman"/>
          <w:sz w:val="18"/>
          <w:lang w:val="en-GB"/>
        </w:rPr>
        <w:t xml:space="preserve">a </w:t>
      </w:r>
      <w:r w:rsidRPr="00DA52A9">
        <w:rPr>
          <w:rFonts w:ascii="Times New Roman" w:hAnsi="Times New Roman" w:cs="Times New Roman"/>
          <w:sz w:val="18"/>
          <w:lang w:val="en-GB"/>
        </w:rPr>
        <w:t>ZMU would be technically optimal to lower error rates, but it is unclear what value a ZMU would have for a screening drug</w:t>
      </w:r>
    </w:p>
    <w:p w:rsidR="00ED6E86" w:rsidRPr="00DA52A9" w:rsidRDefault="00ED6E86" w:rsidP="00B65A56">
      <w:pPr>
        <w:jc w:val="both"/>
        <w:rPr>
          <w:rFonts w:ascii="Times New Roman" w:hAnsi="Times New Roman" w:cs="Times New Roman"/>
          <w:sz w:val="18"/>
          <w:lang w:val="en-GB"/>
        </w:rPr>
      </w:pPr>
      <w:r w:rsidRPr="00DA52A9">
        <w:rPr>
          <w:rFonts w:ascii="Times New Roman" w:hAnsi="Times New Roman" w:cs="Times New Roman"/>
          <w:sz w:val="18"/>
          <w:lang w:val="en-GB"/>
        </w:rPr>
        <w:t xml:space="preserve">3) </w:t>
      </w:r>
      <w:r w:rsidR="005F22B4">
        <w:rPr>
          <w:rFonts w:ascii="Times New Roman" w:hAnsi="Times New Roman" w:cs="Times New Roman"/>
          <w:sz w:val="18"/>
          <w:lang w:val="en-GB"/>
        </w:rPr>
        <w:t xml:space="preserve">A </w:t>
      </w:r>
      <w:r w:rsidRPr="00DA52A9">
        <w:rPr>
          <w:rFonts w:ascii="Times New Roman" w:hAnsi="Times New Roman" w:cs="Times New Roman"/>
          <w:sz w:val="18"/>
          <w:lang w:val="en-GB"/>
        </w:rPr>
        <w:t xml:space="preserve">CBP increase does not lead to desirable error rates, </w:t>
      </w:r>
      <w:r w:rsidR="005F22B4">
        <w:rPr>
          <w:rFonts w:ascii="Times New Roman" w:hAnsi="Times New Roman" w:cs="Times New Roman"/>
          <w:sz w:val="18"/>
          <w:lang w:val="en-GB"/>
        </w:rPr>
        <w:t xml:space="preserve">a </w:t>
      </w:r>
      <w:r w:rsidRPr="00DA52A9">
        <w:rPr>
          <w:rFonts w:ascii="Times New Roman" w:hAnsi="Times New Roman" w:cs="Times New Roman"/>
          <w:sz w:val="18"/>
          <w:lang w:val="en-GB"/>
        </w:rPr>
        <w:t>ZMU results in acceptable error rates, but 41% of isolates would be situated in ZMU</w:t>
      </w:r>
      <w:r w:rsidR="005F22B4">
        <w:rPr>
          <w:rFonts w:ascii="Times New Roman" w:hAnsi="Times New Roman" w:cs="Times New Roman"/>
          <w:sz w:val="18"/>
          <w:lang w:val="en-GB"/>
        </w:rPr>
        <w:t xml:space="preserve"> which seems useless</w:t>
      </w:r>
    </w:p>
    <w:p w:rsidR="00ED6E86" w:rsidRDefault="00ED6E86" w:rsidP="00B65A56">
      <w:pPr>
        <w:jc w:val="both"/>
        <w:rPr>
          <w:rFonts w:ascii="Times New Roman" w:hAnsi="Times New Roman" w:cs="Times New Roman"/>
          <w:sz w:val="18"/>
          <w:lang w:val="en-GB"/>
        </w:rPr>
      </w:pPr>
      <w:r w:rsidRPr="00DA52A9">
        <w:rPr>
          <w:rFonts w:ascii="Times New Roman" w:hAnsi="Times New Roman" w:cs="Times New Roman"/>
          <w:sz w:val="18"/>
          <w:lang w:val="en-GB"/>
        </w:rPr>
        <w:t xml:space="preserve">4) ZMU leads to desirable ME and </w:t>
      </w:r>
      <w:proofErr w:type="spellStart"/>
      <w:r w:rsidRPr="00DA52A9">
        <w:rPr>
          <w:rFonts w:ascii="Times New Roman" w:hAnsi="Times New Roman" w:cs="Times New Roman"/>
          <w:sz w:val="18"/>
          <w:lang w:val="en-GB"/>
        </w:rPr>
        <w:t>vME</w:t>
      </w:r>
      <w:proofErr w:type="spellEnd"/>
      <w:r w:rsidRPr="00DA52A9">
        <w:rPr>
          <w:rFonts w:ascii="Times New Roman" w:hAnsi="Times New Roman" w:cs="Times New Roman"/>
          <w:sz w:val="18"/>
          <w:lang w:val="en-GB"/>
        </w:rPr>
        <w:t xml:space="preserve"> rates lower than that for </w:t>
      </w:r>
      <w:r w:rsidR="005F22B4">
        <w:rPr>
          <w:rFonts w:ascii="Times New Roman" w:hAnsi="Times New Roman" w:cs="Times New Roman"/>
          <w:sz w:val="18"/>
          <w:lang w:val="en-GB"/>
        </w:rPr>
        <w:t xml:space="preserve">an </w:t>
      </w:r>
      <w:r w:rsidRPr="00DA52A9">
        <w:rPr>
          <w:rFonts w:ascii="Times New Roman" w:hAnsi="Times New Roman" w:cs="Times New Roman"/>
          <w:sz w:val="18"/>
          <w:lang w:val="en-GB"/>
        </w:rPr>
        <w:t xml:space="preserve">increased </w:t>
      </w:r>
      <w:r w:rsidR="005F22B4">
        <w:rPr>
          <w:rFonts w:ascii="Times New Roman" w:hAnsi="Times New Roman" w:cs="Times New Roman"/>
          <w:sz w:val="18"/>
          <w:lang w:val="en-GB"/>
        </w:rPr>
        <w:t xml:space="preserve">S </w:t>
      </w:r>
      <w:r w:rsidRPr="00DA52A9">
        <w:rPr>
          <w:rFonts w:ascii="Times New Roman" w:hAnsi="Times New Roman" w:cs="Times New Roman"/>
          <w:sz w:val="18"/>
          <w:lang w:val="en-GB"/>
        </w:rPr>
        <w:t>CBP, only 4% of isolates are situated in ZMU</w:t>
      </w:r>
    </w:p>
    <w:p w:rsidR="00DE4E10" w:rsidRDefault="00DE4E10" w:rsidP="00B65A56">
      <w:pPr>
        <w:jc w:val="both"/>
        <w:rPr>
          <w:rFonts w:ascii="Times New Roman" w:hAnsi="Times New Roman" w:cs="Times New Roman"/>
          <w:sz w:val="18"/>
          <w:lang w:val="en-GB"/>
        </w:rPr>
      </w:pPr>
    </w:p>
    <w:p w:rsidR="00DE4E10" w:rsidRDefault="00DE4E10" w:rsidP="00B65A56">
      <w:pPr>
        <w:jc w:val="both"/>
        <w:rPr>
          <w:rFonts w:ascii="Times New Roman" w:hAnsi="Times New Roman" w:cs="Times New Roman"/>
          <w:sz w:val="18"/>
          <w:lang w:val="en-GB"/>
        </w:rPr>
      </w:pPr>
    </w:p>
    <w:p w:rsidR="00DE4E10" w:rsidRDefault="00DE4E10" w:rsidP="00B65A56">
      <w:pPr>
        <w:jc w:val="both"/>
        <w:rPr>
          <w:rFonts w:ascii="Times New Roman" w:hAnsi="Times New Roman" w:cs="Times New Roman"/>
          <w:b/>
          <w:lang w:val="en-GB"/>
        </w:rPr>
      </w:pPr>
      <w:r w:rsidRPr="00427C9A">
        <w:rPr>
          <w:rFonts w:ascii="Times New Roman" w:hAnsi="Times New Roman" w:cs="Times New Roman"/>
          <w:b/>
          <w:lang w:val="en-GB"/>
        </w:rPr>
        <w:lastRenderedPageBreak/>
        <w:t>Figure 1</w:t>
      </w:r>
      <w:proofErr w:type="gramStart"/>
      <w:r w:rsidRPr="00427C9A">
        <w:rPr>
          <w:rFonts w:ascii="Times New Roman" w:hAnsi="Times New Roman" w:cs="Times New Roman"/>
          <w:b/>
          <w:lang w:val="en-GB"/>
        </w:rPr>
        <w:t>:</w:t>
      </w:r>
      <w:r w:rsidR="00A65C64">
        <w:rPr>
          <w:rFonts w:ascii="Times New Roman" w:hAnsi="Times New Roman" w:cs="Times New Roman"/>
          <w:b/>
          <w:lang w:val="en-GB"/>
        </w:rPr>
        <w:t>Diameter</w:t>
      </w:r>
      <w:proofErr w:type="gramEnd"/>
      <w:r w:rsidR="00A65C64">
        <w:rPr>
          <w:rFonts w:ascii="Times New Roman" w:hAnsi="Times New Roman" w:cs="Times New Roman"/>
          <w:b/>
          <w:lang w:val="en-GB"/>
        </w:rPr>
        <w:t xml:space="preserve"> distributions, zones of methodological uncertainty (ZMU) and forecast probabilities for drugs with suggested action on CBPs</w:t>
      </w:r>
    </w:p>
    <w:p w:rsidR="00427C9A" w:rsidRPr="00427C9A" w:rsidRDefault="00427C9A" w:rsidP="00B65A56">
      <w:pPr>
        <w:jc w:val="both"/>
        <w:rPr>
          <w:rFonts w:ascii="Times New Roman" w:hAnsi="Times New Roman" w:cs="Times New Roman"/>
          <w:b/>
          <w:lang w:val="en-GB"/>
        </w:rPr>
      </w:pPr>
    </w:p>
    <w:p w:rsidR="00FC057B" w:rsidRDefault="00D14B73" w:rsidP="00B65A56">
      <w:pPr>
        <w:jc w:val="both"/>
        <w:rPr>
          <w:rFonts w:ascii="Times New Roman" w:hAnsi="Times New Roman" w:cs="Times New Roman"/>
          <w:sz w:val="18"/>
          <w:lang w:val="en-GB"/>
        </w:rPr>
      </w:pPr>
      <w:r>
        <w:rPr>
          <w:rFonts w:ascii="Times New Roman" w:hAnsi="Times New Roman" w:cs="Times New Roman"/>
          <w:sz w:val="18"/>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9pt;height:299.9pt">
            <v:imagedata r:id="rId11" o:title="fig1"/>
          </v:shape>
        </w:pict>
      </w:r>
    </w:p>
    <w:p w:rsidR="00FC057B" w:rsidRDefault="00FC057B" w:rsidP="00B65A56">
      <w:pPr>
        <w:jc w:val="both"/>
        <w:rPr>
          <w:rFonts w:ascii="Times New Roman" w:hAnsi="Times New Roman" w:cs="Times New Roman"/>
          <w:sz w:val="18"/>
          <w:lang w:val="en-GB"/>
        </w:rPr>
      </w:pPr>
    </w:p>
    <w:p w:rsidR="00DE4E10" w:rsidRPr="00DA52A9" w:rsidRDefault="00DE4E10" w:rsidP="00B65A56">
      <w:pPr>
        <w:jc w:val="both"/>
        <w:rPr>
          <w:rFonts w:ascii="Times New Roman" w:hAnsi="Times New Roman" w:cs="Times New Roman"/>
          <w:sz w:val="18"/>
          <w:lang w:val="en-GB"/>
        </w:rPr>
      </w:pPr>
    </w:p>
    <w:sectPr w:rsidR="00DE4E10" w:rsidRPr="00DA52A9" w:rsidSect="00184AD1">
      <w:pgSz w:w="16838" w:h="11906" w:orient="landscape"/>
      <w:pgMar w:top="899" w:right="1178" w:bottom="719" w:left="1080"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ichael Hombach" w:date="2016-10-18T09:55:00Z" w:initials="MH">
    <w:p w:rsidR="00395C15" w:rsidRDefault="00395C15">
      <w:pPr>
        <w:pStyle w:val="CommentText"/>
      </w:pPr>
      <w:r>
        <w:rPr>
          <w:rStyle w:val="CommentReference"/>
        </w:rPr>
        <w:annotationRef/>
      </w:r>
      <w:r>
        <w:t>Nicolas</w:t>
      </w:r>
    </w:p>
  </w:comment>
  <w:comment w:id="3" w:author="Michael Hombach" w:date="2016-10-18T09:53:00Z" w:initials="MH">
    <w:p w:rsidR="00EC0C43" w:rsidRDefault="00EC0C43">
      <w:pPr>
        <w:pStyle w:val="CommentText"/>
      </w:pPr>
      <w:r>
        <w:rPr>
          <w:rStyle w:val="CommentReference"/>
        </w:rPr>
        <w:annotationRef/>
      </w:r>
      <w:r>
        <w:t>Nicolas</w:t>
      </w:r>
    </w:p>
  </w:comment>
  <w:comment w:id="4" w:author="Michael Hombach" w:date="2016-10-18T09:53:00Z" w:initials="MH">
    <w:p w:rsidR="00EC0C43" w:rsidRDefault="00EC0C43">
      <w:pPr>
        <w:pStyle w:val="CommentText"/>
      </w:pPr>
      <w:r>
        <w:rPr>
          <w:rStyle w:val="CommentReference"/>
        </w:rPr>
        <w:annotationRef/>
      </w:r>
      <w:r>
        <w:t>Nicolas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2-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54370"/>
    <w:multiLevelType w:val="hybridMultilevel"/>
    <w:tmpl w:val="B0C2B4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timicrobial Chem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az59evx1v29r1e0ds9xx597e5vapvv2z2w0&quot;&gt;Xpert BDGeneOhm-Saved&lt;record-ids&gt;&lt;item&gt;1079&lt;/item&gt;&lt;item&gt;1269&lt;/item&gt;&lt;item&gt;1533&lt;/item&gt;&lt;item&gt;2391&lt;/item&gt;&lt;item&gt;2495&lt;/item&gt;&lt;item&gt;2518&lt;/item&gt;&lt;item&gt;2607&lt;/item&gt;&lt;item&gt;2610&lt;/item&gt;&lt;item&gt;2613&lt;/item&gt;&lt;item&gt;2614&lt;/item&gt;&lt;item&gt;2617&lt;/item&gt;&lt;/record-ids&gt;&lt;/item&gt;&lt;/Libraries&gt;"/>
  </w:docVars>
  <w:rsids>
    <w:rsidRoot w:val="00EE0F2B"/>
    <w:rsid w:val="000128B2"/>
    <w:rsid w:val="00013C37"/>
    <w:rsid w:val="00020705"/>
    <w:rsid w:val="000319EC"/>
    <w:rsid w:val="0004468C"/>
    <w:rsid w:val="0008362E"/>
    <w:rsid w:val="00084EA4"/>
    <w:rsid w:val="00087AE6"/>
    <w:rsid w:val="000B1AD6"/>
    <w:rsid w:val="000E7815"/>
    <w:rsid w:val="000F0F6D"/>
    <w:rsid w:val="000F21F9"/>
    <w:rsid w:val="001013AE"/>
    <w:rsid w:val="0010451D"/>
    <w:rsid w:val="00117CF2"/>
    <w:rsid w:val="00151348"/>
    <w:rsid w:val="00170538"/>
    <w:rsid w:val="001722DE"/>
    <w:rsid w:val="001744A7"/>
    <w:rsid w:val="00184AD1"/>
    <w:rsid w:val="0019052F"/>
    <w:rsid w:val="00193C77"/>
    <w:rsid w:val="001A0C9C"/>
    <w:rsid w:val="001B340F"/>
    <w:rsid w:val="001D0D65"/>
    <w:rsid w:val="001D1CD3"/>
    <w:rsid w:val="001D62C6"/>
    <w:rsid w:val="001E0A79"/>
    <w:rsid w:val="001E2C8A"/>
    <w:rsid w:val="001E7CCB"/>
    <w:rsid w:val="001F0AE5"/>
    <w:rsid w:val="001F3822"/>
    <w:rsid w:val="001F3EFE"/>
    <w:rsid w:val="00200565"/>
    <w:rsid w:val="00211F12"/>
    <w:rsid w:val="00223DC6"/>
    <w:rsid w:val="00226B67"/>
    <w:rsid w:val="00230404"/>
    <w:rsid w:val="0023497C"/>
    <w:rsid w:val="00247B51"/>
    <w:rsid w:val="002551C8"/>
    <w:rsid w:val="00262E04"/>
    <w:rsid w:val="00264C78"/>
    <w:rsid w:val="00266804"/>
    <w:rsid w:val="002704CD"/>
    <w:rsid w:val="00272B3B"/>
    <w:rsid w:val="00280994"/>
    <w:rsid w:val="00282DD6"/>
    <w:rsid w:val="002902AA"/>
    <w:rsid w:val="002B6881"/>
    <w:rsid w:val="002B6F03"/>
    <w:rsid w:val="002C3379"/>
    <w:rsid w:val="003022DD"/>
    <w:rsid w:val="003145B4"/>
    <w:rsid w:val="00320785"/>
    <w:rsid w:val="00327AEE"/>
    <w:rsid w:val="00352EDC"/>
    <w:rsid w:val="00360852"/>
    <w:rsid w:val="00374801"/>
    <w:rsid w:val="00377C43"/>
    <w:rsid w:val="003846F1"/>
    <w:rsid w:val="00385F00"/>
    <w:rsid w:val="00393784"/>
    <w:rsid w:val="0039501A"/>
    <w:rsid w:val="00395C15"/>
    <w:rsid w:val="003A144C"/>
    <w:rsid w:val="003A5062"/>
    <w:rsid w:val="003B0F58"/>
    <w:rsid w:val="003D7911"/>
    <w:rsid w:val="003F27C7"/>
    <w:rsid w:val="00407BC1"/>
    <w:rsid w:val="00410DED"/>
    <w:rsid w:val="004228DE"/>
    <w:rsid w:val="00427C9A"/>
    <w:rsid w:val="00434E1E"/>
    <w:rsid w:val="00456131"/>
    <w:rsid w:val="0047623F"/>
    <w:rsid w:val="00480838"/>
    <w:rsid w:val="00481176"/>
    <w:rsid w:val="004A4F17"/>
    <w:rsid w:val="004B0711"/>
    <w:rsid w:val="004D2D5E"/>
    <w:rsid w:val="004D522F"/>
    <w:rsid w:val="004F0F5A"/>
    <w:rsid w:val="004F6353"/>
    <w:rsid w:val="004F6D78"/>
    <w:rsid w:val="00500CA5"/>
    <w:rsid w:val="0050180E"/>
    <w:rsid w:val="005022DE"/>
    <w:rsid w:val="00512505"/>
    <w:rsid w:val="005161C0"/>
    <w:rsid w:val="0051704F"/>
    <w:rsid w:val="00517996"/>
    <w:rsid w:val="00527797"/>
    <w:rsid w:val="00533A7F"/>
    <w:rsid w:val="00550092"/>
    <w:rsid w:val="00586BEC"/>
    <w:rsid w:val="00595D74"/>
    <w:rsid w:val="00597255"/>
    <w:rsid w:val="005B5C79"/>
    <w:rsid w:val="005C1281"/>
    <w:rsid w:val="005C7A99"/>
    <w:rsid w:val="005D310C"/>
    <w:rsid w:val="005D6A2E"/>
    <w:rsid w:val="005E56F4"/>
    <w:rsid w:val="005F22B4"/>
    <w:rsid w:val="00617EB1"/>
    <w:rsid w:val="00622A15"/>
    <w:rsid w:val="006464B9"/>
    <w:rsid w:val="00655248"/>
    <w:rsid w:val="00662F82"/>
    <w:rsid w:val="00672F99"/>
    <w:rsid w:val="006765A8"/>
    <w:rsid w:val="00680128"/>
    <w:rsid w:val="00686AE7"/>
    <w:rsid w:val="00687022"/>
    <w:rsid w:val="006A17D7"/>
    <w:rsid w:val="006E30AE"/>
    <w:rsid w:val="006E7A41"/>
    <w:rsid w:val="006F555C"/>
    <w:rsid w:val="00701FA1"/>
    <w:rsid w:val="00712D42"/>
    <w:rsid w:val="00713550"/>
    <w:rsid w:val="00716645"/>
    <w:rsid w:val="00720D8C"/>
    <w:rsid w:val="00721E61"/>
    <w:rsid w:val="007272BA"/>
    <w:rsid w:val="0075317C"/>
    <w:rsid w:val="0075515C"/>
    <w:rsid w:val="007677E8"/>
    <w:rsid w:val="007724CF"/>
    <w:rsid w:val="00786469"/>
    <w:rsid w:val="00796DEB"/>
    <w:rsid w:val="007A6BAC"/>
    <w:rsid w:val="007B34EA"/>
    <w:rsid w:val="007D2810"/>
    <w:rsid w:val="007E2FED"/>
    <w:rsid w:val="007E34C4"/>
    <w:rsid w:val="007E35FF"/>
    <w:rsid w:val="007F7484"/>
    <w:rsid w:val="00803849"/>
    <w:rsid w:val="00806F21"/>
    <w:rsid w:val="0081669A"/>
    <w:rsid w:val="00836B4D"/>
    <w:rsid w:val="00837BCE"/>
    <w:rsid w:val="00853DD3"/>
    <w:rsid w:val="008635C6"/>
    <w:rsid w:val="008928E6"/>
    <w:rsid w:val="008A100F"/>
    <w:rsid w:val="008A1D99"/>
    <w:rsid w:val="008C19B3"/>
    <w:rsid w:val="008C2DD2"/>
    <w:rsid w:val="008D3E88"/>
    <w:rsid w:val="008E2C74"/>
    <w:rsid w:val="008E31C2"/>
    <w:rsid w:val="00904C0B"/>
    <w:rsid w:val="00904CE2"/>
    <w:rsid w:val="009177A0"/>
    <w:rsid w:val="00921B5F"/>
    <w:rsid w:val="00944DBF"/>
    <w:rsid w:val="00951770"/>
    <w:rsid w:val="0096057A"/>
    <w:rsid w:val="00960B5B"/>
    <w:rsid w:val="0096368E"/>
    <w:rsid w:val="009734F9"/>
    <w:rsid w:val="009774B7"/>
    <w:rsid w:val="0098498D"/>
    <w:rsid w:val="009A318E"/>
    <w:rsid w:val="009A377F"/>
    <w:rsid w:val="00A14228"/>
    <w:rsid w:val="00A355A1"/>
    <w:rsid w:val="00A36DDB"/>
    <w:rsid w:val="00A61DEF"/>
    <w:rsid w:val="00A65C64"/>
    <w:rsid w:val="00A72EA8"/>
    <w:rsid w:val="00A77A29"/>
    <w:rsid w:val="00A82B0D"/>
    <w:rsid w:val="00A9200A"/>
    <w:rsid w:val="00AA211A"/>
    <w:rsid w:val="00AA47B4"/>
    <w:rsid w:val="00AE3258"/>
    <w:rsid w:val="00AE37A0"/>
    <w:rsid w:val="00AE78CE"/>
    <w:rsid w:val="00AF0DC1"/>
    <w:rsid w:val="00AF3889"/>
    <w:rsid w:val="00B024B2"/>
    <w:rsid w:val="00B0325D"/>
    <w:rsid w:val="00B122F5"/>
    <w:rsid w:val="00B14D2E"/>
    <w:rsid w:val="00B20DB0"/>
    <w:rsid w:val="00B3638C"/>
    <w:rsid w:val="00B40EF7"/>
    <w:rsid w:val="00B42675"/>
    <w:rsid w:val="00B65A56"/>
    <w:rsid w:val="00B8257A"/>
    <w:rsid w:val="00B9571D"/>
    <w:rsid w:val="00BA16BD"/>
    <w:rsid w:val="00BA45F6"/>
    <w:rsid w:val="00BB2884"/>
    <w:rsid w:val="00BB2C32"/>
    <w:rsid w:val="00BC2199"/>
    <w:rsid w:val="00C04A64"/>
    <w:rsid w:val="00C05566"/>
    <w:rsid w:val="00C0708E"/>
    <w:rsid w:val="00C2253C"/>
    <w:rsid w:val="00C270BA"/>
    <w:rsid w:val="00C37AF7"/>
    <w:rsid w:val="00C41724"/>
    <w:rsid w:val="00C44097"/>
    <w:rsid w:val="00C5076C"/>
    <w:rsid w:val="00C72159"/>
    <w:rsid w:val="00C8418E"/>
    <w:rsid w:val="00C86120"/>
    <w:rsid w:val="00C91096"/>
    <w:rsid w:val="00CA4393"/>
    <w:rsid w:val="00CA78CE"/>
    <w:rsid w:val="00CC3007"/>
    <w:rsid w:val="00CC567A"/>
    <w:rsid w:val="00CC70B4"/>
    <w:rsid w:val="00CD0747"/>
    <w:rsid w:val="00CD1DE8"/>
    <w:rsid w:val="00CE7C30"/>
    <w:rsid w:val="00D14B73"/>
    <w:rsid w:val="00D317B2"/>
    <w:rsid w:val="00D371C8"/>
    <w:rsid w:val="00D475FA"/>
    <w:rsid w:val="00D47E9C"/>
    <w:rsid w:val="00D531BB"/>
    <w:rsid w:val="00D5380A"/>
    <w:rsid w:val="00D60EAA"/>
    <w:rsid w:val="00D72F3D"/>
    <w:rsid w:val="00D821CE"/>
    <w:rsid w:val="00D821E5"/>
    <w:rsid w:val="00D95600"/>
    <w:rsid w:val="00DA52A9"/>
    <w:rsid w:val="00DB3BB7"/>
    <w:rsid w:val="00DB4D11"/>
    <w:rsid w:val="00DC1ABE"/>
    <w:rsid w:val="00DC389C"/>
    <w:rsid w:val="00DC73FC"/>
    <w:rsid w:val="00DD36B8"/>
    <w:rsid w:val="00DD602B"/>
    <w:rsid w:val="00DD6FE7"/>
    <w:rsid w:val="00DE4E10"/>
    <w:rsid w:val="00DF41F6"/>
    <w:rsid w:val="00DF5CAA"/>
    <w:rsid w:val="00E10D59"/>
    <w:rsid w:val="00E177EC"/>
    <w:rsid w:val="00E218B3"/>
    <w:rsid w:val="00E23B20"/>
    <w:rsid w:val="00E24646"/>
    <w:rsid w:val="00E61DA4"/>
    <w:rsid w:val="00E6346E"/>
    <w:rsid w:val="00E72B69"/>
    <w:rsid w:val="00E749AD"/>
    <w:rsid w:val="00E823A3"/>
    <w:rsid w:val="00E854F7"/>
    <w:rsid w:val="00EA29B8"/>
    <w:rsid w:val="00EB5D9C"/>
    <w:rsid w:val="00EC0C43"/>
    <w:rsid w:val="00EC23BB"/>
    <w:rsid w:val="00ED2B98"/>
    <w:rsid w:val="00ED6E86"/>
    <w:rsid w:val="00EE0F2B"/>
    <w:rsid w:val="00EE7089"/>
    <w:rsid w:val="00EF175D"/>
    <w:rsid w:val="00EF5E84"/>
    <w:rsid w:val="00F0271C"/>
    <w:rsid w:val="00F153D2"/>
    <w:rsid w:val="00F16064"/>
    <w:rsid w:val="00F16242"/>
    <w:rsid w:val="00F17879"/>
    <w:rsid w:val="00F221AB"/>
    <w:rsid w:val="00F33561"/>
    <w:rsid w:val="00F403FE"/>
    <w:rsid w:val="00F4340F"/>
    <w:rsid w:val="00F55EDD"/>
    <w:rsid w:val="00F652A3"/>
    <w:rsid w:val="00F71280"/>
    <w:rsid w:val="00F91050"/>
    <w:rsid w:val="00F92767"/>
    <w:rsid w:val="00F97176"/>
    <w:rsid w:val="00FA1CBD"/>
    <w:rsid w:val="00FA29D5"/>
    <w:rsid w:val="00FA59C6"/>
    <w:rsid w:val="00FC057B"/>
    <w:rsid w:val="00FD0CCC"/>
    <w:rsid w:val="00FD1FAF"/>
    <w:rsid w:val="00FD551D"/>
    <w:rsid w:val="00FD67D8"/>
    <w:rsid w:val="00FF4E1C"/>
    <w:rsid w:val="00FF76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Zchn"/>
    <w:rsid w:val="00D60EA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B6F03"/>
    <w:pPr>
      <w:ind w:left="720"/>
      <w:contextualSpacing/>
    </w:pPr>
  </w:style>
  <w:style w:type="character" w:styleId="LineNumber">
    <w:name w:val="line number"/>
    <w:basedOn w:val="DefaultParagraphFont"/>
    <w:uiPriority w:val="99"/>
    <w:semiHidden/>
    <w:unhideWhenUsed/>
    <w:rsid w:val="00193C77"/>
  </w:style>
  <w:style w:type="paragraph" w:styleId="BalloonText">
    <w:name w:val="Balloon Text"/>
    <w:basedOn w:val="Normal"/>
    <w:link w:val="BalloonTextChar"/>
    <w:uiPriority w:val="99"/>
    <w:semiHidden/>
    <w:unhideWhenUsed/>
    <w:rsid w:val="00BA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BD"/>
    <w:rPr>
      <w:rFonts w:ascii="Tahoma" w:hAnsi="Tahoma" w:cs="Tahoma"/>
      <w:sz w:val="16"/>
      <w:szCs w:val="16"/>
    </w:rPr>
  </w:style>
  <w:style w:type="character" w:styleId="CommentReference">
    <w:name w:val="annotation reference"/>
    <w:basedOn w:val="DefaultParagraphFont"/>
    <w:uiPriority w:val="99"/>
    <w:semiHidden/>
    <w:unhideWhenUsed/>
    <w:rsid w:val="00BA16BD"/>
    <w:rPr>
      <w:sz w:val="16"/>
      <w:szCs w:val="16"/>
    </w:rPr>
  </w:style>
  <w:style w:type="paragraph" w:styleId="CommentText">
    <w:name w:val="annotation text"/>
    <w:basedOn w:val="Normal"/>
    <w:link w:val="CommentTextChar"/>
    <w:uiPriority w:val="99"/>
    <w:semiHidden/>
    <w:unhideWhenUsed/>
    <w:rsid w:val="00BA16BD"/>
    <w:pPr>
      <w:spacing w:line="240" w:lineRule="auto"/>
    </w:pPr>
    <w:rPr>
      <w:sz w:val="20"/>
      <w:szCs w:val="20"/>
    </w:rPr>
  </w:style>
  <w:style w:type="character" w:customStyle="1" w:styleId="CommentTextChar">
    <w:name w:val="Comment Text Char"/>
    <w:basedOn w:val="DefaultParagraphFont"/>
    <w:link w:val="CommentText"/>
    <w:uiPriority w:val="99"/>
    <w:semiHidden/>
    <w:rsid w:val="00BA16BD"/>
    <w:rPr>
      <w:sz w:val="20"/>
      <w:szCs w:val="20"/>
    </w:rPr>
  </w:style>
  <w:style w:type="paragraph" w:styleId="CommentSubject">
    <w:name w:val="annotation subject"/>
    <w:basedOn w:val="CommentText"/>
    <w:next w:val="CommentText"/>
    <w:link w:val="CommentSubjectChar"/>
    <w:uiPriority w:val="99"/>
    <w:semiHidden/>
    <w:unhideWhenUsed/>
    <w:rsid w:val="00BA16BD"/>
    <w:rPr>
      <w:b/>
      <w:bCs/>
    </w:rPr>
  </w:style>
  <w:style w:type="character" w:customStyle="1" w:styleId="CommentSubjectChar">
    <w:name w:val="Comment Subject Char"/>
    <w:basedOn w:val="CommentTextChar"/>
    <w:link w:val="CommentSubject"/>
    <w:uiPriority w:val="99"/>
    <w:semiHidden/>
    <w:rsid w:val="00BA16BD"/>
    <w:rPr>
      <w:b/>
      <w:bCs/>
      <w:sz w:val="20"/>
      <w:szCs w:val="20"/>
    </w:rPr>
  </w:style>
  <w:style w:type="table" w:styleId="TableGrid">
    <w:name w:val="Table Grid"/>
    <w:basedOn w:val="TableNormal"/>
    <w:uiPriority w:val="59"/>
    <w:rsid w:val="00456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Zchn"/>
    <w:rsid w:val="00FC057B"/>
    <w:pPr>
      <w:spacing w:after="0"/>
      <w:jc w:val="center"/>
    </w:pPr>
    <w:rPr>
      <w:rFonts w:ascii="Calibri" w:hAnsi="Calibri"/>
      <w:noProof/>
      <w:lang w:val="en-US"/>
    </w:rPr>
  </w:style>
  <w:style w:type="character" w:customStyle="1" w:styleId="DefaultZchn">
    <w:name w:val="Default Zchn"/>
    <w:basedOn w:val="DefaultParagraphFont"/>
    <w:link w:val="Default"/>
    <w:rsid w:val="00FC057B"/>
    <w:rPr>
      <w:rFonts w:ascii="Arial" w:hAnsi="Arial" w:cs="Arial"/>
      <w:color w:val="000000"/>
      <w:sz w:val="24"/>
      <w:szCs w:val="24"/>
    </w:rPr>
  </w:style>
  <w:style w:type="character" w:customStyle="1" w:styleId="EndNoteBibliographyTitleZchn">
    <w:name w:val="EndNote Bibliography Title Zchn"/>
    <w:basedOn w:val="DefaultZchn"/>
    <w:link w:val="EndNoteBibliographyTitle"/>
    <w:rsid w:val="00FC057B"/>
    <w:rPr>
      <w:rFonts w:ascii="Calibri" w:hAnsi="Calibri" w:cs="Arial"/>
      <w:noProof/>
      <w:color w:val="000000"/>
      <w:sz w:val="24"/>
      <w:szCs w:val="24"/>
      <w:lang w:val="en-US"/>
    </w:rPr>
  </w:style>
  <w:style w:type="paragraph" w:customStyle="1" w:styleId="EndNoteBibliography">
    <w:name w:val="EndNote Bibliography"/>
    <w:basedOn w:val="Normal"/>
    <w:link w:val="EndNoteBibliographyZchn"/>
    <w:rsid w:val="00FC057B"/>
    <w:pPr>
      <w:spacing w:line="240" w:lineRule="auto"/>
      <w:jc w:val="both"/>
    </w:pPr>
    <w:rPr>
      <w:rFonts w:ascii="Calibri" w:hAnsi="Calibri"/>
      <w:noProof/>
      <w:lang w:val="en-US"/>
    </w:rPr>
  </w:style>
  <w:style w:type="character" w:customStyle="1" w:styleId="EndNoteBibliographyZchn">
    <w:name w:val="EndNote Bibliography Zchn"/>
    <w:basedOn w:val="DefaultZchn"/>
    <w:link w:val="EndNoteBibliography"/>
    <w:rsid w:val="00FC057B"/>
    <w:rPr>
      <w:rFonts w:ascii="Calibri" w:hAnsi="Calibri" w:cs="Arial"/>
      <w:noProof/>
      <w:color w:val="000000"/>
      <w:sz w:val="24"/>
      <w:szCs w:val="24"/>
      <w:lang w:val="en-US"/>
    </w:rPr>
  </w:style>
  <w:style w:type="character" w:styleId="Hyperlink">
    <w:name w:val="Hyperlink"/>
    <w:basedOn w:val="DefaultParagraphFont"/>
    <w:uiPriority w:val="99"/>
    <w:unhideWhenUsed/>
    <w:rsid w:val="00FC05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Zchn"/>
    <w:rsid w:val="00D60EA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B6F03"/>
    <w:pPr>
      <w:ind w:left="720"/>
      <w:contextualSpacing/>
    </w:pPr>
  </w:style>
  <w:style w:type="character" w:styleId="LineNumber">
    <w:name w:val="line number"/>
    <w:basedOn w:val="DefaultParagraphFont"/>
    <w:uiPriority w:val="99"/>
    <w:semiHidden/>
    <w:unhideWhenUsed/>
    <w:rsid w:val="00193C77"/>
  </w:style>
  <w:style w:type="paragraph" w:styleId="BalloonText">
    <w:name w:val="Balloon Text"/>
    <w:basedOn w:val="Normal"/>
    <w:link w:val="BalloonTextChar"/>
    <w:uiPriority w:val="99"/>
    <w:semiHidden/>
    <w:unhideWhenUsed/>
    <w:rsid w:val="00BA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BD"/>
    <w:rPr>
      <w:rFonts w:ascii="Tahoma" w:hAnsi="Tahoma" w:cs="Tahoma"/>
      <w:sz w:val="16"/>
      <w:szCs w:val="16"/>
    </w:rPr>
  </w:style>
  <w:style w:type="character" w:styleId="CommentReference">
    <w:name w:val="annotation reference"/>
    <w:basedOn w:val="DefaultParagraphFont"/>
    <w:uiPriority w:val="99"/>
    <w:semiHidden/>
    <w:unhideWhenUsed/>
    <w:rsid w:val="00BA16BD"/>
    <w:rPr>
      <w:sz w:val="16"/>
      <w:szCs w:val="16"/>
    </w:rPr>
  </w:style>
  <w:style w:type="paragraph" w:styleId="CommentText">
    <w:name w:val="annotation text"/>
    <w:basedOn w:val="Normal"/>
    <w:link w:val="CommentTextChar"/>
    <w:uiPriority w:val="99"/>
    <w:semiHidden/>
    <w:unhideWhenUsed/>
    <w:rsid w:val="00BA16BD"/>
    <w:pPr>
      <w:spacing w:line="240" w:lineRule="auto"/>
    </w:pPr>
    <w:rPr>
      <w:sz w:val="20"/>
      <w:szCs w:val="20"/>
    </w:rPr>
  </w:style>
  <w:style w:type="character" w:customStyle="1" w:styleId="CommentTextChar">
    <w:name w:val="Comment Text Char"/>
    <w:basedOn w:val="DefaultParagraphFont"/>
    <w:link w:val="CommentText"/>
    <w:uiPriority w:val="99"/>
    <w:semiHidden/>
    <w:rsid w:val="00BA16BD"/>
    <w:rPr>
      <w:sz w:val="20"/>
      <w:szCs w:val="20"/>
    </w:rPr>
  </w:style>
  <w:style w:type="paragraph" w:styleId="CommentSubject">
    <w:name w:val="annotation subject"/>
    <w:basedOn w:val="CommentText"/>
    <w:next w:val="CommentText"/>
    <w:link w:val="CommentSubjectChar"/>
    <w:uiPriority w:val="99"/>
    <w:semiHidden/>
    <w:unhideWhenUsed/>
    <w:rsid w:val="00BA16BD"/>
    <w:rPr>
      <w:b/>
      <w:bCs/>
    </w:rPr>
  </w:style>
  <w:style w:type="character" w:customStyle="1" w:styleId="CommentSubjectChar">
    <w:name w:val="Comment Subject Char"/>
    <w:basedOn w:val="CommentTextChar"/>
    <w:link w:val="CommentSubject"/>
    <w:uiPriority w:val="99"/>
    <w:semiHidden/>
    <w:rsid w:val="00BA16BD"/>
    <w:rPr>
      <w:b/>
      <w:bCs/>
      <w:sz w:val="20"/>
      <w:szCs w:val="20"/>
    </w:rPr>
  </w:style>
  <w:style w:type="table" w:styleId="TableGrid">
    <w:name w:val="Table Grid"/>
    <w:basedOn w:val="TableNormal"/>
    <w:uiPriority w:val="59"/>
    <w:rsid w:val="00456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Zchn"/>
    <w:rsid w:val="00FC057B"/>
    <w:pPr>
      <w:spacing w:after="0"/>
      <w:jc w:val="center"/>
    </w:pPr>
    <w:rPr>
      <w:rFonts w:ascii="Calibri" w:hAnsi="Calibri"/>
      <w:noProof/>
      <w:lang w:val="en-US"/>
    </w:rPr>
  </w:style>
  <w:style w:type="character" w:customStyle="1" w:styleId="DefaultZchn">
    <w:name w:val="Default Zchn"/>
    <w:basedOn w:val="DefaultParagraphFont"/>
    <w:link w:val="Default"/>
    <w:rsid w:val="00FC057B"/>
    <w:rPr>
      <w:rFonts w:ascii="Arial" w:hAnsi="Arial" w:cs="Arial"/>
      <w:color w:val="000000"/>
      <w:sz w:val="24"/>
      <w:szCs w:val="24"/>
    </w:rPr>
  </w:style>
  <w:style w:type="character" w:customStyle="1" w:styleId="EndNoteBibliographyTitleZchn">
    <w:name w:val="EndNote Bibliography Title Zchn"/>
    <w:basedOn w:val="DefaultZchn"/>
    <w:link w:val="EndNoteBibliographyTitle"/>
    <w:rsid w:val="00FC057B"/>
    <w:rPr>
      <w:rFonts w:ascii="Calibri" w:hAnsi="Calibri" w:cs="Arial"/>
      <w:noProof/>
      <w:color w:val="000000"/>
      <w:sz w:val="24"/>
      <w:szCs w:val="24"/>
      <w:lang w:val="en-US"/>
    </w:rPr>
  </w:style>
  <w:style w:type="paragraph" w:customStyle="1" w:styleId="EndNoteBibliography">
    <w:name w:val="EndNote Bibliography"/>
    <w:basedOn w:val="Normal"/>
    <w:link w:val="EndNoteBibliographyZchn"/>
    <w:rsid w:val="00FC057B"/>
    <w:pPr>
      <w:spacing w:line="240" w:lineRule="auto"/>
      <w:jc w:val="both"/>
    </w:pPr>
    <w:rPr>
      <w:rFonts w:ascii="Calibri" w:hAnsi="Calibri"/>
      <w:noProof/>
      <w:lang w:val="en-US"/>
    </w:rPr>
  </w:style>
  <w:style w:type="character" w:customStyle="1" w:styleId="EndNoteBibliographyZchn">
    <w:name w:val="EndNote Bibliography Zchn"/>
    <w:basedOn w:val="DefaultZchn"/>
    <w:link w:val="EndNoteBibliography"/>
    <w:rsid w:val="00FC057B"/>
    <w:rPr>
      <w:rFonts w:ascii="Calibri" w:hAnsi="Calibri" w:cs="Arial"/>
      <w:noProof/>
      <w:color w:val="000000"/>
      <w:sz w:val="24"/>
      <w:szCs w:val="24"/>
      <w:lang w:val="en-US"/>
    </w:rPr>
  </w:style>
  <w:style w:type="character" w:styleId="Hyperlink">
    <w:name w:val="Hyperlink"/>
    <w:basedOn w:val="DefaultParagraphFont"/>
    <w:uiPriority w:val="99"/>
    <w:unhideWhenUsed/>
    <w:rsid w:val="00FC0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471850">
      <w:bodyDiv w:val="1"/>
      <w:marLeft w:val="0"/>
      <w:marRight w:val="0"/>
      <w:marTop w:val="0"/>
      <w:marBottom w:val="0"/>
      <w:divBdr>
        <w:top w:val="none" w:sz="0" w:space="0" w:color="auto"/>
        <w:left w:val="none" w:sz="0" w:space="0" w:color="auto"/>
        <w:bottom w:val="none" w:sz="0" w:space="0" w:color="auto"/>
        <w:right w:val="none" w:sz="0" w:space="0" w:color="auto"/>
      </w:divBdr>
    </w:div>
    <w:div w:id="17981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castorg/eucast_news/news_singleview/?tx_ttnews%5Btt_news%5D=151&amp;cHash=24813f2b9f862507db854ab7cafd205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wwweucastorg/ast_of_bacteria/qc_tables/" TargetMode="External"/><Relationship Id="rId4" Type="http://schemas.microsoft.com/office/2007/relationships/stylesWithEffects" Target="stylesWithEffects.xml"/><Relationship Id="rId9" Type="http://schemas.openxmlformats.org/officeDocument/2006/relationships/hyperlink" Target="http://www.srga.org/Eucastwt/eucastdefinitions.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CFFBF-FBCA-4DD1-99BC-E7B15036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5288</Words>
  <Characters>33315</Characters>
  <Application>Microsoft Office Word</Application>
  <DocSecurity>0</DocSecurity>
  <Lines>277</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38526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Hombach</dc:creator>
  <cp:lastModifiedBy>Nicolas Blöchliger</cp:lastModifiedBy>
  <cp:revision>4</cp:revision>
  <dcterms:created xsi:type="dcterms:W3CDTF">2016-10-18T07:55:00Z</dcterms:created>
  <dcterms:modified xsi:type="dcterms:W3CDTF">2016-10-18T13:10:00Z</dcterms:modified>
</cp:coreProperties>
</file>